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4CC61" w14:textId="77777777" w:rsidR="00347CC5" w:rsidRDefault="0046699A">
      <w:pPr>
        <w:spacing w:line="480" w:lineRule="auto"/>
        <w:rPr>
          <w:rFonts w:ascii="Times New Roman" w:eastAsia="Times New Roman" w:hAnsi="Times New Roman" w:cs="Times New Roman"/>
          <w:sz w:val="24"/>
          <w:szCs w:val="24"/>
        </w:rPr>
      </w:pPr>
      <w:bookmarkStart w:id="0" w:name="_Hlk31179175"/>
      <w:r>
        <w:rPr>
          <w:rFonts w:ascii="Times New Roman" w:eastAsia="Times New Roman" w:hAnsi="Times New Roman" w:cs="Times New Roman"/>
          <w:sz w:val="24"/>
          <w:szCs w:val="24"/>
        </w:rPr>
        <w:t>Running head: SMALLEST EFFECT SIZE OF INTEREST</w:t>
      </w:r>
    </w:p>
    <w:p w14:paraId="469172F0" w14:textId="77777777" w:rsidR="00347CC5" w:rsidRDefault="00347CC5">
      <w:pPr>
        <w:spacing w:line="480" w:lineRule="auto"/>
        <w:jc w:val="center"/>
        <w:rPr>
          <w:rFonts w:ascii="Times New Roman" w:eastAsia="Times New Roman" w:hAnsi="Times New Roman" w:cs="Times New Roman"/>
          <w:b/>
          <w:sz w:val="24"/>
          <w:szCs w:val="24"/>
        </w:rPr>
      </w:pPr>
    </w:p>
    <w:p w14:paraId="54F348E3" w14:textId="77777777" w:rsidR="00347CC5" w:rsidRDefault="0046699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14:paraId="1440154B" w14:textId="3FCF7DCF" w:rsidR="00347CC5" w:rsidRDefault="003269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400073">
        <w:rPr>
          <w:rFonts w:ascii="Times New Roman" w:eastAsia="Times New Roman" w:hAnsi="Times New Roman" w:cs="Times New Roman"/>
          <w:sz w:val="24"/>
          <w:szCs w:val="24"/>
        </w:rPr>
        <w:t>sychology researchers have</w:t>
      </w:r>
      <w:r w:rsidR="0046699A">
        <w:rPr>
          <w:rFonts w:ascii="Times New Roman" w:eastAsia="Times New Roman" w:hAnsi="Times New Roman" w:cs="Times New Roman"/>
          <w:sz w:val="24"/>
          <w:szCs w:val="24"/>
        </w:rPr>
        <w:t xml:space="preserve"> few guides that explain how they can quantify which effect sizes are </w:t>
      </w:r>
      <w:r w:rsidR="00652B5C">
        <w:rPr>
          <w:rFonts w:ascii="Times New Roman" w:eastAsia="Times New Roman" w:hAnsi="Times New Roman" w:cs="Times New Roman"/>
          <w:sz w:val="24"/>
          <w:szCs w:val="24"/>
        </w:rPr>
        <w:t xml:space="preserve">theoretically or </w:t>
      </w:r>
      <w:r w:rsidR="0046699A">
        <w:rPr>
          <w:rFonts w:ascii="Times New Roman" w:eastAsia="Times New Roman" w:hAnsi="Times New Roman" w:cs="Times New Roman"/>
          <w:sz w:val="24"/>
          <w:szCs w:val="24"/>
        </w:rPr>
        <w:t>practically meaningful</w:t>
      </w:r>
      <w:r w:rsidR="00952465">
        <w:rPr>
          <w:rFonts w:ascii="Times New Roman" w:eastAsia="Times New Roman" w:hAnsi="Times New Roman" w:cs="Times New Roman"/>
          <w:sz w:val="24"/>
          <w:szCs w:val="24"/>
        </w:rPr>
        <w:t>, yet they often want to study effects that are large enough to matter</w:t>
      </w:r>
      <w:r w:rsidR="0046699A">
        <w:rPr>
          <w:rFonts w:ascii="Times New Roman" w:eastAsia="Times New Roman" w:hAnsi="Times New Roman" w:cs="Times New Roman"/>
          <w:sz w:val="24"/>
          <w:szCs w:val="24"/>
        </w:rPr>
        <w:t xml:space="preserve">. </w:t>
      </w:r>
      <w:r w:rsidR="00952465">
        <w:rPr>
          <w:rFonts w:ascii="Times New Roman" w:eastAsia="Times New Roman" w:hAnsi="Times New Roman" w:cs="Times New Roman"/>
          <w:sz w:val="24"/>
          <w:szCs w:val="24"/>
        </w:rPr>
        <w:t xml:space="preserve">For example, when studying interventions aimed at improving subjectively experienced positive affect, the effect size should be </w:t>
      </w:r>
      <w:r w:rsidR="00003E0E">
        <w:rPr>
          <w:rFonts w:ascii="Times New Roman" w:eastAsia="Times New Roman" w:hAnsi="Times New Roman" w:cs="Times New Roman"/>
          <w:sz w:val="24"/>
          <w:szCs w:val="24"/>
        </w:rPr>
        <w:t>large enough for individuals to feel more positive.</w:t>
      </w:r>
      <w:r w:rsidR="00952465">
        <w:rPr>
          <w:rFonts w:ascii="Times New Roman" w:eastAsia="Times New Roman" w:hAnsi="Times New Roman" w:cs="Times New Roman"/>
          <w:sz w:val="24"/>
          <w:szCs w:val="24"/>
        </w:rPr>
        <w:t xml:space="preserve"> </w:t>
      </w:r>
      <w:r w:rsidR="0046699A">
        <w:rPr>
          <w:rFonts w:ascii="Times New Roman" w:eastAsia="Times New Roman" w:hAnsi="Times New Roman" w:cs="Times New Roman"/>
          <w:sz w:val="24"/>
          <w:szCs w:val="24"/>
        </w:rPr>
        <w:t xml:space="preserve">We illustrate </w:t>
      </w:r>
      <w:r w:rsidR="00003E0E">
        <w:rPr>
          <w:rFonts w:ascii="Times New Roman" w:eastAsia="Times New Roman" w:hAnsi="Times New Roman" w:cs="Times New Roman"/>
          <w:sz w:val="24"/>
          <w:szCs w:val="24"/>
        </w:rPr>
        <w:t xml:space="preserve">one approach to quantify </w:t>
      </w:r>
      <w:r w:rsidR="0046699A">
        <w:rPr>
          <w:rFonts w:ascii="Times New Roman" w:eastAsia="Times New Roman" w:hAnsi="Times New Roman" w:cs="Times New Roman"/>
          <w:sz w:val="24"/>
          <w:szCs w:val="24"/>
        </w:rPr>
        <w:t xml:space="preserve">the </w:t>
      </w:r>
      <w:r w:rsidR="0046699A">
        <w:rPr>
          <w:rFonts w:ascii="Times New Roman" w:eastAsia="Times New Roman" w:hAnsi="Times New Roman" w:cs="Times New Roman"/>
          <w:i/>
          <w:sz w:val="24"/>
          <w:szCs w:val="24"/>
        </w:rPr>
        <w:t xml:space="preserve">minimum </w:t>
      </w:r>
      <w:r w:rsidR="00400073">
        <w:rPr>
          <w:rFonts w:ascii="Times New Roman" w:eastAsia="Times New Roman" w:hAnsi="Times New Roman" w:cs="Times New Roman"/>
          <w:i/>
          <w:sz w:val="24"/>
          <w:szCs w:val="24"/>
        </w:rPr>
        <w:t>subj</w:t>
      </w:r>
      <w:r w:rsidR="009046CF">
        <w:rPr>
          <w:rFonts w:ascii="Times New Roman" w:eastAsia="Times New Roman" w:hAnsi="Times New Roman" w:cs="Times New Roman"/>
          <w:i/>
          <w:sz w:val="24"/>
          <w:szCs w:val="24"/>
        </w:rPr>
        <w:t>e</w:t>
      </w:r>
      <w:r w:rsidR="00400073">
        <w:rPr>
          <w:rFonts w:ascii="Times New Roman" w:eastAsia="Times New Roman" w:hAnsi="Times New Roman" w:cs="Times New Roman"/>
          <w:i/>
          <w:sz w:val="24"/>
          <w:szCs w:val="24"/>
        </w:rPr>
        <w:t xml:space="preserve">ctively </w:t>
      </w:r>
      <w:r w:rsidR="0046699A">
        <w:rPr>
          <w:rFonts w:ascii="Times New Roman" w:eastAsia="Times New Roman" w:hAnsi="Times New Roman" w:cs="Times New Roman"/>
          <w:i/>
          <w:sz w:val="24"/>
          <w:szCs w:val="24"/>
        </w:rPr>
        <w:t>experienced difference</w:t>
      </w:r>
      <w:r w:rsidR="009046CF">
        <w:rPr>
          <w:rFonts w:ascii="Times New Roman" w:eastAsia="Times New Roman" w:hAnsi="Times New Roman" w:cs="Times New Roman"/>
          <w:iCs/>
          <w:sz w:val="24"/>
          <w:szCs w:val="24"/>
        </w:rPr>
        <w:t>—</w:t>
      </w:r>
      <w:r w:rsidR="00D618FE" w:rsidRPr="00D618FE">
        <w:rPr>
          <w:rFonts w:ascii="Times New Roman" w:eastAsia="Times New Roman" w:hAnsi="Times New Roman" w:cs="Times New Roman"/>
          <w:sz w:val="24"/>
          <w:szCs w:val="24"/>
        </w:rPr>
        <w:t xml:space="preserve"> </w:t>
      </w:r>
      <w:r w:rsidR="00D618FE" w:rsidRPr="00D618FE">
        <w:rPr>
          <w:rFonts w:ascii="Times New Roman" w:eastAsia="Times New Roman" w:hAnsi="Times New Roman" w:cs="Times New Roman"/>
          <w:iCs/>
          <w:sz w:val="24"/>
          <w:szCs w:val="24"/>
        </w:rPr>
        <w:t xml:space="preserve">the smallest change in </w:t>
      </w:r>
      <w:r w:rsidR="00D618FE">
        <w:rPr>
          <w:rFonts w:ascii="Times New Roman" w:eastAsia="Times New Roman" w:hAnsi="Times New Roman" w:cs="Times New Roman"/>
          <w:iCs/>
          <w:sz w:val="24"/>
          <w:szCs w:val="24"/>
        </w:rPr>
        <w:t>an</w:t>
      </w:r>
      <w:r w:rsidR="00D618FE" w:rsidRPr="00D618FE">
        <w:rPr>
          <w:rFonts w:ascii="Times New Roman" w:eastAsia="Times New Roman" w:hAnsi="Times New Roman" w:cs="Times New Roman"/>
          <w:iCs/>
          <w:sz w:val="24"/>
          <w:szCs w:val="24"/>
        </w:rPr>
        <w:t xml:space="preserve"> outcome measure that individuals consider to be meaningful enough in their subjective experience such that they are willing to rate themselves as feeling different</w:t>
      </w:r>
      <w:r w:rsidR="0046699A">
        <w:rPr>
          <w:rFonts w:ascii="Times New Roman" w:eastAsia="Times New Roman" w:hAnsi="Times New Roman" w:cs="Times New Roman"/>
          <w:sz w:val="24"/>
          <w:szCs w:val="24"/>
        </w:rPr>
        <w:t xml:space="preserve">. </w:t>
      </w:r>
      <w:r w:rsidR="00003E0E">
        <w:rPr>
          <w:rFonts w:ascii="Times New Roman" w:eastAsia="Times New Roman" w:hAnsi="Times New Roman" w:cs="Times New Roman"/>
          <w:sz w:val="24"/>
          <w:szCs w:val="24"/>
        </w:rPr>
        <w:t xml:space="preserve">We use </w:t>
      </w:r>
      <w:r w:rsidR="00252F3F">
        <w:rPr>
          <w:rFonts w:ascii="Times New Roman" w:eastAsia="Times New Roman" w:hAnsi="Times New Roman" w:cs="Times New Roman"/>
          <w:sz w:val="24"/>
          <w:szCs w:val="24"/>
        </w:rPr>
        <w:t>an</w:t>
      </w:r>
      <w:r w:rsidR="00003E0E">
        <w:rPr>
          <w:rFonts w:ascii="Times New Roman" w:eastAsia="Times New Roman" w:hAnsi="Times New Roman" w:cs="Times New Roman"/>
          <w:sz w:val="24"/>
          <w:szCs w:val="24"/>
        </w:rPr>
        <w:t xml:space="preserve"> anchor-based method with a global rating of change </w:t>
      </w:r>
      <w:r w:rsidR="00252F3F">
        <w:rPr>
          <w:rFonts w:ascii="Times New Roman" w:eastAsia="Times New Roman" w:hAnsi="Times New Roman" w:cs="Times New Roman"/>
          <w:sz w:val="24"/>
          <w:szCs w:val="24"/>
        </w:rPr>
        <w:t>question</w:t>
      </w:r>
      <w:r w:rsidR="00003E0E">
        <w:rPr>
          <w:rFonts w:ascii="Times New Roman" w:eastAsia="Times New Roman" w:hAnsi="Times New Roman" w:cs="Times New Roman"/>
          <w:sz w:val="24"/>
          <w:szCs w:val="24"/>
        </w:rPr>
        <w:t xml:space="preserve">, which originates from clinical research, to estimate the minimum subjectively experience difference for positive and negative affect as measured by the </w:t>
      </w:r>
      <w:r w:rsidR="00252F3F">
        <w:rPr>
          <w:rFonts w:ascii="Times New Roman" w:eastAsia="Times New Roman" w:hAnsi="Times New Roman" w:cs="Times New Roman"/>
          <w:sz w:val="24"/>
          <w:szCs w:val="24"/>
        </w:rPr>
        <w:t>positive and negative affect scale</w:t>
      </w:r>
      <w:r w:rsidR="00003E0E">
        <w:rPr>
          <w:rFonts w:ascii="Times New Roman" w:eastAsia="Times New Roman" w:hAnsi="Times New Roman" w:cs="Times New Roman"/>
          <w:sz w:val="24"/>
          <w:szCs w:val="24"/>
        </w:rPr>
        <w:t xml:space="preserve">. </w:t>
      </w:r>
      <w:r w:rsidR="00915678">
        <w:rPr>
          <w:rFonts w:ascii="Times New Roman" w:eastAsia="Times New Roman" w:hAnsi="Times New Roman" w:cs="Times New Roman"/>
          <w:sz w:val="24"/>
          <w:szCs w:val="24"/>
        </w:rPr>
        <w:t>For researchers interested in people’s subjective experience</w:t>
      </w:r>
      <w:r>
        <w:rPr>
          <w:rFonts w:ascii="Times New Roman" w:eastAsia="Times New Roman" w:hAnsi="Times New Roman" w:cs="Times New Roman"/>
          <w:sz w:val="24"/>
          <w:szCs w:val="24"/>
        </w:rPr>
        <w:t>s</w:t>
      </w:r>
      <w:r w:rsidR="00915678">
        <w:rPr>
          <w:rFonts w:ascii="Times New Roman" w:eastAsia="Times New Roman" w:hAnsi="Times New Roman" w:cs="Times New Roman"/>
          <w:sz w:val="24"/>
          <w:szCs w:val="24"/>
        </w:rPr>
        <w:t xml:space="preserve"> and conscious perceptions, </w:t>
      </w:r>
      <w:r>
        <w:rPr>
          <w:rFonts w:ascii="Times New Roman" w:eastAsia="Times New Roman" w:hAnsi="Times New Roman" w:cs="Times New Roman"/>
          <w:sz w:val="24"/>
          <w:szCs w:val="24"/>
        </w:rPr>
        <w:t>estimating</w:t>
      </w:r>
      <w:r w:rsidR="00654A6C">
        <w:rPr>
          <w:rFonts w:ascii="Times New Roman" w:eastAsia="Times New Roman" w:hAnsi="Times New Roman" w:cs="Times New Roman"/>
          <w:sz w:val="24"/>
          <w:szCs w:val="24"/>
        </w:rPr>
        <w:t xml:space="preserve"> the minimum </w:t>
      </w:r>
      <w:r w:rsidR="00400073">
        <w:rPr>
          <w:rFonts w:ascii="Times New Roman" w:eastAsia="Times New Roman" w:hAnsi="Times New Roman" w:cs="Times New Roman"/>
          <w:sz w:val="24"/>
          <w:szCs w:val="24"/>
        </w:rPr>
        <w:t xml:space="preserve">subjectively </w:t>
      </w:r>
      <w:r w:rsidR="00654A6C">
        <w:rPr>
          <w:rFonts w:ascii="Times New Roman" w:eastAsia="Times New Roman" w:hAnsi="Times New Roman" w:cs="Times New Roman"/>
          <w:sz w:val="24"/>
          <w:szCs w:val="24"/>
        </w:rPr>
        <w:t>experience</w:t>
      </w:r>
      <w:r w:rsidR="00652B5C">
        <w:rPr>
          <w:rFonts w:ascii="Times New Roman" w:eastAsia="Times New Roman" w:hAnsi="Times New Roman" w:cs="Times New Roman"/>
          <w:sz w:val="24"/>
          <w:szCs w:val="24"/>
        </w:rPr>
        <w:t>d</w:t>
      </w:r>
      <w:r w:rsidR="00654A6C">
        <w:rPr>
          <w:rFonts w:ascii="Times New Roman" w:eastAsia="Times New Roman" w:hAnsi="Times New Roman" w:cs="Times New Roman"/>
          <w:sz w:val="24"/>
          <w:szCs w:val="24"/>
        </w:rPr>
        <w:t xml:space="preserve"> difference </w:t>
      </w:r>
      <w:r w:rsidR="00652B5C">
        <w:rPr>
          <w:rFonts w:ascii="Times New Roman" w:eastAsia="Times New Roman" w:hAnsi="Times New Roman" w:cs="Times New Roman"/>
          <w:sz w:val="24"/>
          <w:szCs w:val="24"/>
        </w:rPr>
        <w:t>provides</w:t>
      </w:r>
      <w:r w:rsidR="00654A6C">
        <w:rPr>
          <w:rFonts w:ascii="Times New Roman" w:eastAsia="Times New Roman" w:hAnsi="Times New Roman" w:cs="Times New Roman"/>
          <w:sz w:val="24"/>
          <w:szCs w:val="24"/>
        </w:rPr>
        <w:t xml:space="preserve"> one way</w:t>
      </w:r>
      <w:r w:rsidR="009046CF">
        <w:rPr>
          <w:rFonts w:ascii="Times New Roman" w:eastAsia="Times New Roman" w:hAnsi="Times New Roman" w:cs="Times New Roman"/>
          <w:sz w:val="24"/>
          <w:szCs w:val="24"/>
        </w:rPr>
        <w:t xml:space="preserve"> </w:t>
      </w:r>
      <w:r w:rsidR="00652B5C">
        <w:rPr>
          <w:rFonts w:ascii="Times New Roman" w:eastAsia="Times New Roman" w:hAnsi="Times New Roman" w:cs="Times New Roman"/>
          <w:sz w:val="24"/>
          <w:szCs w:val="24"/>
        </w:rPr>
        <w:t>to</w:t>
      </w:r>
      <w:r w:rsidR="00654A6C">
        <w:rPr>
          <w:rFonts w:ascii="Times New Roman" w:eastAsia="Times New Roman" w:hAnsi="Times New Roman" w:cs="Times New Roman"/>
          <w:sz w:val="24"/>
          <w:szCs w:val="24"/>
        </w:rPr>
        <w:t xml:space="preserve"> specify a smallest effect size of interest (SESOI). </w:t>
      </w:r>
      <w:r w:rsidR="00003E0E">
        <w:rPr>
          <w:rFonts w:ascii="Times New Roman" w:eastAsia="Times New Roman" w:hAnsi="Times New Roman" w:cs="Times New Roman"/>
          <w:sz w:val="24"/>
          <w:szCs w:val="24"/>
        </w:rPr>
        <w:t xml:space="preserve">Being able to specify the smallest effect size that is considered meaningful improves null hypothesis significance testing by allowing researchers to interpret studies’ results in terms of </w:t>
      </w:r>
      <w:r w:rsidR="00252F3F">
        <w:rPr>
          <w:rFonts w:ascii="Times New Roman" w:eastAsia="Times New Roman" w:hAnsi="Times New Roman" w:cs="Times New Roman"/>
          <w:sz w:val="24"/>
          <w:szCs w:val="24"/>
        </w:rPr>
        <w:t xml:space="preserve">their </w:t>
      </w:r>
      <w:r w:rsidR="00003E0E">
        <w:rPr>
          <w:rFonts w:ascii="Times New Roman" w:eastAsia="Times New Roman" w:hAnsi="Times New Roman" w:cs="Times New Roman"/>
          <w:sz w:val="24"/>
          <w:szCs w:val="24"/>
        </w:rPr>
        <w:t xml:space="preserve">theoretical and practical significance. </w:t>
      </w:r>
    </w:p>
    <w:p w14:paraId="797D9624" w14:textId="77777777" w:rsidR="00347CC5" w:rsidRDefault="00347CC5">
      <w:pPr>
        <w:spacing w:line="480" w:lineRule="auto"/>
        <w:rPr>
          <w:rFonts w:ascii="Times New Roman" w:eastAsia="Times New Roman" w:hAnsi="Times New Roman" w:cs="Times New Roman"/>
          <w:sz w:val="24"/>
          <w:szCs w:val="24"/>
        </w:rPr>
      </w:pPr>
    </w:p>
    <w:p w14:paraId="61F5D03F" w14:textId="77777777" w:rsidR="00347CC5" w:rsidRDefault="0046699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Keywords</w:t>
      </w:r>
    </w:p>
    <w:p w14:paraId="2E42F3C1" w14:textId="1F37FC54" w:rsidR="00347CC5" w:rsidRDefault="002942F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46699A">
        <w:rPr>
          <w:rFonts w:ascii="Times New Roman" w:eastAsia="Times New Roman" w:hAnsi="Times New Roman" w:cs="Times New Roman"/>
          <w:sz w:val="24"/>
          <w:szCs w:val="24"/>
        </w:rPr>
        <w:t xml:space="preserve">mallest effect size of interest, </w:t>
      </w:r>
      <w:r w:rsidR="004864D5">
        <w:rPr>
          <w:rFonts w:ascii="Times New Roman" w:eastAsia="Times New Roman" w:hAnsi="Times New Roman" w:cs="Times New Roman"/>
          <w:sz w:val="24"/>
          <w:szCs w:val="24"/>
        </w:rPr>
        <w:t xml:space="preserve">minimum subjectively experienced </w:t>
      </w:r>
      <w:r w:rsidR="00622331">
        <w:rPr>
          <w:rFonts w:ascii="Times New Roman" w:eastAsia="Times New Roman" w:hAnsi="Times New Roman" w:cs="Times New Roman"/>
          <w:sz w:val="24"/>
          <w:szCs w:val="24"/>
        </w:rPr>
        <w:t>difference</w:t>
      </w:r>
      <w:r w:rsidR="004864D5">
        <w:rPr>
          <w:rFonts w:ascii="Times New Roman" w:eastAsia="Times New Roman" w:hAnsi="Times New Roman" w:cs="Times New Roman"/>
          <w:sz w:val="24"/>
          <w:szCs w:val="24"/>
        </w:rPr>
        <w:t xml:space="preserve">, </w:t>
      </w:r>
      <w:r w:rsidR="0046699A">
        <w:rPr>
          <w:rFonts w:ascii="Times New Roman" w:eastAsia="Times New Roman" w:hAnsi="Times New Roman" w:cs="Times New Roman"/>
          <w:sz w:val="24"/>
          <w:szCs w:val="24"/>
        </w:rPr>
        <w:t xml:space="preserve">positive affect, negative affect, </w:t>
      </w:r>
      <w:r w:rsidR="00ED5CF2">
        <w:rPr>
          <w:rFonts w:ascii="Times New Roman" w:eastAsia="Times New Roman" w:hAnsi="Times New Roman" w:cs="Times New Roman"/>
          <w:sz w:val="24"/>
          <w:szCs w:val="24"/>
        </w:rPr>
        <w:t>practical significance</w:t>
      </w:r>
      <w:r w:rsidR="00622331">
        <w:rPr>
          <w:rFonts w:ascii="Times New Roman" w:eastAsia="Times New Roman" w:hAnsi="Times New Roman" w:cs="Times New Roman"/>
          <w:sz w:val="24"/>
          <w:szCs w:val="24"/>
        </w:rPr>
        <w:t>, minimum important difference</w:t>
      </w:r>
      <w:r w:rsidR="0046699A">
        <w:br w:type="page"/>
      </w:r>
    </w:p>
    <w:p w14:paraId="598DF80C" w14:textId="160CBDC9" w:rsidR="00875A26" w:rsidRDefault="00875A26" w:rsidP="00E21BE1">
      <w:pPr>
        <w:pStyle w:val="Heading1"/>
      </w:pPr>
      <w:r>
        <w:lastRenderedPageBreak/>
        <w:t xml:space="preserve">Using </w:t>
      </w:r>
      <w:r w:rsidR="009A20B4">
        <w:t xml:space="preserve">an </w:t>
      </w:r>
      <w:r>
        <w:t>Anchor-Based Method to Determine the Smallest Effect Size of Interest</w:t>
      </w:r>
    </w:p>
    <w:p w14:paraId="150D9785" w14:textId="11B61A3F" w:rsidR="00400073" w:rsidRDefault="00D237F6" w:rsidP="00C97211">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Imagine </w:t>
      </w:r>
      <w:r w:rsidR="001815F4">
        <w:rPr>
          <w:rFonts w:ascii="Times New Roman" w:eastAsia="Times New Roman" w:hAnsi="Times New Roman" w:cs="Times New Roman"/>
          <w:sz w:val="24"/>
          <w:szCs w:val="24"/>
          <w:lang w:val="en-US"/>
        </w:rPr>
        <w:t xml:space="preserve">a study that </w:t>
      </w:r>
      <w:r>
        <w:rPr>
          <w:rFonts w:ascii="Times New Roman" w:eastAsia="Times New Roman" w:hAnsi="Times New Roman" w:cs="Times New Roman"/>
          <w:sz w:val="24"/>
          <w:szCs w:val="24"/>
          <w:lang w:val="en-US"/>
        </w:rPr>
        <w:t xml:space="preserve">examines whether a </w:t>
      </w:r>
      <w:r w:rsidR="001815F4">
        <w:rPr>
          <w:rFonts w:ascii="Times New Roman" w:eastAsia="Times New Roman" w:hAnsi="Times New Roman" w:cs="Times New Roman"/>
          <w:sz w:val="24"/>
          <w:szCs w:val="24"/>
          <w:lang w:val="en-US"/>
        </w:rPr>
        <w:t xml:space="preserve">simple manipulation will make people </w:t>
      </w:r>
      <w:r>
        <w:rPr>
          <w:rFonts w:ascii="Times New Roman" w:eastAsia="Times New Roman" w:hAnsi="Times New Roman" w:cs="Times New Roman"/>
          <w:sz w:val="24"/>
          <w:szCs w:val="24"/>
          <w:lang w:val="en-US"/>
        </w:rPr>
        <w:t xml:space="preserve">feel </w:t>
      </w:r>
      <w:r w:rsidR="001815F4">
        <w:rPr>
          <w:rFonts w:ascii="Times New Roman" w:eastAsia="Times New Roman" w:hAnsi="Times New Roman" w:cs="Times New Roman"/>
          <w:sz w:val="24"/>
          <w:szCs w:val="24"/>
          <w:lang w:val="en-US"/>
        </w:rPr>
        <w:t>happier. The study is conducted</w:t>
      </w:r>
      <w:r w:rsidR="008B3D3F">
        <w:rPr>
          <w:rFonts w:ascii="Times New Roman" w:eastAsia="Times New Roman" w:hAnsi="Times New Roman" w:cs="Times New Roman"/>
          <w:sz w:val="24"/>
          <w:szCs w:val="24"/>
          <w:lang w:val="en-US"/>
        </w:rPr>
        <w:t>,</w:t>
      </w:r>
      <w:r w:rsidR="001815F4">
        <w:rPr>
          <w:rFonts w:ascii="Times New Roman" w:eastAsia="Times New Roman" w:hAnsi="Times New Roman" w:cs="Times New Roman"/>
          <w:sz w:val="24"/>
          <w:szCs w:val="24"/>
          <w:lang w:val="en-US"/>
        </w:rPr>
        <w:t xml:space="preserve"> and the manipulation</w:t>
      </w:r>
      <w:r w:rsidR="008B3D3F">
        <w:rPr>
          <w:rFonts w:ascii="Times New Roman" w:eastAsia="Times New Roman" w:hAnsi="Times New Roman" w:cs="Times New Roman"/>
          <w:sz w:val="24"/>
          <w:szCs w:val="24"/>
          <w:lang w:val="en-US"/>
        </w:rPr>
        <w:t xml:space="preserve"> </w:t>
      </w:r>
      <w:r w:rsidR="001815F4">
        <w:rPr>
          <w:rFonts w:ascii="Times New Roman" w:eastAsia="Times New Roman" w:hAnsi="Times New Roman" w:cs="Times New Roman"/>
          <w:sz w:val="24"/>
          <w:szCs w:val="24"/>
          <w:lang w:val="en-US"/>
        </w:rPr>
        <w:t>causes a statistically significant</w:t>
      </w:r>
      <w:r w:rsidR="00846831">
        <w:rPr>
          <w:rFonts w:ascii="Times New Roman" w:eastAsia="Times New Roman" w:hAnsi="Times New Roman" w:cs="Times New Roman"/>
          <w:sz w:val="24"/>
          <w:szCs w:val="24"/>
          <w:lang w:val="en-US"/>
        </w:rPr>
        <w:t xml:space="preserve"> increase</w:t>
      </w:r>
      <w:r w:rsidR="001815F4">
        <w:rPr>
          <w:rFonts w:ascii="Times New Roman" w:eastAsia="Times New Roman" w:hAnsi="Times New Roman" w:cs="Times New Roman"/>
          <w:sz w:val="24"/>
          <w:szCs w:val="24"/>
          <w:lang w:val="en-US"/>
        </w:rPr>
        <w:t xml:space="preserve"> in</w:t>
      </w:r>
      <w:r w:rsidR="00846831">
        <w:rPr>
          <w:rFonts w:ascii="Times New Roman" w:eastAsia="Times New Roman" w:hAnsi="Times New Roman" w:cs="Times New Roman"/>
          <w:sz w:val="24"/>
          <w:szCs w:val="24"/>
          <w:lang w:val="en-US"/>
        </w:rPr>
        <w:t xml:space="preserve"> self-reported positive affect </w:t>
      </w:r>
      <w:r w:rsidR="001815F4">
        <w:rPr>
          <w:rFonts w:ascii="Times New Roman" w:eastAsia="Times New Roman" w:hAnsi="Times New Roman" w:cs="Times New Roman"/>
          <w:sz w:val="24"/>
          <w:szCs w:val="24"/>
          <w:lang w:val="en-US"/>
        </w:rPr>
        <w:t>of</w:t>
      </w:r>
      <w:r w:rsidR="00846831">
        <w:rPr>
          <w:rFonts w:ascii="Times New Roman" w:eastAsia="Times New Roman" w:hAnsi="Times New Roman" w:cs="Times New Roman"/>
          <w:sz w:val="24"/>
          <w:szCs w:val="24"/>
          <w:lang w:val="en-US"/>
        </w:rPr>
        <w:t xml:space="preserve"> 0.</w:t>
      </w:r>
      <w:r w:rsidR="003D7A8D">
        <w:rPr>
          <w:rFonts w:ascii="Times New Roman" w:eastAsia="Times New Roman" w:hAnsi="Times New Roman" w:cs="Times New Roman"/>
          <w:sz w:val="24"/>
          <w:szCs w:val="24"/>
          <w:lang w:val="en-US"/>
        </w:rPr>
        <w:t>3</w:t>
      </w:r>
      <w:r w:rsidR="00846831">
        <w:rPr>
          <w:rFonts w:ascii="Times New Roman" w:eastAsia="Times New Roman" w:hAnsi="Times New Roman" w:cs="Times New Roman"/>
          <w:sz w:val="24"/>
          <w:szCs w:val="24"/>
          <w:lang w:val="en-US"/>
        </w:rPr>
        <w:t xml:space="preserve"> </w:t>
      </w:r>
      <w:r w:rsidR="001815F4">
        <w:rPr>
          <w:rFonts w:ascii="Times New Roman" w:eastAsia="Times New Roman" w:hAnsi="Times New Roman" w:cs="Times New Roman"/>
          <w:sz w:val="24"/>
          <w:szCs w:val="24"/>
          <w:lang w:val="en-US"/>
        </w:rPr>
        <w:t>(</w:t>
      </w:r>
      <w:r w:rsidR="00846831">
        <w:rPr>
          <w:rFonts w:ascii="Times New Roman" w:eastAsia="Times New Roman" w:hAnsi="Times New Roman" w:cs="Times New Roman"/>
          <w:sz w:val="24"/>
          <w:szCs w:val="24"/>
          <w:lang w:val="en-US"/>
        </w:rPr>
        <w:t>on a 5-point Likert scale</w:t>
      </w:r>
      <w:r w:rsidR="001815F4">
        <w:rPr>
          <w:rFonts w:ascii="Times New Roman" w:eastAsia="Times New Roman" w:hAnsi="Times New Roman" w:cs="Times New Roman"/>
          <w:sz w:val="24"/>
          <w:szCs w:val="24"/>
          <w:lang w:val="en-US"/>
        </w:rPr>
        <w:t>)</w:t>
      </w:r>
      <w:r w:rsidR="00846831">
        <w:rPr>
          <w:rFonts w:ascii="Times New Roman" w:eastAsia="Times New Roman" w:hAnsi="Times New Roman" w:cs="Times New Roman"/>
          <w:sz w:val="24"/>
          <w:szCs w:val="24"/>
          <w:lang w:val="en-US"/>
        </w:rPr>
        <w:t xml:space="preserve">. </w:t>
      </w:r>
      <w:r w:rsidR="001815F4">
        <w:rPr>
          <w:rFonts w:ascii="Times New Roman" w:eastAsia="Times New Roman" w:hAnsi="Times New Roman" w:cs="Times New Roman"/>
          <w:sz w:val="24"/>
          <w:szCs w:val="24"/>
          <w:lang w:val="en-US"/>
        </w:rPr>
        <w:t xml:space="preserve">Is </w:t>
      </w:r>
      <w:r w:rsidR="00FD38BF">
        <w:rPr>
          <w:rFonts w:ascii="Times New Roman" w:eastAsia="Times New Roman" w:hAnsi="Times New Roman" w:cs="Times New Roman"/>
          <w:sz w:val="24"/>
          <w:szCs w:val="24"/>
          <w:lang w:val="en-US"/>
        </w:rPr>
        <w:t>such an</w:t>
      </w:r>
      <w:r w:rsidR="001815F4">
        <w:rPr>
          <w:rFonts w:ascii="Times New Roman" w:eastAsia="Times New Roman" w:hAnsi="Times New Roman" w:cs="Times New Roman"/>
          <w:sz w:val="24"/>
          <w:szCs w:val="24"/>
          <w:lang w:val="en-US"/>
        </w:rPr>
        <w:t xml:space="preserve"> increase theoretically or practically meaningful? </w:t>
      </w:r>
      <w:r w:rsidR="00125A09">
        <w:rPr>
          <w:rFonts w:ascii="Times New Roman" w:eastAsia="Times New Roman" w:hAnsi="Times New Roman" w:cs="Times New Roman"/>
          <w:sz w:val="24"/>
          <w:szCs w:val="24"/>
          <w:lang w:val="en-US"/>
        </w:rPr>
        <w:t xml:space="preserve">To make </w:t>
      </w:r>
      <w:r w:rsidR="00FD38BF">
        <w:rPr>
          <w:rFonts w:ascii="Times New Roman" w:eastAsia="Times New Roman" w:hAnsi="Times New Roman" w:cs="Times New Roman"/>
          <w:sz w:val="24"/>
          <w:szCs w:val="24"/>
          <w:lang w:val="en-US"/>
        </w:rPr>
        <w:t>this</w:t>
      </w:r>
      <w:r w:rsidR="00125A09">
        <w:rPr>
          <w:rFonts w:ascii="Times New Roman" w:eastAsia="Times New Roman" w:hAnsi="Times New Roman" w:cs="Times New Roman"/>
          <w:sz w:val="24"/>
          <w:szCs w:val="24"/>
          <w:lang w:val="en-US"/>
        </w:rPr>
        <w:t xml:space="preserve"> evaluation, we need methods </w:t>
      </w:r>
      <w:r w:rsidR="00FD38BF">
        <w:rPr>
          <w:rFonts w:ascii="Times New Roman" w:eastAsia="Times New Roman" w:hAnsi="Times New Roman" w:cs="Times New Roman"/>
          <w:sz w:val="24"/>
          <w:szCs w:val="24"/>
          <w:lang w:val="en-US"/>
        </w:rPr>
        <w:t>to derive</w:t>
      </w:r>
      <w:r w:rsidR="00F00A14">
        <w:rPr>
          <w:rFonts w:ascii="Times New Roman" w:eastAsia="Times New Roman" w:hAnsi="Times New Roman" w:cs="Times New Roman"/>
          <w:sz w:val="24"/>
          <w:szCs w:val="24"/>
          <w:lang w:val="en-US"/>
        </w:rPr>
        <w:t xml:space="preserve"> empirical benchmarks </w:t>
      </w:r>
      <w:r w:rsidR="00125A09">
        <w:rPr>
          <w:rFonts w:ascii="Times New Roman" w:eastAsia="Times New Roman" w:hAnsi="Times New Roman" w:cs="Times New Roman"/>
          <w:sz w:val="24"/>
          <w:szCs w:val="24"/>
          <w:lang w:val="en-US"/>
        </w:rPr>
        <w:t xml:space="preserve">that can speak to </w:t>
      </w:r>
      <w:r w:rsidR="00FD38BF">
        <w:rPr>
          <w:rFonts w:ascii="Times New Roman" w:eastAsia="Times New Roman" w:hAnsi="Times New Roman" w:cs="Times New Roman"/>
          <w:sz w:val="24"/>
          <w:szCs w:val="24"/>
          <w:lang w:val="en-US"/>
        </w:rPr>
        <w:t>the smallest</w:t>
      </w:r>
      <w:r w:rsidR="00125A09">
        <w:rPr>
          <w:rFonts w:ascii="Times New Roman" w:eastAsia="Times New Roman" w:hAnsi="Times New Roman" w:cs="Times New Roman"/>
          <w:sz w:val="24"/>
          <w:szCs w:val="24"/>
          <w:lang w:val="en-US"/>
        </w:rPr>
        <w:t xml:space="preserve"> effect</w:t>
      </w:r>
      <w:r w:rsidR="00F00A14">
        <w:rPr>
          <w:rFonts w:ascii="Times New Roman" w:eastAsia="Times New Roman" w:hAnsi="Times New Roman" w:cs="Times New Roman"/>
          <w:sz w:val="24"/>
          <w:szCs w:val="24"/>
          <w:lang w:val="en-US"/>
        </w:rPr>
        <w:t xml:space="preserve"> size</w:t>
      </w:r>
      <w:r w:rsidR="00FD38BF">
        <w:rPr>
          <w:rFonts w:ascii="Times New Roman" w:eastAsia="Times New Roman" w:hAnsi="Times New Roman" w:cs="Times New Roman"/>
          <w:sz w:val="24"/>
          <w:szCs w:val="24"/>
          <w:lang w:val="en-US"/>
        </w:rPr>
        <w:t xml:space="preserve"> that has theoretical or practical importance</w:t>
      </w:r>
      <w:r w:rsidR="00F00A14">
        <w:rPr>
          <w:rFonts w:ascii="Times New Roman" w:eastAsia="Times New Roman" w:hAnsi="Times New Roman" w:cs="Times New Roman"/>
          <w:sz w:val="24"/>
          <w:szCs w:val="24"/>
          <w:lang w:val="en-US"/>
        </w:rPr>
        <w:t xml:space="preserve"> </w:t>
      </w:r>
      <w:r w:rsidR="00FD38BF">
        <w:rPr>
          <w:rFonts w:ascii="Times New Roman" w:eastAsia="Times New Roman" w:hAnsi="Times New Roman" w:cs="Times New Roman"/>
          <w:sz w:val="24"/>
          <w:szCs w:val="24"/>
          <w:lang w:val="en-US"/>
        </w:rPr>
        <w:t>for</w:t>
      </w:r>
      <w:r w:rsidR="00125A09">
        <w:rPr>
          <w:rFonts w:ascii="Times New Roman" w:eastAsia="Times New Roman" w:hAnsi="Times New Roman" w:cs="Times New Roman"/>
          <w:sz w:val="24"/>
          <w:szCs w:val="24"/>
          <w:lang w:val="en-US"/>
        </w:rPr>
        <w:t xml:space="preserve"> self-reported measures </w:t>
      </w:r>
      <w:r w:rsidR="00F00A14">
        <w:rPr>
          <w:rFonts w:ascii="Times New Roman" w:eastAsia="Times New Roman" w:hAnsi="Times New Roman" w:cs="Times New Roman"/>
          <w:sz w:val="24"/>
          <w:szCs w:val="24"/>
          <w:lang w:val="en-US"/>
        </w:rPr>
        <w:t>of</w:t>
      </w:r>
      <w:r w:rsidR="00125A09">
        <w:rPr>
          <w:rFonts w:ascii="Times New Roman" w:eastAsia="Times New Roman" w:hAnsi="Times New Roman" w:cs="Times New Roman"/>
          <w:sz w:val="24"/>
          <w:szCs w:val="24"/>
          <w:lang w:val="en-US"/>
        </w:rPr>
        <w:t xml:space="preserve"> subjective experience. </w:t>
      </w:r>
      <w:r w:rsidR="00FD38BF">
        <w:rPr>
          <w:rFonts w:ascii="Times New Roman" w:eastAsia="Times New Roman" w:hAnsi="Times New Roman" w:cs="Times New Roman"/>
          <w:sz w:val="24"/>
          <w:szCs w:val="24"/>
          <w:lang w:val="en-US"/>
        </w:rPr>
        <w:t>One benchmark we might be interested in</w:t>
      </w:r>
      <w:r w:rsidR="00145C91">
        <w:rPr>
          <w:rFonts w:ascii="Times New Roman" w:eastAsia="Times New Roman" w:hAnsi="Times New Roman" w:cs="Times New Roman"/>
          <w:sz w:val="24"/>
          <w:szCs w:val="24"/>
          <w:lang w:val="en-US"/>
        </w:rPr>
        <w:t xml:space="preserve"> </w:t>
      </w:r>
      <w:r w:rsidR="00FD38BF">
        <w:rPr>
          <w:rFonts w:ascii="Times New Roman" w:eastAsia="Times New Roman" w:hAnsi="Times New Roman" w:cs="Times New Roman"/>
          <w:sz w:val="24"/>
          <w:szCs w:val="24"/>
          <w:lang w:val="en-US"/>
        </w:rPr>
        <w:t xml:space="preserve">is the minimum </w:t>
      </w:r>
      <w:r w:rsidR="00145C91">
        <w:rPr>
          <w:rFonts w:ascii="Times New Roman" w:eastAsia="Times New Roman" w:hAnsi="Times New Roman" w:cs="Times New Roman"/>
          <w:sz w:val="24"/>
          <w:szCs w:val="24"/>
          <w:lang w:val="en-US"/>
        </w:rPr>
        <w:t xml:space="preserve">change </w:t>
      </w:r>
      <w:r w:rsidR="00FD38BF">
        <w:rPr>
          <w:rFonts w:ascii="Times New Roman" w:eastAsia="Times New Roman" w:hAnsi="Times New Roman" w:cs="Times New Roman"/>
          <w:sz w:val="24"/>
          <w:szCs w:val="24"/>
          <w:lang w:val="en-US"/>
        </w:rPr>
        <w:t xml:space="preserve">that is needed </w:t>
      </w:r>
      <w:r w:rsidR="00145C91">
        <w:rPr>
          <w:rFonts w:ascii="Times New Roman" w:eastAsia="Times New Roman" w:hAnsi="Times New Roman" w:cs="Times New Roman"/>
          <w:sz w:val="24"/>
          <w:szCs w:val="24"/>
          <w:lang w:val="en-US"/>
        </w:rPr>
        <w:t xml:space="preserve">in the outcome measure </w:t>
      </w:r>
      <w:r w:rsidR="00FD38BF">
        <w:rPr>
          <w:rFonts w:ascii="Times New Roman" w:eastAsia="Times New Roman" w:hAnsi="Times New Roman" w:cs="Times New Roman"/>
          <w:sz w:val="24"/>
          <w:szCs w:val="24"/>
          <w:lang w:val="en-US"/>
        </w:rPr>
        <w:t>for</w:t>
      </w:r>
      <w:r w:rsidR="00125A09">
        <w:rPr>
          <w:rFonts w:ascii="Times New Roman" w:eastAsia="Times New Roman" w:hAnsi="Times New Roman" w:cs="Times New Roman"/>
          <w:sz w:val="24"/>
          <w:szCs w:val="24"/>
          <w:lang w:val="en-US"/>
        </w:rPr>
        <w:t xml:space="preserve"> people to </w:t>
      </w:r>
      <w:r w:rsidR="00FD38BF">
        <w:rPr>
          <w:rFonts w:ascii="Times New Roman" w:eastAsia="Times New Roman" w:hAnsi="Times New Roman" w:cs="Times New Roman"/>
          <w:sz w:val="24"/>
          <w:szCs w:val="24"/>
          <w:lang w:val="en-US"/>
        </w:rPr>
        <w:t xml:space="preserve">subjectively </w:t>
      </w:r>
      <w:r w:rsidR="00125A09">
        <w:rPr>
          <w:rFonts w:ascii="Times New Roman" w:eastAsia="Times New Roman" w:hAnsi="Times New Roman" w:cs="Times New Roman"/>
          <w:sz w:val="24"/>
          <w:szCs w:val="24"/>
          <w:lang w:val="en-US"/>
        </w:rPr>
        <w:t xml:space="preserve">notice </w:t>
      </w:r>
      <w:r w:rsidR="00145C91">
        <w:rPr>
          <w:rFonts w:ascii="Times New Roman" w:eastAsia="Times New Roman" w:hAnsi="Times New Roman" w:cs="Times New Roman"/>
          <w:sz w:val="24"/>
          <w:szCs w:val="24"/>
          <w:lang w:val="en-US"/>
        </w:rPr>
        <w:t xml:space="preserve">and report </w:t>
      </w:r>
      <w:r w:rsidR="00125A09">
        <w:rPr>
          <w:rFonts w:ascii="Times New Roman" w:eastAsia="Times New Roman" w:hAnsi="Times New Roman" w:cs="Times New Roman"/>
          <w:sz w:val="24"/>
          <w:szCs w:val="24"/>
          <w:lang w:val="en-US"/>
        </w:rPr>
        <w:t>a difference</w:t>
      </w:r>
      <w:r w:rsidR="00145C91">
        <w:rPr>
          <w:rFonts w:ascii="Times New Roman" w:eastAsia="Times New Roman" w:hAnsi="Times New Roman" w:cs="Times New Roman"/>
          <w:sz w:val="24"/>
          <w:szCs w:val="24"/>
          <w:lang w:val="en-US"/>
        </w:rPr>
        <w:t xml:space="preserve"> in how they feel</w:t>
      </w:r>
      <w:r w:rsidR="00125A09">
        <w:rPr>
          <w:rFonts w:ascii="Times New Roman" w:eastAsia="Times New Roman" w:hAnsi="Times New Roman" w:cs="Times New Roman"/>
          <w:sz w:val="24"/>
          <w:szCs w:val="24"/>
          <w:lang w:val="en-US"/>
        </w:rPr>
        <w:t xml:space="preserve">. </w:t>
      </w:r>
    </w:p>
    <w:p w14:paraId="069E8ABC" w14:textId="2CE5A459" w:rsidR="00FD4BB0" w:rsidRDefault="00151263" w:rsidP="00125A0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P</w:t>
      </w:r>
      <w:r w:rsidR="008B3D3F">
        <w:rPr>
          <w:rFonts w:ascii="Times New Roman" w:eastAsia="Times New Roman" w:hAnsi="Times New Roman" w:cs="Times New Roman"/>
          <w:sz w:val="24"/>
          <w:szCs w:val="24"/>
          <w:lang w:val="en-US"/>
        </w:rPr>
        <w:t xml:space="preserve">sychologists lack </w:t>
      </w:r>
      <w:r w:rsidR="008B3D3F" w:rsidRPr="00D873FF">
        <w:rPr>
          <w:rFonts w:ascii="Times New Roman" w:eastAsia="Times New Roman" w:hAnsi="Times New Roman" w:cs="Times New Roman"/>
          <w:sz w:val="24"/>
          <w:szCs w:val="24"/>
          <w:lang w:val="en-US"/>
        </w:rPr>
        <w:t>clear</w:t>
      </w:r>
      <w:r w:rsidR="008B3D3F">
        <w:rPr>
          <w:rFonts w:ascii="Times New Roman" w:eastAsia="Times New Roman" w:hAnsi="Times New Roman" w:cs="Times New Roman"/>
          <w:sz w:val="24"/>
          <w:szCs w:val="24"/>
          <w:lang w:val="en-US"/>
        </w:rPr>
        <w:t xml:space="preserve"> guidelines </w:t>
      </w:r>
      <w:r w:rsidR="00252F3F">
        <w:rPr>
          <w:rFonts w:ascii="Times New Roman" w:eastAsia="Times New Roman" w:hAnsi="Times New Roman" w:cs="Times New Roman"/>
          <w:sz w:val="24"/>
          <w:szCs w:val="24"/>
          <w:lang w:val="en-US"/>
        </w:rPr>
        <w:t xml:space="preserve">for how </w:t>
      </w:r>
      <w:r>
        <w:rPr>
          <w:rFonts w:ascii="Times New Roman" w:eastAsia="Times New Roman" w:hAnsi="Times New Roman" w:cs="Times New Roman"/>
          <w:sz w:val="24"/>
          <w:szCs w:val="24"/>
          <w:lang w:val="en-US"/>
        </w:rPr>
        <w:t xml:space="preserve">to </w:t>
      </w:r>
      <w:r w:rsidR="008B3D3F">
        <w:rPr>
          <w:rFonts w:ascii="Times New Roman" w:eastAsia="Times New Roman" w:hAnsi="Times New Roman" w:cs="Times New Roman"/>
          <w:sz w:val="24"/>
          <w:szCs w:val="24"/>
          <w:lang w:val="en-US"/>
        </w:rPr>
        <w:t>interpret</w:t>
      </w:r>
      <w:r>
        <w:rPr>
          <w:rFonts w:ascii="Times New Roman" w:eastAsia="Times New Roman" w:hAnsi="Times New Roman" w:cs="Times New Roman"/>
          <w:sz w:val="24"/>
          <w:szCs w:val="24"/>
          <w:lang w:val="en-US"/>
        </w:rPr>
        <w:t xml:space="preserve"> the size of effects</w:t>
      </w:r>
      <w:r w:rsidR="008B3D3F">
        <w:rPr>
          <w:rFonts w:ascii="Times New Roman" w:eastAsia="Times New Roman" w:hAnsi="Times New Roman" w:cs="Times New Roman"/>
          <w:sz w:val="24"/>
          <w:szCs w:val="24"/>
          <w:lang w:val="en-US"/>
        </w:rPr>
        <w:t xml:space="preserve"> </w:t>
      </w:r>
      <w:r w:rsidR="008B3D3F" w:rsidRPr="00D873FF">
        <w:rPr>
          <w:rFonts w:ascii="Times New Roman" w:eastAsia="Times New Roman" w:hAnsi="Times New Roman" w:cs="Times New Roman"/>
          <w:sz w:val="24"/>
          <w:szCs w:val="24"/>
          <w:lang w:val="en-US"/>
        </w:rPr>
        <w:t>(Fidler, 2002)</w:t>
      </w:r>
      <w:r>
        <w:rPr>
          <w:rFonts w:ascii="Times New Roman" w:eastAsia="Times New Roman" w:hAnsi="Times New Roman" w:cs="Times New Roman"/>
          <w:sz w:val="24"/>
          <w:szCs w:val="24"/>
          <w:lang w:val="en-US"/>
        </w:rPr>
        <w:t xml:space="preserve">. Some methods exist to </w:t>
      </w:r>
      <w:r w:rsidR="00FD38BF">
        <w:rPr>
          <w:rFonts w:ascii="Times New Roman" w:eastAsia="Times New Roman" w:hAnsi="Times New Roman" w:cs="Times New Roman"/>
          <w:sz w:val="24"/>
          <w:szCs w:val="24"/>
          <w:lang w:val="en-US"/>
        </w:rPr>
        <w:t>determine</w:t>
      </w:r>
      <w:r w:rsidR="001815F4">
        <w:rPr>
          <w:rFonts w:ascii="Times New Roman" w:eastAsia="Times New Roman" w:hAnsi="Times New Roman" w:cs="Times New Roman"/>
          <w:sz w:val="24"/>
          <w:szCs w:val="24"/>
          <w:lang w:val="en-US"/>
        </w:rPr>
        <w:t xml:space="preserve"> the smallest effect size that would be theoretically or practically meaningful</w:t>
      </w:r>
      <w:r>
        <w:rPr>
          <w:rFonts w:ascii="Times New Roman" w:eastAsia="Times New Roman" w:hAnsi="Times New Roman" w:cs="Times New Roman"/>
          <w:sz w:val="24"/>
          <w:szCs w:val="24"/>
          <w:lang w:val="en-US"/>
        </w:rPr>
        <w:t xml:space="preserve">, but these methods are relatively unknown and not widely used. </w:t>
      </w:r>
      <w:r w:rsidR="00FD4BB0" w:rsidRPr="00FD4BB0">
        <w:rPr>
          <w:rFonts w:ascii="Times New Roman" w:eastAsia="Times New Roman" w:hAnsi="Times New Roman" w:cs="Times New Roman"/>
          <w:sz w:val="24"/>
          <w:szCs w:val="24"/>
        </w:rPr>
        <w:t xml:space="preserve">In this article we first explain why being able to determine </w:t>
      </w:r>
      <w:r>
        <w:rPr>
          <w:rFonts w:ascii="Times New Roman" w:eastAsia="Times New Roman" w:hAnsi="Times New Roman" w:cs="Times New Roman"/>
          <w:sz w:val="24"/>
          <w:szCs w:val="24"/>
        </w:rPr>
        <w:t xml:space="preserve">a smallest effect size of interest can help to improve the design of experiments and the interpretation of results. </w:t>
      </w:r>
      <w:r w:rsidR="00FD4BB0" w:rsidRPr="00FD4BB0">
        <w:rPr>
          <w:rFonts w:ascii="Times New Roman" w:eastAsia="Times New Roman" w:hAnsi="Times New Roman" w:cs="Times New Roman"/>
          <w:sz w:val="24"/>
          <w:szCs w:val="24"/>
        </w:rPr>
        <w:t xml:space="preserve">Subsequently, we discuss </w:t>
      </w:r>
      <w:r>
        <w:rPr>
          <w:rFonts w:ascii="Times New Roman" w:eastAsia="Times New Roman" w:hAnsi="Times New Roman" w:cs="Times New Roman"/>
          <w:sz w:val="24"/>
          <w:szCs w:val="24"/>
        </w:rPr>
        <w:t>several approaches to determining which effects are deemed meaningful</w:t>
      </w:r>
      <w:r w:rsidR="009839F3">
        <w:rPr>
          <w:rFonts w:ascii="Times New Roman" w:eastAsia="Times New Roman" w:hAnsi="Times New Roman" w:cs="Times New Roman"/>
          <w:sz w:val="24"/>
          <w:szCs w:val="24"/>
        </w:rPr>
        <w:t xml:space="preserve">, with a specific focus on </w:t>
      </w:r>
      <w:r w:rsidR="00252F3F">
        <w:rPr>
          <w:rFonts w:ascii="Times New Roman" w:eastAsia="Times New Roman" w:hAnsi="Times New Roman" w:cs="Times New Roman"/>
          <w:sz w:val="24"/>
          <w:szCs w:val="24"/>
        </w:rPr>
        <w:t xml:space="preserve">one </w:t>
      </w:r>
      <w:r w:rsidR="009839F3">
        <w:rPr>
          <w:rFonts w:ascii="Times New Roman" w:eastAsia="Times New Roman" w:hAnsi="Times New Roman" w:cs="Times New Roman"/>
          <w:sz w:val="24"/>
          <w:szCs w:val="24"/>
        </w:rPr>
        <w:t>anchor-based method. Applying the anchor</w:t>
      </w:r>
      <w:r w:rsidR="00670277">
        <w:rPr>
          <w:rFonts w:ascii="Times New Roman" w:eastAsia="Times New Roman" w:hAnsi="Times New Roman" w:cs="Times New Roman"/>
          <w:sz w:val="24"/>
          <w:szCs w:val="24"/>
        </w:rPr>
        <w:t>-</w:t>
      </w:r>
      <w:r w:rsidR="009839F3">
        <w:rPr>
          <w:rFonts w:ascii="Times New Roman" w:eastAsia="Times New Roman" w:hAnsi="Times New Roman" w:cs="Times New Roman"/>
          <w:sz w:val="24"/>
          <w:szCs w:val="24"/>
        </w:rPr>
        <w:t xml:space="preserve">based method in two studies, we empirically quantify the smallest effect size </w:t>
      </w:r>
      <w:r w:rsidR="009839F3" w:rsidRPr="00FD4BB0">
        <w:rPr>
          <w:rFonts w:ascii="Times New Roman" w:eastAsia="Times New Roman" w:hAnsi="Times New Roman" w:cs="Times New Roman"/>
          <w:sz w:val="24"/>
          <w:szCs w:val="24"/>
        </w:rPr>
        <w:t>that individuals subjectively deem to be a meaningful change</w:t>
      </w:r>
      <w:r w:rsidR="009839F3">
        <w:rPr>
          <w:rFonts w:ascii="Times New Roman" w:eastAsia="Times New Roman" w:hAnsi="Times New Roman" w:cs="Times New Roman"/>
          <w:sz w:val="24"/>
          <w:szCs w:val="24"/>
        </w:rPr>
        <w:t xml:space="preserve"> in positive and negative affect as measured by </w:t>
      </w:r>
      <w:r w:rsidR="00FD4BB0" w:rsidRPr="00FD4BB0">
        <w:rPr>
          <w:rFonts w:ascii="Times New Roman" w:eastAsia="Times New Roman" w:hAnsi="Times New Roman" w:cs="Times New Roman"/>
          <w:sz w:val="24"/>
          <w:szCs w:val="24"/>
        </w:rPr>
        <w:t xml:space="preserve">the </w:t>
      </w:r>
      <w:r w:rsidR="00186E6D">
        <w:rPr>
          <w:rFonts w:ascii="Times New Roman" w:eastAsia="Times New Roman" w:hAnsi="Times New Roman" w:cs="Times New Roman"/>
          <w:sz w:val="24"/>
          <w:szCs w:val="24"/>
        </w:rPr>
        <w:t>Positive and Negative Affect Scale (</w:t>
      </w:r>
      <w:r w:rsidR="00FD4BB0" w:rsidRPr="00FD4BB0">
        <w:rPr>
          <w:rFonts w:ascii="Times New Roman" w:eastAsia="Times New Roman" w:hAnsi="Times New Roman" w:cs="Times New Roman"/>
          <w:sz w:val="24"/>
          <w:szCs w:val="24"/>
        </w:rPr>
        <w:t>PANAS</w:t>
      </w:r>
      <w:r w:rsidR="00252F3F">
        <w:rPr>
          <w:rFonts w:ascii="Times New Roman" w:eastAsia="Times New Roman" w:hAnsi="Times New Roman" w:cs="Times New Roman"/>
          <w:sz w:val="24"/>
          <w:szCs w:val="24"/>
        </w:rPr>
        <w:t>; Watson et al., 1988</w:t>
      </w:r>
      <w:r w:rsidR="00186E6D">
        <w:rPr>
          <w:rFonts w:ascii="Times New Roman" w:eastAsia="Times New Roman" w:hAnsi="Times New Roman" w:cs="Times New Roman"/>
          <w:sz w:val="24"/>
          <w:szCs w:val="24"/>
        </w:rPr>
        <w:t>)</w:t>
      </w:r>
      <w:r w:rsidR="009839F3">
        <w:rPr>
          <w:rFonts w:ascii="Times New Roman" w:eastAsia="Times New Roman" w:hAnsi="Times New Roman" w:cs="Times New Roman"/>
          <w:sz w:val="24"/>
          <w:szCs w:val="24"/>
        </w:rPr>
        <w:t xml:space="preserve">. </w:t>
      </w:r>
    </w:p>
    <w:p w14:paraId="466F6872" w14:textId="15E96F7A" w:rsidR="00E21BE1" w:rsidRPr="003124B6" w:rsidRDefault="00E21BE1" w:rsidP="00E21BE1">
      <w:pPr>
        <w:pStyle w:val="Heading1"/>
        <w:rPr>
          <w:lang w:val="en-US"/>
        </w:rPr>
      </w:pPr>
      <w:r w:rsidRPr="003124B6">
        <w:rPr>
          <w:lang w:val="en-US"/>
        </w:rPr>
        <w:t xml:space="preserve">How </w:t>
      </w:r>
      <w:r w:rsidR="00A75D7A" w:rsidRPr="003124B6">
        <w:rPr>
          <w:lang w:val="en-US"/>
        </w:rPr>
        <w:t xml:space="preserve">Determining a </w:t>
      </w:r>
      <w:r w:rsidRPr="003124B6">
        <w:rPr>
          <w:lang w:val="en-US"/>
        </w:rPr>
        <w:t>SESOI Improve</w:t>
      </w:r>
      <w:r w:rsidR="00A75D7A" w:rsidRPr="003124B6">
        <w:rPr>
          <w:lang w:val="en-US"/>
        </w:rPr>
        <w:t>s</w:t>
      </w:r>
      <w:r w:rsidRPr="003124B6">
        <w:rPr>
          <w:lang w:val="en-US"/>
        </w:rPr>
        <w:t xml:space="preserve"> Research</w:t>
      </w:r>
    </w:p>
    <w:p w14:paraId="4D1D50B1" w14:textId="0E7F9B62" w:rsidR="00AE2B3D" w:rsidRDefault="003124B6" w:rsidP="00A4759A">
      <w:pPr>
        <w:spacing w:line="480" w:lineRule="auto"/>
        <w:ind w:firstLine="720"/>
        <w:rPr>
          <w:rStyle w:val="CommentReference"/>
        </w:rPr>
      </w:pPr>
      <w:r>
        <w:rPr>
          <w:rFonts w:ascii="Times New Roman" w:eastAsia="Times New Roman" w:hAnsi="Times New Roman" w:cs="Times New Roman"/>
          <w:sz w:val="24"/>
          <w:szCs w:val="24"/>
        </w:rPr>
        <w:t xml:space="preserve">By examining whether an observed effect size is not just </w:t>
      </w:r>
      <w:r w:rsidRPr="00D7112A">
        <w:rPr>
          <w:rFonts w:ascii="Times New Roman" w:eastAsia="Times New Roman" w:hAnsi="Times New Roman" w:cs="Times New Roman"/>
          <w:i/>
          <w:iCs/>
          <w:sz w:val="24"/>
          <w:szCs w:val="24"/>
        </w:rPr>
        <w:t>statistically</w:t>
      </w:r>
      <w:r>
        <w:rPr>
          <w:rFonts w:ascii="Times New Roman" w:eastAsia="Times New Roman" w:hAnsi="Times New Roman" w:cs="Times New Roman"/>
          <w:sz w:val="24"/>
          <w:szCs w:val="24"/>
        </w:rPr>
        <w:t xml:space="preserve"> significant, but larger than the </w:t>
      </w:r>
      <w:r w:rsidR="009839F3">
        <w:rPr>
          <w:rFonts w:ascii="Times New Roman" w:eastAsia="Times New Roman" w:hAnsi="Times New Roman" w:cs="Times New Roman"/>
          <w:sz w:val="24"/>
          <w:szCs w:val="24"/>
        </w:rPr>
        <w:t>smallest effect size of interest (SESOI)</w:t>
      </w:r>
      <w:r>
        <w:rPr>
          <w:rFonts w:ascii="Times New Roman" w:eastAsia="Times New Roman" w:hAnsi="Times New Roman" w:cs="Times New Roman"/>
          <w:sz w:val="24"/>
          <w:szCs w:val="24"/>
        </w:rPr>
        <w:t xml:space="preserve">, researchers can draw conclusions about whether the observed effect is </w:t>
      </w:r>
      <w:r w:rsidRPr="003124B6">
        <w:rPr>
          <w:rFonts w:ascii="Times New Roman" w:eastAsia="Times New Roman" w:hAnsi="Times New Roman" w:cs="Times New Roman"/>
          <w:i/>
          <w:iCs/>
          <w:sz w:val="24"/>
          <w:szCs w:val="24"/>
        </w:rPr>
        <w:t>theoretically</w:t>
      </w:r>
      <w:r>
        <w:rPr>
          <w:rFonts w:ascii="Times New Roman" w:eastAsia="Times New Roman" w:hAnsi="Times New Roman" w:cs="Times New Roman"/>
          <w:sz w:val="24"/>
          <w:szCs w:val="24"/>
        </w:rPr>
        <w:t xml:space="preserve"> or </w:t>
      </w:r>
      <w:r w:rsidRPr="00D7112A">
        <w:rPr>
          <w:rFonts w:ascii="Times New Roman" w:eastAsia="Times New Roman" w:hAnsi="Times New Roman" w:cs="Times New Roman"/>
          <w:i/>
          <w:iCs/>
          <w:sz w:val="24"/>
          <w:szCs w:val="24"/>
        </w:rPr>
        <w:t>practically</w:t>
      </w:r>
      <w:r>
        <w:rPr>
          <w:rFonts w:ascii="Times New Roman" w:eastAsia="Times New Roman" w:hAnsi="Times New Roman" w:cs="Times New Roman"/>
          <w:sz w:val="24"/>
          <w:szCs w:val="24"/>
        </w:rPr>
        <w:t xml:space="preserve"> significant. This can help </w:t>
      </w:r>
      <w:r w:rsidR="003F0430" w:rsidRPr="003124B6">
        <w:rPr>
          <w:rFonts w:ascii="Times New Roman" w:eastAsia="Times New Roman" w:hAnsi="Times New Roman" w:cs="Times New Roman"/>
          <w:sz w:val="24"/>
          <w:szCs w:val="24"/>
        </w:rPr>
        <w:t>to prevent</w:t>
      </w:r>
      <w:r w:rsidR="00AD3B1D" w:rsidRPr="003124B6">
        <w:rPr>
          <w:rFonts w:ascii="Times New Roman" w:eastAsia="Times New Roman" w:hAnsi="Times New Roman" w:cs="Times New Roman"/>
          <w:sz w:val="24"/>
          <w:szCs w:val="24"/>
        </w:rPr>
        <w:t xml:space="preserve"> </w:t>
      </w:r>
      <w:r w:rsidR="00D60391" w:rsidRPr="003124B6">
        <w:rPr>
          <w:rFonts w:ascii="Times New Roman" w:eastAsia="Times New Roman" w:hAnsi="Times New Roman" w:cs="Times New Roman"/>
          <w:sz w:val="24"/>
          <w:szCs w:val="24"/>
        </w:rPr>
        <w:t>the</w:t>
      </w:r>
      <w:r w:rsidR="00465E27" w:rsidRPr="003124B6">
        <w:rPr>
          <w:rFonts w:ascii="Times New Roman" w:eastAsia="Times New Roman" w:hAnsi="Times New Roman" w:cs="Times New Roman"/>
          <w:sz w:val="24"/>
          <w:szCs w:val="24"/>
        </w:rPr>
        <w:t xml:space="preserve"> common </w:t>
      </w:r>
      <w:r w:rsidR="00624B7B" w:rsidRPr="003124B6">
        <w:rPr>
          <w:rFonts w:ascii="Times New Roman" w:eastAsia="Times New Roman" w:hAnsi="Times New Roman" w:cs="Times New Roman"/>
          <w:sz w:val="24"/>
          <w:szCs w:val="24"/>
        </w:rPr>
        <w:t xml:space="preserve">misinterpretation </w:t>
      </w:r>
      <w:r w:rsidR="009839F3">
        <w:rPr>
          <w:rFonts w:ascii="Times New Roman" w:eastAsia="Times New Roman" w:hAnsi="Times New Roman" w:cs="Times New Roman"/>
          <w:sz w:val="24"/>
          <w:szCs w:val="24"/>
        </w:rPr>
        <w:t>of ‘statistically significant’ as ‘</w:t>
      </w:r>
      <w:r w:rsidR="00670277">
        <w:rPr>
          <w:rFonts w:ascii="Times New Roman" w:eastAsia="Times New Roman" w:hAnsi="Times New Roman" w:cs="Times New Roman"/>
          <w:sz w:val="24"/>
          <w:szCs w:val="24"/>
        </w:rPr>
        <w:t>meaningful</w:t>
      </w:r>
      <w:r w:rsidR="009839F3">
        <w:rPr>
          <w:rFonts w:ascii="Times New Roman" w:eastAsia="Times New Roman" w:hAnsi="Times New Roman" w:cs="Times New Roman"/>
          <w:sz w:val="24"/>
          <w:szCs w:val="24"/>
        </w:rPr>
        <w:t xml:space="preserve">’, which is becoming </w:t>
      </w:r>
      <w:r w:rsidR="009839F3">
        <w:rPr>
          <w:rFonts w:ascii="Times New Roman" w:eastAsia="Times New Roman" w:hAnsi="Times New Roman" w:cs="Times New Roman"/>
          <w:sz w:val="24"/>
          <w:szCs w:val="24"/>
        </w:rPr>
        <w:lastRenderedPageBreak/>
        <w:t xml:space="preserve">increasingly important </w:t>
      </w:r>
      <w:r w:rsidR="00D60391" w:rsidRPr="003124B6">
        <w:rPr>
          <w:rFonts w:ascii="Times New Roman" w:eastAsia="Times New Roman" w:hAnsi="Times New Roman" w:cs="Times New Roman"/>
          <w:sz w:val="24"/>
          <w:szCs w:val="24"/>
        </w:rPr>
        <w:t>given the</w:t>
      </w:r>
      <w:r>
        <w:rPr>
          <w:rFonts w:ascii="Times New Roman" w:eastAsia="Times New Roman" w:hAnsi="Times New Roman" w:cs="Times New Roman"/>
          <w:sz w:val="24"/>
          <w:szCs w:val="24"/>
        </w:rPr>
        <w:t xml:space="preserve"> rise of big data and the</w:t>
      </w:r>
      <w:r w:rsidR="00D60391" w:rsidRPr="003124B6">
        <w:rPr>
          <w:rFonts w:ascii="Times New Roman" w:eastAsia="Times New Roman" w:hAnsi="Times New Roman" w:cs="Times New Roman"/>
          <w:sz w:val="24"/>
          <w:szCs w:val="24"/>
        </w:rPr>
        <w:t xml:space="preserve"> uptake of large-scale </w:t>
      </w:r>
      <w:r w:rsidR="009839F3">
        <w:rPr>
          <w:rFonts w:ascii="Times New Roman" w:eastAsia="Times New Roman" w:hAnsi="Times New Roman" w:cs="Times New Roman"/>
          <w:sz w:val="24"/>
          <w:szCs w:val="24"/>
        </w:rPr>
        <w:t xml:space="preserve">collaborative </w:t>
      </w:r>
      <w:r w:rsidR="001F7F2C" w:rsidRPr="003124B6">
        <w:rPr>
          <w:rFonts w:ascii="Times New Roman" w:eastAsia="Times New Roman" w:hAnsi="Times New Roman" w:cs="Times New Roman"/>
          <w:sz w:val="24"/>
          <w:szCs w:val="24"/>
        </w:rPr>
        <w:t>projects</w:t>
      </w:r>
      <w:r w:rsidR="00D60391" w:rsidRPr="003124B6">
        <w:rPr>
          <w:rFonts w:ascii="Times New Roman" w:eastAsia="Times New Roman" w:hAnsi="Times New Roman" w:cs="Times New Roman"/>
          <w:sz w:val="24"/>
          <w:szCs w:val="24"/>
        </w:rPr>
        <w:t xml:space="preserve"> (e.g., Klein, Ratliff et al., 2014; Klein, Vianello et al., 2018</w:t>
      </w:r>
      <w:r w:rsidR="009839F3">
        <w:rPr>
          <w:rFonts w:ascii="Times New Roman" w:eastAsia="Times New Roman" w:hAnsi="Times New Roman" w:cs="Times New Roman"/>
          <w:sz w:val="24"/>
          <w:szCs w:val="24"/>
        </w:rPr>
        <w:t xml:space="preserve">; </w:t>
      </w:r>
      <w:proofErr w:type="spellStart"/>
      <w:r w:rsidR="00D60391" w:rsidRPr="003124B6">
        <w:rPr>
          <w:rFonts w:ascii="Times New Roman" w:eastAsia="Times New Roman" w:hAnsi="Times New Roman" w:cs="Times New Roman"/>
          <w:sz w:val="24"/>
          <w:szCs w:val="24"/>
        </w:rPr>
        <w:t>Moshontz</w:t>
      </w:r>
      <w:proofErr w:type="spellEnd"/>
      <w:r w:rsidR="00D60391" w:rsidRPr="003124B6">
        <w:rPr>
          <w:rFonts w:ascii="Times New Roman" w:eastAsia="Times New Roman" w:hAnsi="Times New Roman" w:cs="Times New Roman"/>
          <w:sz w:val="24"/>
          <w:szCs w:val="24"/>
        </w:rPr>
        <w:t xml:space="preserve"> et al., 2018)</w:t>
      </w:r>
      <w:r w:rsidR="009839F3">
        <w:rPr>
          <w:rFonts w:ascii="Times New Roman" w:eastAsia="Times New Roman" w:hAnsi="Times New Roman" w:cs="Times New Roman"/>
          <w:sz w:val="24"/>
          <w:szCs w:val="24"/>
        </w:rPr>
        <w:t xml:space="preserve">, where </w:t>
      </w:r>
      <w:r w:rsidR="009839F3" w:rsidRPr="003124B6">
        <w:rPr>
          <w:rFonts w:ascii="Times New Roman" w:eastAsia="Times New Roman" w:hAnsi="Times New Roman" w:cs="Times New Roman"/>
          <w:sz w:val="24"/>
          <w:szCs w:val="24"/>
        </w:rPr>
        <w:t>trivial</w:t>
      </w:r>
      <w:r w:rsidR="009839F3">
        <w:rPr>
          <w:rFonts w:ascii="Times New Roman" w:eastAsia="Times New Roman" w:hAnsi="Times New Roman" w:cs="Times New Roman"/>
          <w:sz w:val="24"/>
          <w:szCs w:val="24"/>
        </w:rPr>
        <w:t>ly small</w:t>
      </w:r>
      <w:r w:rsidR="009839F3" w:rsidRPr="003124B6">
        <w:rPr>
          <w:rFonts w:ascii="Times New Roman" w:eastAsia="Times New Roman" w:hAnsi="Times New Roman" w:cs="Times New Roman"/>
          <w:sz w:val="24"/>
          <w:szCs w:val="24"/>
        </w:rPr>
        <w:t xml:space="preserve"> differences </w:t>
      </w:r>
      <w:r w:rsidR="009839F3">
        <w:rPr>
          <w:rFonts w:ascii="Times New Roman" w:eastAsia="Times New Roman" w:hAnsi="Times New Roman" w:cs="Times New Roman"/>
          <w:sz w:val="24"/>
          <w:szCs w:val="24"/>
        </w:rPr>
        <w:t>can be</w:t>
      </w:r>
      <w:r w:rsidR="009839F3" w:rsidRPr="003124B6">
        <w:rPr>
          <w:rFonts w:ascii="Times New Roman" w:eastAsia="Times New Roman" w:hAnsi="Times New Roman" w:cs="Times New Roman"/>
          <w:sz w:val="24"/>
          <w:szCs w:val="24"/>
        </w:rPr>
        <w:t xml:space="preserve"> </w:t>
      </w:r>
      <w:r w:rsidR="009839F3">
        <w:rPr>
          <w:rFonts w:ascii="Times New Roman" w:eastAsia="Times New Roman" w:hAnsi="Times New Roman" w:cs="Times New Roman"/>
          <w:sz w:val="24"/>
          <w:szCs w:val="24"/>
        </w:rPr>
        <w:t>statistically significant.</w:t>
      </w:r>
    </w:p>
    <w:p w14:paraId="0EE41A96" w14:textId="404F1CA2" w:rsidR="003124B6" w:rsidRDefault="00396258" w:rsidP="00A4759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important benefit of determining a </w:t>
      </w:r>
      <w:r w:rsidR="00EB2CC1">
        <w:rPr>
          <w:rFonts w:ascii="Times New Roman" w:eastAsia="Times New Roman" w:hAnsi="Times New Roman" w:cs="Times New Roman"/>
          <w:sz w:val="24"/>
          <w:szCs w:val="24"/>
        </w:rPr>
        <w:t>SESOI</w:t>
      </w:r>
      <w:r>
        <w:rPr>
          <w:rFonts w:ascii="Times New Roman" w:eastAsia="Times New Roman" w:hAnsi="Times New Roman" w:cs="Times New Roman"/>
          <w:sz w:val="24"/>
          <w:szCs w:val="24"/>
        </w:rPr>
        <w:t xml:space="preserve"> is that it makes it possible to design an informative and falsifiable study. </w:t>
      </w:r>
      <w:r w:rsidR="00A4759A">
        <w:rPr>
          <w:rFonts w:ascii="Times New Roman" w:eastAsia="Times New Roman" w:hAnsi="Times New Roman" w:cs="Times New Roman"/>
          <w:sz w:val="24"/>
          <w:szCs w:val="24"/>
        </w:rPr>
        <w:t xml:space="preserve">If a </w:t>
      </w:r>
      <w:r w:rsidR="00EB2CC1">
        <w:rPr>
          <w:rFonts w:ascii="Times New Roman" w:eastAsia="Times New Roman" w:hAnsi="Times New Roman" w:cs="Times New Roman"/>
          <w:sz w:val="24"/>
          <w:szCs w:val="24"/>
        </w:rPr>
        <w:t>SESOI</w:t>
      </w:r>
      <w:r w:rsidR="00A4759A">
        <w:rPr>
          <w:rFonts w:ascii="Times New Roman" w:eastAsia="Times New Roman" w:hAnsi="Times New Roman" w:cs="Times New Roman"/>
          <w:sz w:val="24"/>
          <w:szCs w:val="24"/>
        </w:rPr>
        <w:t xml:space="preserve"> can be determined, it is possible to choose a sample size that provides high power for the smallest effect size that is deemed meaningful (Albers &amp; Lakens, 2018). Furthermore, it becomes possible to test for</w:t>
      </w:r>
      <w:r w:rsidR="00AE2B3D">
        <w:rPr>
          <w:rFonts w:ascii="Times New Roman" w:eastAsia="Times New Roman" w:hAnsi="Times New Roman" w:cs="Times New Roman"/>
          <w:sz w:val="24"/>
          <w:szCs w:val="24"/>
        </w:rPr>
        <w:t>, and demonstrate</w:t>
      </w:r>
      <w:r w:rsidR="00EB2CC1">
        <w:rPr>
          <w:rFonts w:ascii="Times New Roman" w:eastAsia="Times New Roman" w:hAnsi="Times New Roman" w:cs="Times New Roman"/>
          <w:sz w:val="24"/>
          <w:szCs w:val="24"/>
        </w:rPr>
        <w:t>,</w:t>
      </w:r>
      <w:r w:rsidR="00A4759A">
        <w:rPr>
          <w:rFonts w:ascii="Times New Roman" w:eastAsia="Times New Roman" w:hAnsi="Times New Roman" w:cs="Times New Roman"/>
          <w:sz w:val="24"/>
          <w:szCs w:val="24"/>
        </w:rPr>
        <w:t xml:space="preserve"> the absence of an effect that is large enough to be deemed meaningful</w:t>
      </w:r>
      <w:r w:rsidR="00EB2CC1">
        <w:rPr>
          <w:rFonts w:ascii="Times New Roman" w:eastAsia="Times New Roman" w:hAnsi="Times New Roman" w:cs="Times New Roman"/>
          <w:sz w:val="24"/>
          <w:szCs w:val="24"/>
        </w:rPr>
        <w:t>, by using equivalence tests</w:t>
      </w:r>
      <w:r w:rsidR="00A4759A">
        <w:rPr>
          <w:rFonts w:ascii="Times New Roman" w:eastAsia="Times New Roman" w:hAnsi="Times New Roman" w:cs="Times New Roman"/>
          <w:sz w:val="24"/>
          <w:szCs w:val="24"/>
        </w:rPr>
        <w:t xml:space="preserve">. </w:t>
      </w:r>
      <w:r w:rsidR="00EB2CC1">
        <w:rPr>
          <w:rFonts w:ascii="Times New Roman" w:eastAsia="Times New Roman" w:hAnsi="Times New Roman" w:cs="Times New Roman"/>
          <w:sz w:val="24"/>
          <w:szCs w:val="24"/>
        </w:rPr>
        <w:t>For over 60 years, r</w:t>
      </w:r>
      <w:r w:rsidR="00A4759A">
        <w:rPr>
          <w:rFonts w:ascii="Times New Roman" w:eastAsia="Times New Roman" w:hAnsi="Times New Roman" w:cs="Times New Roman"/>
          <w:sz w:val="24"/>
          <w:szCs w:val="24"/>
        </w:rPr>
        <w:t xml:space="preserve">esearchers have pointed out the statistical benefits of specifying a range of values that are trivially small </w:t>
      </w:r>
      <w:r w:rsidR="003124B6" w:rsidRPr="00686535">
        <w:rPr>
          <w:rFonts w:ascii="Times New Roman" w:eastAsia="Times New Roman" w:hAnsi="Times New Roman" w:cs="Times New Roman"/>
          <w:sz w:val="24"/>
          <w:szCs w:val="24"/>
        </w:rPr>
        <w:t xml:space="preserve">(e.g., Hodges &amp; Lehmann, 1954; </w:t>
      </w:r>
      <w:proofErr w:type="spellStart"/>
      <w:r w:rsidR="003124B6" w:rsidRPr="00686535">
        <w:rPr>
          <w:rFonts w:ascii="Times New Roman" w:eastAsia="Times New Roman" w:hAnsi="Times New Roman" w:cs="Times New Roman"/>
          <w:sz w:val="24"/>
          <w:szCs w:val="24"/>
        </w:rPr>
        <w:t>Nunnaly</w:t>
      </w:r>
      <w:proofErr w:type="spellEnd"/>
      <w:r w:rsidR="003124B6" w:rsidRPr="00686535">
        <w:rPr>
          <w:rFonts w:ascii="Times New Roman" w:eastAsia="Times New Roman" w:hAnsi="Times New Roman" w:cs="Times New Roman"/>
          <w:sz w:val="24"/>
          <w:szCs w:val="24"/>
        </w:rPr>
        <w:t>, 1960)</w:t>
      </w:r>
      <w:r w:rsidR="00A4759A">
        <w:rPr>
          <w:rFonts w:ascii="Times New Roman" w:eastAsia="Times New Roman" w:hAnsi="Times New Roman" w:cs="Times New Roman"/>
          <w:sz w:val="24"/>
          <w:szCs w:val="24"/>
        </w:rPr>
        <w:t xml:space="preserve">, and the benefits of being able to falsify predictions using equivalence tests (Rogers, Howard, &amp; </w:t>
      </w:r>
      <w:proofErr w:type="spellStart"/>
      <w:r w:rsidR="00A4759A">
        <w:rPr>
          <w:rFonts w:ascii="Times New Roman" w:eastAsia="Times New Roman" w:hAnsi="Times New Roman" w:cs="Times New Roman"/>
          <w:sz w:val="24"/>
          <w:szCs w:val="24"/>
        </w:rPr>
        <w:t>Vessey</w:t>
      </w:r>
      <w:proofErr w:type="spellEnd"/>
      <w:r w:rsidR="00A4759A">
        <w:rPr>
          <w:rFonts w:ascii="Times New Roman" w:eastAsia="Times New Roman" w:hAnsi="Times New Roman" w:cs="Times New Roman"/>
          <w:sz w:val="24"/>
          <w:szCs w:val="24"/>
        </w:rPr>
        <w:t xml:space="preserve">, 1993, Lakens, Scheel, &amp; Isager, 2018). But to be able to reap those benefits, researchers </w:t>
      </w:r>
      <w:r w:rsidR="00EB2CC1">
        <w:rPr>
          <w:rFonts w:ascii="Times New Roman" w:eastAsia="Times New Roman" w:hAnsi="Times New Roman" w:cs="Times New Roman"/>
          <w:sz w:val="24"/>
          <w:szCs w:val="24"/>
        </w:rPr>
        <w:t>need</w:t>
      </w:r>
      <w:r w:rsidR="00A4759A">
        <w:rPr>
          <w:rFonts w:ascii="Times New Roman" w:eastAsia="Times New Roman" w:hAnsi="Times New Roman" w:cs="Times New Roman"/>
          <w:sz w:val="24"/>
          <w:szCs w:val="24"/>
        </w:rPr>
        <w:t xml:space="preserve"> methods to determine their </w:t>
      </w:r>
      <w:r w:rsidR="00EB2CC1">
        <w:rPr>
          <w:rFonts w:ascii="Times New Roman" w:eastAsia="Times New Roman" w:hAnsi="Times New Roman" w:cs="Times New Roman"/>
          <w:sz w:val="24"/>
          <w:szCs w:val="24"/>
        </w:rPr>
        <w:t>SESOI</w:t>
      </w:r>
      <w:r w:rsidR="00A4759A">
        <w:rPr>
          <w:rFonts w:ascii="Times New Roman" w:eastAsia="Times New Roman" w:hAnsi="Times New Roman" w:cs="Times New Roman"/>
          <w:sz w:val="24"/>
          <w:szCs w:val="24"/>
        </w:rPr>
        <w:t>.</w:t>
      </w:r>
    </w:p>
    <w:p w14:paraId="7AD7B97E" w14:textId="22109F3A" w:rsidR="00A0326A" w:rsidRPr="003A2C13" w:rsidRDefault="003A2C13" w:rsidP="00057DE0">
      <w:pPr>
        <w:spacing w:line="480" w:lineRule="auto"/>
        <w:jc w:val="center"/>
        <w:rPr>
          <w:rFonts w:ascii="Times New Roman" w:eastAsia="Times New Roman" w:hAnsi="Times New Roman" w:cs="Times New Roman"/>
          <w:sz w:val="24"/>
          <w:szCs w:val="24"/>
        </w:rPr>
      </w:pPr>
      <w:r w:rsidRPr="003A2C13">
        <w:rPr>
          <w:rFonts w:ascii="Times New Roman" w:eastAsia="Times New Roman" w:hAnsi="Times New Roman" w:cs="Times New Roman"/>
          <w:b/>
          <w:sz w:val="24"/>
          <w:szCs w:val="24"/>
        </w:rPr>
        <w:t>M</w:t>
      </w:r>
      <w:r w:rsidR="00A0326A" w:rsidRPr="003A2C13">
        <w:rPr>
          <w:rFonts w:ascii="Times New Roman" w:eastAsia="Times New Roman" w:hAnsi="Times New Roman" w:cs="Times New Roman"/>
          <w:b/>
          <w:sz w:val="24"/>
          <w:szCs w:val="24"/>
        </w:rPr>
        <w:t xml:space="preserve">ethods </w:t>
      </w:r>
      <w:r w:rsidR="00A4759A">
        <w:rPr>
          <w:rFonts w:ascii="Times New Roman" w:eastAsia="Times New Roman" w:hAnsi="Times New Roman" w:cs="Times New Roman"/>
          <w:b/>
          <w:sz w:val="24"/>
          <w:szCs w:val="24"/>
        </w:rPr>
        <w:t>to</w:t>
      </w:r>
      <w:r w:rsidR="00A4759A" w:rsidRPr="003A2C13">
        <w:rPr>
          <w:rFonts w:ascii="Times New Roman" w:eastAsia="Times New Roman" w:hAnsi="Times New Roman" w:cs="Times New Roman"/>
          <w:b/>
          <w:sz w:val="24"/>
          <w:szCs w:val="24"/>
        </w:rPr>
        <w:t xml:space="preserve"> </w:t>
      </w:r>
      <w:r w:rsidRPr="003A2C13">
        <w:rPr>
          <w:rFonts w:ascii="Times New Roman" w:eastAsia="Times New Roman" w:hAnsi="Times New Roman" w:cs="Times New Roman"/>
          <w:b/>
          <w:sz w:val="24"/>
          <w:szCs w:val="24"/>
        </w:rPr>
        <w:t>Determin</w:t>
      </w:r>
      <w:r w:rsidR="00A4759A">
        <w:rPr>
          <w:rFonts w:ascii="Times New Roman" w:eastAsia="Times New Roman" w:hAnsi="Times New Roman" w:cs="Times New Roman"/>
          <w:b/>
          <w:sz w:val="24"/>
          <w:szCs w:val="24"/>
        </w:rPr>
        <w:t>e</w:t>
      </w:r>
      <w:r w:rsidRPr="003A2C13">
        <w:rPr>
          <w:rFonts w:ascii="Times New Roman" w:eastAsia="Times New Roman" w:hAnsi="Times New Roman" w:cs="Times New Roman"/>
          <w:b/>
          <w:sz w:val="24"/>
          <w:szCs w:val="24"/>
        </w:rPr>
        <w:t xml:space="preserve"> a </w:t>
      </w:r>
      <w:r w:rsidR="00A4759A">
        <w:rPr>
          <w:rFonts w:ascii="Times New Roman" w:eastAsia="Times New Roman" w:hAnsi="Times New Roman" w:cs="Times New Roman"/>
          <w:b/>
          <w:sz w:val="24"/>
          <w:szCs w:val="24"/>
        </w:rPr>
        <w:t>Smallest Effect Size of Interest</w:t>
      </w:r>
    </w:p>
    <w:p w14:paraId="184A402B" w14:textId="4504FC68" w:rsidR="00724C2B" w:rsidRDefault="00724C2B" w:rsidP="00724C2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Specifying a SESOI is important not only in psychology, but in many other quantitative research fields, including organizational research (Cortina &amp; Landis, 2011; Edwards &amp; Berry, 2010), education research (Hill, Bloom, Black, &amp; Lipsey, 2008), communication research (Levine et al., 2008), and clinical psychology (Ferguson, 2009; </w:t>
      </w:r>
      <w:proofErr w:type="spellStart"/>
      <w:r>
        <w:rPr>
          <w:rFonts w:ascii="Times New Roman" w:eastAsia="Times New Roman" w:hAnsi="Times New Roman" w:cs="Times New Roman"/>
          <w:sz w:val="24"/>
          <w:szCs w:val="24"/>
        </w:rPr>
        <w:t>Kazdin</w:t>
      </w:r>
      <w:proofErr w:type="spellEnd"/>
      <w:r>
        <w:rPr>
          <w:rFonts w:ascii="Times New Roman" w:eastAsia="Times New Roman" w:hAnsi="Times New Roman" w:cs="Times New Roman"/>
          <w:sz w:val="24"/>
          <w:szCs w:val="24"/>
        </w:rPr>
        <w:t xml:space="preserve">, 1999; King, 2011). </w:t>
      </w:r>
      <w:r w:rsidR="00903BF2">
        <w:rPr>
          <w:rFonts w:ascii="Times New Roman" w:eastAsia="Times New Roman" w:hAnsi="Times New Roman" w:cs="Times New Roman"/>
          <w:sz w:val="24"/>
          <w:szCs w:val="24"/>
        </w:rPr>
        <w:t>In the past</w:t>
      </w:r>
      <w:r>
        <w:rPr>
          <w:rFonts w:ascii="Times New Roman" w:eastAsia="Times New Roman" w:hAnsi="Times New Roman" w:cs="Times New Roman"/>
          <w:sz w:val="24"/>
          <w:szCs w:val="24"/>
        </w:rPr>
        <w:t xml:space="preserve">, fields have </w:t>
      </w:r>
      <w:r w:rsidR="00EB2CC1">
        <w:rPr>
          <w:rFonts w:ascii="Times New Roman" w:eastAsia="Times New Roman" w:hAnsi="Times New Roman" w:cs="Times New Roman"/>
          <w:sz w:val="24"/>
          <w:szCs w:val="24"/>
        </w:rPr>
        <w:t xml:space="preserve">developed </w:t>
      </w:r>
      <w:r>
        <w:rPr>
          <w:rFonts w:ascii="Times New Roman" w:eastAsia="Times New Roman" w:hAnsi="Times New Roman" w:cs="Times New Roman"/>
          <w:sz w:val="24"/>
          <w:szCs w:val="24"/>
        </w:rPr>
        <w:t>either empirical benchmarks for effect sizes that could be considered meaningful, or</w:t>
      </w:r>
      <w:r w:rsidR="00903BF2">
        <w:rPr>
          <w:rFonts w:ascii="Times New Roman" w:eastAsia="Times New Roman" w:hAnsi="Times New Roman" w:cs="Times New Roman"/>
          <w:sz w:val="24"/>
          <w:szCs w:val="24"/>
        </w:rPr>
        <w:t xml:space="preserve"> quantitative</w:t>
      </w:r>
      <w:r>
        <w:rPr>
          <w:rFonts w:ascii="Times New Roman" w:eastAsia="Times New Roman" w:hAnsi="Times New Roman" w:cs="Times New Roman"/>
          <w:sz w:val="24"/>
          <w:szCs w:val="24"/>
        </w:rPr>
        <w:t xml:space="preserve"> methods </w:t>
      </w:r>
      <w:r w:rsidR="00903BF2">
        <w:rPr>
          <w:rFonts w:ascii="Times New Roman" w:eastAsia="Times New Roman" w:hAnsi="Times New Roman" w:cs="Times New Roman"/>
          <w:sz w:val="24"/>
          <w:szCs w:val="24"/>
        </w:rPr>
        <w:t xml:space="preserve">that can be used </w:t>
      </w:r>
      <w:r>
        <w:rPr>
          <w:rFonts w:ascii="Times New Roman" w:eastAsia="Times New Roman" w:hAnsi="Times New Roman" w:cs="Times New Roman"/>
          <w:sz w:val="24"/>
          <w:szCs w:val="24"/>
        </w:rPr>
        <w:t>to determine minimum thresholds of practical importance</w:t>
      </w:r>
      <w:r w:rsidR="00903BF2">
        <w:rPr>
          <w:rFonts w:ascii="Times New Roman" w:eastAsia="Times New Roman" w:hAnsi="Times New Roman" w:cs="Times New Roman"/>
          <w:sz w:val="24"/>
          <w:szCs w:val="24"/>
        </w:rPr>
        <w:t xml:space="preserve"> for specific research lines</w:t>
      </w:r>
      <w:r>
        <w:rPr>
          <w:rFonts w:ascii="Times New Roman" w:eastAsia="Times New Roman" w:hAnsi="Times New Roman" w:cs="Times New Roman"/>
          <w:sz w:val="24"/>
          <w:szCs w:val="24"/>
        </w:rPr>
        <w:t>.</w:t>
      </w:r>
    </w:p>
    <w:p w14:paraId="0DB2F706" w14:textId="1E542C0A" w:rsidR="001C5110" w:rsidRDefault="00903BF2" w:rsidP="0079368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researchers commonly</w:t>
      </w:r>
      <w:r w:rsidR="008539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interpret effect sizes in relation to</w:t>
      </w:r>
      <w:r w:rsidR="00DD0B29">
        <w:rPr>
          <w:rFonts w:ascii="Times New Roman" w:eastAsia="Times New Roman" w:hAnsi="Times New Roman" w:cs="Times New Roman"/>
          <w:sz w:val="24"/>
          <w:szCs w:val="24"/>
        </w:rPr>
        <w:t xml:space="preserve"> the</w:t>
      </w:r>
      <w:r w:rsidR="008539BD">
        <w:rPr>
          <w:rFonts w:ascii="Times New Roman" w:eastAsia="Times New Roman" w:hAnsi="Times New Roman" w:cs="Times New Roman"/>
          <w:sz w:val="24"/>
          <w:szCs w:val="24"/>
        </w:rPr>
        <w:t xml:space="preserve"> benchmarks for small, medium, and large effects suggested by Cohen (1988), these are “arbitrary conventions, </w:t>
      </w:r>
      <w:r w:rsidR="008539BD">
        <w:rPr>
          <w:rFonts w:ascii="Times New Roman" w:eastAsia="Times New Roman" w:hAnsi="Times New Roman" w:cs="Times New Roman"/>
          <w:sz w:val="24"/>
          <w:szCs w:val="24"/>
        </w:rPr>
        <w:lastRenderedPageBreak/>
        <w:t>recommended for use only when no better basis for estimating the effect size is available” (</w:t>
      </w:r>
      <w:r w:rsidR="00517FB1">
        <w:rPr>
          <w:rFonts w:ascii="Times New Roman" w:eastAsia="Times New Roman" w:hAnsi="Times New Roman" w:cs="Times New Roman"/>
          <w:sz w:val="24"/>
          <w:szCs w:val="24"/>
        </w:rPr>
        <w:t xml:space="preserve">Cohen, 1988, </w:t>
      </w:r>
      <w:r w:rsidR="008539BD">
        <w:rPr>
          <w:rFonts w:ascii="Times New Roman" w:eastAsia="Times New Roman" w:hAnsi="Times New Roman" w:cs="Times New Roman"/>
          <w:sz w:val="24"/>
          <w:szCs w:val="24"/>
        </w:rPr>
        <w:t xml:space="preserve">p. 12). </w:t>
      </w:r>
      <w:r>
        <w:rPr>
          <w:rFonts w:ascii="Times New Roman" w:eastAsia="Times New Roman" w:hAnsi="Times New Roman" w:cs="Times New Roman"/>
          <w:sz w:val="24"/>
          <w:szCs w:val="24"/>
        </w:rPr>
        <w:t>Researchers</w:t>
      </w:r>
      <w:r w:rsidR="00134A07">
        <w:rPr>
          <w:rFonts w:ascii="Times New Roman" w:eastAsia="Times New Roman" w:hAnsi="Times New Roman" w:cs="Times New Roman"/>
          <w:sz w:val="24"/>
          <w:szCs w:val="24"/>
        </w:rPr>
        <w:t xml:space="preserve"> have </w:t>
      </w:r>
      <w:r>
        <w:rPr>
          <w:rFonts w:ascii="Times New Roman" w:eastAsia="Times New Roman" w:hAnsi="Times New Roman" w:cs="Times New Roman"/>
          <w:sz w:val="24"/>
          <w:szCs w:val="24"/>
        </w:rPr>
        <w:t>attempted to provide more useful</w:t>
      </w:r>
      <w:r w:rsidR="00134A07">
        <w:rPr>
          <w:rFonts w:ascii="Times New Roman" w:eastAsia="Times New Roman" w:hAnsi="Times New Roman" w:cs="Times New Roman"/>
          <w:sz w:val="24"/>
          <w:szCs w:val="24"/>
        </w:rPr>
        <w:t xml:space="preserve"> benchmark</w:t>
      </w:r>
      <w:r w:rsidR="005678CE">
        <w:rPr>
          <w:rFonts w:ascii="Times New Roman" w:eastAsia="Times New Roman" w:hAnsi="Times New Roman" w:cs="Times New Roman"/>
          <w:sz w:val="24"/>
          <w:szCs w:val="24"/>
        </w:rPr>
        <w:t>s</w:t>
      </w:r>
      <w:r w:rsidR="00134A07">
        <w:rPr>
          <w:rFonts w:ascii="Times New Roman" w:eastAsia="Times New Roman" w:hAnsi="Times New Roman" w:cs="Times New Roman"/>
          <w:sz w:val="24"/>
          <w:szCs w:val="24"/>
        </w:rPr>
        <w:t xml:space="preserve"> to be used across fields and studies</w:t>
      </w:r>
      <w:r w:rsidR="00517FB1">
        <w:rPr>
          <w:rFonts w:ascii="Times New Roman" w:eastAsia="Times New Roman" w:hAnsi="Times New Roman" w:cs="Times New Roman"/>
          <w:sz w:val="24"/>
          <w:szCs w:val="24"/>
        </w:rPr>
        <w:t xml:space="preserve">, </w:t>
      </w:r>
      <w:r w:rsidR="004E18AC">
        <w:rPr>
          <w:rFonts w:ascii="Times New Roman" w:eastAsia="Times New Roman" w:hAnsi="Times New Roman" w:cs="Times New Roman"/>
          <w:sz w:val="24"/>
          <w:szCs w:val="24"/>
        </w:rPr>
        <w:t xml:space="preserve">based on </w:t>
      </w:r>
      <w:r>
        <w:rPr>
          <w:rFonts w:ascii="Times New Roman" w:eastAsia="Times New Roman" w:hAnsi="Times New Roman" w:cs="Times New Roman"/>
          <w:sz w:val="24"/>
          <w:szCs w:val="24"/>
        </w:rPr>
        <w:t xml:space="preserve">empirical </w:t>
      </w:r>
      <w:r w:rsidR="004E18AC">
        <w:rPr>
          <w:rFonts w:ascii="Times New Roman" w:eastAsia="Times New Roman" w:hAnsi="Times New Roman" w:cs="Times New Roman"/>
          <w:sz w:val="24"/>
          <w:szCs w:val="24"/>
        </w:rPr>
        <w:t xml:space="preserve">reviews of </w:t>
      </w:r>
      <w:r>
        <w:rPr>
          <w:rFonts w:ascii="Times New Roman" w:eastAsia="Times New Roman" w:hAnsi="Times New Roman" w:cs="Times New Roman"/>
          <w:sz w:val="24"/>
          <w:szCs w:val="24"/>
        </w:rPr>
        <w:t>effect sizes published in a specific</w:t>
      </w:r>
      <w:r w:rsidR="004E18AC">
        <w:rPr>
          <w:rFonts w:ascii="Times New Roman" w:eastAsia="Times New Roman" w:hAnsi="Times New Roman" w:cs="Times New Roman"/>
          <w:sz w:val="24"/>
          <w:szCs w:val="24"/>
        </w:rPr>
        <w:t xml:space="preserve"> literature </w:t>
      </w:r>
      <w:r w:rsidR="005678CE">
        <w:rPr>
          <w:rFonts w:ascii="Times New Roman" w:eastAsia="Times New Roman" w:hAnsi="Times New Roman" w:cs="Times New Roman"/>
          <w:sz w:val="24"/>
          <w:szCs w:val="24"/>
        </w:rPr>
        <w:t>(e.g., Ferguson, 2009; Norman et al., 2003</w:t>
      </w:r>
      <w:r w:rsidR="00BB26C8">
        <w:rPr>
          <w:rFonts w:ascii="Times New Roman" w:eastAsia="Times New Roman" w:hAnsi="Times New Roman" w:cs="Times New Roman"/>
          <w:sz w:val="24"/>
          <w:szCs w:val="24"/>
        </w:rPr>
        <w:t>; see Funder &amp; Ozer, 2019, for a more detailed and nuanced approach</w:t>
      </w:r>
      <w:r w:rsidR="005678CE">
        <w:rPr>
          <w:rFonts w:ascii="Times New Roman" w:eastAsia="Times New Roman" w:hAnsi="Times New Roman" w:cs="Times New Roman"/>
          <w:sz w:val="24"/>
          <w:szCs w:val="24"/>
        </w:rPr>
        <w:t>)</w:t>
      </w:r>
      <w:r w:rsidR="00134A07">
        <w:rPr>
          <w:rFonts w:ascii="Times New Roman" w:eastAsia="Times New Roman" w:hAnsi="Times New Roman" w:cs="Times New Roman"/>
          <w:sz w:val="24"/>
          <w:szCs w:val="24"/>
        </w:rPr>
        <w:t xml:space="preserve">. </w:t>
      </w:r>
      <w:r w:rsidR="00CE2925">
        <w:rPr>
          <w:rFonts w:ascii="Times New Roman" w:eastAsia="Times New Roman" w:hAnsi="Times New Roman" w:cs="Times New Roman"/>
          <w:sz w:val="24"/>
          <w:szCs w:val="24"/>
        </w:rPr>
        <w:t>Although t</w:t>
      </w:r>
      <w:r w:rsidR="00517FB1">
        <w:rPr>
          <w:rFonts w:ascii="Times New Roman" w:eastAsia="Times New Roman" w:hAnsi="Times New Roman" w:cs="Times New Roman"/>
          <w:sz w:val="24"/>
          <w:szCs w:val="24"/>
        </w:rPr>
        <w:t xml:space="preserve">hese approaches </w:t>
      </w:r>
      <w:r w:rsidR="0079368D">
        <w:rPr>
          <w:rFonts w:ascii="Times New Roman" w:eastAsia="Times New Roman" w:hAnsi="Times New Roman" w:cs="Times New Roman"/>
          <w:sz w:val="24"/>
          <w:szCs w:val="24"/>
        </w:rPr>
        <w:t>are useful to interpret the size of an effect relative to that of other</w:t>
      </w:r>
      <w:r w:rsidR="00517FB1">
        <w:rPr>
          <w:rFonts w:ascii="Times New Roman" w:eastAsia="Times New Roman" w:hAnsi="Times New Roman" w:cs="Times New Roman"/>
          <w:sz w:val="24"/>
          <w:szCs w:val="24"/>
        </w:rPr>
        <w:t xml:space="preserve"> </w:t>
      </w:r>
      <w:r w:rsidR="00517FB1" w:rsidRPr="00517FB1">
        <w:rPr>
          <w:rFonts w:ascii="Times New Roman" w:eastAsia="Times New Roman" w:hAnsi="Times New Roman" w:cs="Times New Roman"/>
          <w:sz w:val="24"/>
          <w:szCs w:val="24"/>
        </w:rPr>
        <w:t xml:space="preserve">effect sizes in the field, </w:t>
      </w:r>
      <w:r w:rsidR="00CE2925">
        <w:rPr>
          <w:rFonts w:ascii="Times New Roman" w:eastAsia="Times New Roman" w:hAnsi="Times New Roman" w:cs="Times New Roman"/>
          <w:sz w:val="24"/>
          <w:szCs w:val="24"/>
        </w:rPr>
        <w:t>they</w:t>
      </w:r>
      <w:r w:rsidR="00CE2925" w:rsidRPr="00517FB1">
        <w:rPr>
          <w:rFonts w:ascii="Times New Roman" w:eastAsia="Times New Roman" w:hAnsi="Times New Roman" w:cs="Times New Roman"/>
          <w:sz w:val="24"/>
          <w:szCs w:val="24"/>
        </w:rPr>
        <w:t xml:space="preserve"> </w:t>
      </w:r>
      <w:r w:rsidR="00517FB1">
        <w:rPr>
          <w:rFonts w:ascii="Times New Roman" w:eastAsia="Times New Roman" w:hAnsi="Times New Roman" w:cs="Times New Roman"/>
          <w:sz w:val="24"/>
          <w:szCs w:val="24"/>
        </w:rPr>
        <w:t>do</w:t>
      </w:r>
      <w:r w:rsidR="00517FB1" w:rsidRPr="00517FB1">
        <w:rPr>
          <w:rFonts w:ascii="Times New Roman" w:eastAsia="Times New Roman" w:hAnsi="Times New Roman" w:cs="Times New Roman"/>
          <w:sz w:val="24"/>
          <w:szCs w:val="24"/>
        </w:rPr>
        <w:t xml:space="preserve"> not </w:t>
      </w:r>
      <w:r w:rsidR="0079368D">
        <w:rPr>
          <w:rFonts w:ascii="Times New Roman" w:eastAsia="Times New Roman" w:hAnsi="Times New Roman" w:cs="Times New Roman"/>
          <w:sz w:val="24"/>
          <w:szCs w:val="24"/>
        </w:rPr>
        <w:t>quantify</w:t>
      </w:r>
      <w:r w:rsidR="0079368D" w:rsidRPr="00517FB1">
        <w:rPr>
          <w:rFonts w:ascii="Times New Roman" w:eastAsia="Times New Roman" w:hAnsi="Times New Roman" w:cs="Times New Roman"/>
          <w:sz w:val="24"/>
          <w:szCs w:val="24"/>
        </w:rPr>
        <w:t xml:space="preserve"> </w:t>
      </w:r>
      <w:r w:rsidR="00517FB1" w:rsidRPr="00517FB1">
        <w:rPr>
          <w:rFonts w:ascii="Times New Roman" w:eastAsia="Times New Roman" w:hAnsi="Times New Roman" w:cs="Times New Roman"/>
          <w:sz w:val="24"/>
          <w:szCs w:val="24"/>
        </w:rPr>
        <w:t>which effect sizes are meaningful in specific research lines</w:t>
      </w:r>
      <w:r w:rsidR="0050281F">
        <w:rPr>
          <w:rFonts w:ascii="Times New Roman" w:eastAsia="Times New Roman" w:hAnsi="Times New Roman" w:cs="Times New Roman"/>
          <w:sz w:val="24"/>
          <w:szCs w:val="24"/>
        </w:rPr>
        <w:t xml:space="preserve"> and, furthermore, there will never be a single answer to the question which effect size should be considered meaningful.</w:t>
      </w:r>
      <w:r w:rsidR="00BB26C8">
        <w:rPr>
          <w:rFonts w:ascii="Times New Roman" w:eastAsia="Times New Roman" w:hAnsi="Times New Roman" w:cs="Times New Roman"/>
          <w:sz w:val="24"/>
          <w:szCs w:val="24"/>
        </w:rPr>
        <w:t xml:space="preserve">. </w:t>
      </w:r>
    </w:p>
    <w:p w14:paraId="659F2352" w14:textId="45F31F8A" w:rsidR="0050281F" w:rsidRDefault="0071788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approach </w:t>
      </w:r>
      <w:r w:rsidR="0050281F">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applied research is to perform cost-benefit analys</w:t>
      </w:r>
      <w:r w:rsidR="0050281F">
        <w:rPr>
          <w:rFonts w:ascii="Times New Roman" w:eastAsia="Times New Roman" w:hAnsi="Times New Roman" w:cs="Times New Roman"/>
          <w:sz w:val="24"/>
          <w:szCs w:val="24"/>
        </w:rPr>
        <w:t>e</w:t>
      </w:r>
      <w:r>
        <w:rPr>
          <w:rFonts w:ascii="Times New Roman" w:eastAsia="Times New Roman" w:hAnsi="Times New Roman" w:cs="Times New Roman"/>
          <w:sz w:val="24"/>
          <w:szCs w:val="24"/>
        </w:rPr>
        <w:t>s, and determine the size of an effect that could be considered beneficial enough to be worth the cost</w:t>
      </w:r>
      <w:r w:rsidR="0050281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an intervention. </w:t>
      </w:r>
      <w:r w:rsidR="00E847FE">
        <w:rPr>
          <w:rFonts w:ascii="Times New Roman" w:eastAsia="Times New Roman" w:hAnsi="Times New Roman" w:cs="Times New Roman"/>
          <w:sz w:val="24"/>
          <w:szCs w:val="24"/>
        </w:rPr>
        <w:t xml:space="preserve">In </w:t>
      </w:r>
      <w:r w:rsidR="00DB5352">
        <w:rPr>
          <w:rFonts w:ascii="Times New Roman" w:eastAsia="Times New Roman" w:hAnsi="Times New Roman" w:cs="Times New Roman"/>
          <w:sz w:val="24"/>
          <w:szCs w:val="24"/>
        </w:rPr>
        <w:t xml:space="preserve">intervention studies (e.g., </w:t>
      </w:r>
      <w:r w:rsidR="00E847FE">
        <w:rPr>
          <w:rFonts w:ascii="Times New Roman" w:eastAsia="Times New Roman" w:hAnsi="Times New Roman" w:cs="Times New Roman"/>
          <w:sz w:val="24"/>
          <w:szCs w:val="24"/>
        </w:rPr>
        <w:t>health economics</w:t>
      </w:r>
      <w:r w:rsidR="001C5110">
        <w:rPr>
          <w:rFonts w:ascii="Times New Roman" w:eastAsia="Times New Roman" w:hAnsi="Times New Roman" w:cs="Times New Roman"/>
          <w:sz w:val="24"/>
          <w:szCs w:val="24"/>
        </w:rPr>
        <w:t xml:space="preserve"> or education</w:t>
      </w:r>
      <w:r>
        <w:rPr>
          <w:rFonts w:ascii="Times New Roman" w:eastAsia="Times New Roman" w:hAnsi="Times New Roman" w:cs="Times New Roman"/>
          <w:sz w:val="24"/>
          <w:szCs w:val="24"/>
        </w:rPr>
        <w:t xml:space="preserve"> research</w:t>
      </w:r>
      <w:r w:rsidR="00DB5352">
        <w:rPr>
          <w:rFonts w:ascii="Times New Roman" w:eastAsia="Times New Roman" w:hAnsi="Times New Roman" w:cs="Times New Roman"/>
          <w:sz w:val="24"/>
          <w:szCs w:val="24"/>
        </w:rPr>
        <w:t>)</w:t>
      </w:r>
      <w:r w:rsidR="00E847FE">
        <w:rPr>
          <w:rFonts w:ascii="Times New Roman" w:eastAsia="Times New Roman" w:hAnsi="Times New Roman" w:cs="Times New Roman"/>
          <w:sz w:val="24"/>
          <w:szCs w:val="24"/>
        </w:rPr>
        <w:t xml:space="preserve"> researchers may </w:t>
      </w:r>
      <w:r w:rsidR="00DB5352">
        <w:rPr>
          <w:rFonts w:ascii="Times New Roman" w:eastAsia="Times New Roman" w:hAnsi="Times New Roman" w:cs="Times New Roman"/>
          <w:sz w:val="24"/>
          <w:szCs w:val="24"/>
        </w:rPr>
        <w:t xml:space="preserve">determine a SESOI by </w:t>
      </w:r>
      <w:r w:rsidR="0031056A">
        <w:rPr>
          <w:rFonts w:ascii="Times New Roman" w:eastAsia="Times New Roman" w:hAnsi="Times New Roman" w:cs="Times New Roman"/>
          <w:sz w:val="24"/>
          <w:szCs w:val="24"/>
        </w:rPr>
        <w:t xml:space="preserve">comparing the effect size of the intervention with </w:t>
      </w:r>
      <w:r w:rsidR="001C5110">
        <w:rPr>
          <w:rFonts w:ascii="Times New Roman" w:eastAsia="Times New Roman" w:hAnsi="Times New Roman" w:cs="Times New Roman"/>
          <w:sz w:val="24"/>
          <w:szCs w:val="24"/>
        </w:rPr>
        <w:t xml:space="preserve">(1) </w:t>
      </w:r>
      <w:r w:rsidR="0031056A">
        <w:rPr>
          <w:rFonts w:ascii="Times New Roman" w:eastAsia="Times New Roman" w:hAnsi="Times New Roman" w:cs="Times New Roman"/>
          <w:sz w:val="24"/>
          <w:szCs w:val="24"/>
        </w:rPr>
        <w:t>the change that is</w:t>
      </w:r>
      <w:r w:rsidR="001C5110">
        <w:rPr>
          <w:rFonts w:ascii="Times New Roman" w:eastAsia="Times New Roman" w:hAnsi="Times New Roman" w:cs="Times New Roman"/>
          <w:sz w:val="24"/>
          <w:szCs w:val="24"/>
        </w:rPr>
        <w:t xml:space="preserve"> expected </w:t>
      </w:r>
      <w:r>
        <w:rPr>
          <w:rFonts w:ascii="Times New Roman" w:eastAsia="Times New Roman" w:hAnsi="Times New Roman" w:cs="Times New Roman"/>
          <w:sz w:val="24"/>
          <w:szCs w:val="24"/>
        </w:rPr>
        <w:t xml:space="preserve">when implementing </w:t>
      </w:r>
      <w:r w:rsidR="001C5110">
        <w:rPr>
          <w:rFonts w:ascii="Times New Roman" w:eastAsia="Times New Roman" w:hAnsi="Times New Roman" w:cs="Times New Roman"/>
          <w:sz w:val="24"/>
          <w:szCs w:val="24"/>
        </w:rPr>
        <w:t xml:space="preserve">the intervention, (2) </w:t>
      </w:r>
      <w:r>
        <w:rPr>
          <w:rFonts w:ascii="Times New Roman" w:eastAsia="Times New Roman" w:hAnsi="Times New Roman" w:cs="Times New Roman"/>
          <w:sz w:val="24"/>
          <w:szCs w:val="24"/>
        </w:rPr>
        <w:t xml:space="preserve">the cost of </w:t>
      </w:r>
      <w:r w:rsidR="0031056A">
        <w:rPr>
          <w:rFonts w:ascii="Times New Roman" w:eastAsia="Times New Roman" w:hAnsi="Times New Roman" w:cs="Times New Roman"/>
          <w:sz w:val="24"/>
          <w:szCs w:val="24"/>
        </w:rPr>
        <w:t xml:space="preserve">existing performance gaps (e.g., how much the intervention closes the gaps), and (3) the </w:t>
      </w:r>
      <w:r w:rsidR="00E847FE">
        <w:rPr>
          <w:rFonts w:ascii="Times New Roman" w:eastAsia="Times New Roman" w:hAnsi="Times New Roman" w:cs="Times New Roman"/>
          <w:sz w:val="24"/>
          <w:szCs w:val="24"/>
        </w:rPr>
        <w:t>cost</w:t>
      </w:r>
      <w:r>
        <w:rPr>
          <w:rFonts w:ascii="Times New Roman" w:eastAsia="Times New Roman" w:hAnsi="Times New Roman" w:cs="Times New Roman"/>
          <w:sz w:val="24"/>
          <w:szCs w:val="24"/>
        </w:rPr>
        <w:t xml:space="preserve"> of the intervention, compared to the cost</w:t>
      </w:r>
      <w:r w:rsidR="00E847FE">
        <w:rPr>
          <w:rFonts w:ascii="Times New Roman" w:eastAsia="Times New Roman" w:hAnsi="Times New Roman" w:cs="Times New Roman"/>
          <w:sz w:val="24"/>
          <w:szCs w:val="24"/>
        </w:rPr>
        <w:t xml:space="preserve"> of </w:t>
      </w:r>
      <w:r w:rsidR="0031056A">
        <w:rPr>
          <w:rFonts w:ascii="Times New Roman" w:eastAsia="Times New Roman" w:hAnsi="Times New Roman" w:cs="Times New Roman"/>
          <w:sz w:val="24"/>
          <w:szCs w:val="24"/>
        </w:rPr>
        <w:t>other</w:t>
      </w:r>
      <w:r w:rsidR="00E847FE">
        <w:rPr>
          <w:rFonts w:ascii="Times New Roman" w:eastAsia="Times New Roman" w:hAnsi="Times New Roman" w:cs="Times New Roman"/>
          <w:sz w:val="24"/>
          <w:szCs w:val="24"/>
        </w:rPr>
        <w:t xml:space="preserve"> </w:t>
      </w:r>
      <w:r w:rsidR="0031056A">
        <w:rPr>
          <w:rFonts w:ascii="Times New Roman" w:eastAsia="Times New Roman" w:hAnsi="Times New Roman" w:cs="Times New Roman"/>
          <w:sz w:val="24"/>
          <w:szCs w:val="24"/>
        </w:rPr>
        <w:t>interventions (Hill et al., 2008</w:t>
      </w:r>
      <w:r w:rsidR="00CE2925">
        <w:rPr>
          <w:rFonts w:ascii="Times New Roman" w:eastAsia="Times New Roman" w:hAnsi="Times New Roman" w:cs="Times New Roman"/>
          <w:sz w:val="24"/>
          <w:szCs w:val="24"/>
        </w:rPr>
        <w:t>; Torgerson et al., 1995</w:t>
      </w:r>
      <w:r w:rsidR="0031056A">
        <w:rPr>
          <w:rFonts w:ascii="Times New Roman" w:eastAsia="Times New Roman" w:hAnsi="Times New Roman" w:cs="Times New Roman"/>
          <w:sz w:val="24"/>
          <w:szCs w:val="24"/>
        </w:rPr>
        <w:t>)</w:t>
      </w:r>
      <w:r w:rsidR="00F07E02">
        <w:rPr>
          <w:rFonts w:ascii="Times New Roman" w:eastAsia="Times New Roman" w:hAnsi="Times New Roman" w:cs="Times New Roman"/>
          <w:sz w:val="24"/>
          <w:szCs w:val="24"/>
        </w:rPr>
        <w:t>.</w:t>
      </w:r>
      <w:r w:rsidR="00E847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However, in more </w:t>
      </w:r>
      <w:r w:rsidR="00E847FE">
        <w:rPr>
          <w:rFonts w:ascii="Times New Roman" w:eastAsia="Times New Roman" w:hAnsi="Times New Roman" w:cs="Times New Roman"/>
          <w:sz w:val="24"/>
          <w:szCs w:val="24"/>
        </w:rPr>
        <w:t>basic research in psychology</w:t>
      </w:r>
      <w:r w:rsidR="00903CC2">
        <w:rPr>
          <w:rFonts w:ascii="Times New Roman" w:eastAsia="Times New Roman" w:hAnsi="Times New Roman" w:cs="Times New Roman"/>
          <w:sz w:val="24"/>
          <w:szCs w:val="24"/>
        </w:rPr>
        <w:t>, costs and benefits are not easily quantified</w:t>
      </w:r>
      <w:r>
        <w:rPr>
          <w:rFonts w:ascii="Times New Roman" w:eastAsia="Times New Roman" w:hAnsi="Times New Roman" w:cs="Times New Roman"/>
          <w:sz w:val="24"/>
          <w:szCs w:val="24"/>
        </w:rPr>
        <w:t xml:space="preserve">, </w:t>
      </w:r>
      <w:r w:rsidR="007665E5">
        <w:rPr>
          <w:rFonts w:ascii="Times New Roman" w:eastAsia="Times New Roman" w:hAnsi="Times New Roman" w:cs="Times New Roman"/>
          <w:sz w:val="24"/>
          <w:szCs w:val="24"/>
        </w:rPr>
        <w:t>as the future applications of the work a</w:t>
      </w:r>
      <w:r w:rsidR="0050281F">
        <w:rPr>
          <w:rFonts w:ascii="Times New Roman" w:eastAsia="Times New Roman" w:hAnsi="Times New Roman" w:cs="Times New Roman"/>
          <w:sz w:val="24"/>
          <w:szCs w:val="24"/>
        </w:rPr>
        <w:t>re</w:t>
      </w:r>
      <w:r w:rsidR="007665E5">
        <w:rPr>
          <w:rFonts w:ascii="Times New Roman" w:eastAsia="Times New Roman" w:hAnsi="Times New Roman" w:cs="Times New Roman"/>
          <w:sz w:val="24"/>
          <w:szCs w:val="24"/>
        </w:rPr>
        <w:t xml:space="preserve"> less clearly delineated. </w:t>
      </w:r>
    </w:p>
    <w:p w14:paraId="373A62F4" w14:textId="017D0E82" w:rsidR="00E665CF" w:rsidRDefault="007665E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But even in more basic research, a clear goal can be identified, and it is possible to examine at which effect sizes this goal is met. For example, one question in perception research focusses on the just noticeable difference, or the smallest increase in stimulus intensity that can be reliably noticed by participants. A conceptually related interest in c</w:t>
      </w:r>
      <w:r w:rsidR="003F39C6">
        <w:rPr>
          <w:rFonts w:ascii="Times New Roman" w:eastAsia="Times New Roman" w:hAnsi="Times New Roman" w:cs="Times New Roman"/>
          <w:sz w:val="24"/>
          <w:szCs w:val="24"/>
        </w:rPr>
        <w:t xml:space="preserve">linical and health </w:t>
      </w:r>
      <w:r>
        <w:rPr>
          <w:rFonts w:ascii="Times New Roman" w:eastAsia="Times New Roman" w:hAnsi="Times New Roman" w:cs="Times New Roman"/>
          <w:sz w:val="24"/>
          <w:szCs w:val="24"/>
        </w:rPr>
        <w:t>research has</w:t>
      </w:r>
      <w:r w:rsidR="00DC10D3">
        <w:rPr>
          <w:rFonts w:ascii="Times New Roman" w:eastAsia="Times New Roman" w:hAnsi="Times New Roman" w:cs="Times New Roman"/>
          <w:sz w:val="24"/>
          <w:szCs w:val="24"/>
        </w:rPr>
        <w:t xml:space="preserve"> been </w:t>
      </w:r>
      <w:r>
        <w:rPr>
          <w:rFonts w:ascii="Times New Roman" w:eastAsia="Times New Roman" w:hAnsi="Times New Roman" w:cs="Times New Roman"/>
          <w:sz w:val="24"/>
          <w:szCs w:val="24"/>
        </w:rPr>
        <w:t xml:space="preserve">the estimation of </w:t>
      </w:r>
      <w:r w:rsidR="00DC10D3">
        <w:rPr>
          <w:rFonts w:ascii="Times New Roman" w:eastAsia="Times New Roman" w:hAnsi="Times New Roman" w:cs="Times New Roman"/>
          <w:sz w:val="24"/>
          <w:szCs w:val="24"/>
        </w:rPr>
        <w:t>a minimum threshold of importance</w:t>
      </w:r>
      <w:r w:rsidR="003F39C6">
        <w:rPr>
          <w:rFonts w:ascii="Times New Roman" w:eastAsia="Times New Roman" w:hAnsi="Times New Roman" w:cs="Times New Roman"/>
          <w:sz w:val="24"/>
          <w:szCs w:val="24"/>
        </w:rPr>
        <w:t xml:space="preserve"> </w:t>
      </w:r>
      <w:r w:rsidR="006F1221">
        <w:rPr>
          <w:rFonts w:ascii="Times New Roman" w:eastAsia="Times New Roman" w:hAnsi="Times New Roman" w:cs="Times New Roman"/>
          <w:sz w:val="24"/>
          <w:szCs w:val="24"/>
        </w:rPr>
        <w:t>for</w:t>
      </w:r>
      <w:r w:rsidR="00AE0BA2">
        <w:rPr>
          <w:rFonts w:ascii="Times New Roman" w:eastAsia="Times New Roman" w:hAnsi="Times New Roman" w:cs="Times New Roman"/>
          <w:sz w:val="24"/>
          <w:szCs w:val="24"/>
        </w:rPr>
        <w:t xml:space="preserve"> self-reported patient</w:t>
      </w:r>
      <w:r>
        <w:rPr>
          <w:rFonts w:ascii="Times New Roman" w:eastAsia="Times New Roman" w:hAnsi="Times New Roman" w:cs="Times New Roman"/>
          <w:sz w:val="24"/>
          <w:szCs w:val="24"/>
        </w:rPr>
        <w:t xml:space="preserve"> outcomes</w:t>
      </w:r>
      <w:r w:rsidR="003F39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B38D9">
        <w:rPr>
          <w:rFonts w:ascii="Times New Roman" w:eastAsia="Times New Roman" w:hAnsi="Times New Roman" w:cs="Times New Roman"/>
          <w:sz w:val="24"/>
          <w:szCs w:val="24"/>
        </w:rPr>
        <w:t xml:space="preserve">The goal is to determine the smallest increase in a relevant outcome measure that is </w:t>
      </w:r>
      <w:r w:rsidR="00EB38D9">
        <w:rPr>
          <w:rFonts w:ascii="Times New Roman" w:eastAsia="Times New Roman" w:hAnsi="Times New Roman" w:cs="Times New Roman"/>
          <w:sz w:val="24"/>
          <w:szCs w:val="24"/>
        </w:rPr>
        <w:lastRenderedPageBreak/>
        <w:t>subjectively deemed to be large enough to</w:t>
      </w:r>
      <w:r>
        <w:rPr>
          <w:rFonts w:ascii="Times New Roman" w:eastAsia="Times New Roman" w:hAnsi="Times New Roman" w:cs="Times New Roman"/>
          <w:sz w:val="24"/>
          <w:szCs w:val="24"/>
        </w:rPr>
        <w:t xml:space="preserve"> </w:t>
      </w:r>
      <w:r w:rsidR="00EB38D9">
        <w:rPr>
          <w:rFonts w:ascii="Times New Roman" w:eastAsia="Times New Roman" w:hAnsi="Times New Roman" w:cs="Times New Roman"/>
          <w:sz w:val="24"/>
          <w:szCs w:val="24"/>
        </w:rPr>
        <w:t xml:space="preserve">matter. </w:t>
      </w:r>
      <w:r w:rsidR="003F39C6">
        <w:rPr>
          <w:rFonts w:ascii="Times New Roman" w:eastAsia="Times New Roman" w:hAnsi="Times New Roman" w:cs="Times New Roman"/>
          <w:sz w:val="24"/>
          <w:szCs w:val="24"/>
        </w:rPr>
        <w:t xml:space="preserve"> </w:t>
      </w:r>
      <w:r w:rsidR="009E75C6">
        <w:rPr>
          <w:rFonts w:ascii="Times New Roman" w:eastAsia="Times New Roman" w:hAnsi="Times New Roman" w:cs="Times New Roman"/>
          <w:sz w:val="24"/>
          <w:szCs w:val="24"/>
        </w:rPr>
        <w:t>In the clinical literature the term '</w:t>
      </w:r>
      <w:r w:rsidR="009E75C6">
        <w:rPr>
          <w:rFonts w:ascii="Times New Roman" w:eastAsia="Times New Roman" w:hAnsi="Times New Roman" w:cs="Times New Roman"/>
          <w:i/>
          <w:sz w:val="24"/>
          <w:szCs w:val="24"/>
        </w:rPr>
        <w:t>minimal clinically important difference</w:t>
      </w:r>
      <w:r w:rsidR="009E75C6">
        <w:rPr>
          <w:rFonts w:ascii="Times New Roman" w:eastAsia="Times New Roman" w:hAnsi="Times New Roman" w:cs="Times New Roman"/>
          <w:sz w:val="24"/>
          <w:szCs w:val="24"/>
        </w:rPr>
        <w:t>' is often used (e.g., Chatham et al., 2018) or '</w:t>
      </w:r>
      <w:r w:rsidR="009E75C6">
        <w:rPr>
          <w:rFonts w:ascii="Times New Roman" w:eastAsia="Times New Roman" w:hAnsi="Times New Roman" w:cs="Times New Roman"/>
          <w:i/>
          <w:sz w:val="24"/>
          <w:szCs w:val="24"/>
        </w:rPr>
        <w:t>minimally detectable difference’</w:t>
      </w:r>
      <w:r w:rsidR="009E75C6">
        <w:rPr>
          <w:rFonts w:ascii="Times New Roman" w:eastAsia="Times New Roman" w:hAnsi="Times New Roman" w:cs="Times New Roman"/>
          <w:sz w:val="24"/>
          <w:szCs w:val="24"/>
        </w:rPr>
        <w:t xml:space="preserve"> (Norman, Sloan, &amp; </w:t>
      </w:r>
      <w:proofErr w:type="spellStart"/>
      <w:r w:rsidR="009E75C6">
        <w:rPr>
          <w:rFonts w:ascii="Times New Roman" w:eastAsia="Times New Roman" w:hAnsi="Times New Roman" w:cs="Times New Roman"/>
          <w:sz w:val="24"/>
          <w:szCs w:val="24"/>
        </w:rPr>
        <w:t>Wyrwich</w:t>
      </w:r>
      <w:proofErr w:type="spellEnd"/>
      <w:r w:rsidR="009E75C6">
        <w:rPr>
          <w:rFonts w:ascii="Times New Roman" w:eastAsia="Times New Roman" w:hAnsi="Times New Roman" w:cs="Times New Roman"/>
          <w:sz w:val="24"/>
          <w:szCs w:val="24"/>
        </w:rPr>
        <w:t xml:space="preserve">, 2003), but we will use the umbrella term, </w:t>
      </w:r>
      <w:r w:rsidR="00D95CE6">
        <w:rPr>
          <w:rFonts w:ascii="Times New Roman" w:eastAsia="Times New Roman" w:hAnsi="Times New Roman" w:cs="Times New Roman"/>
          <w:sz w:val="24"/>
          <w:szCs w:val="24"/>
        </w:rPr>
        <w:t>minimal important difference (</w:t>
      </w:r>
      <w:r w:rsidR="00CD5A21">
        <w:rPr>
          <w:rFonts w:ascii="Times New Roman" w:eastAsia="Times New Roman" w:hAnsi="Times New Roman" w:cs="Times New Roman"/>
          <w:sz w:val="24"/>
          <w:szCs w:val="24"/>
        </w:rPr>
        <w:t>King, 2011</w:t>
      </w:r>
      <w:r w:rsidR="00D95CE6">
        <w:rPr>
          <w:rFonts w:ascii="Times New Roman" w:eastAsia="Times New Roman" w:hAnsi="Times New Roman" w:cs="Times New Roman"/>
          <w:sz w:val="24"/>
          <w:szCs w:val="24"/>
        </w:rPr>
        <w:t xml:space="preserve">). </w:t>
      </w:r>
    </w:p>
    <w:p w14:paraId="7765950B" w14:textId="08E523C0" w:rsidR="002D61FF" w:rsidRDefault="00EB38D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Several approaches exist that attempt to estimate a minimal important difference</w:t>
      </w:r>
      <w:r w:rsidR="00400FF9">
        <w:rPr>
          <w:rFonts w:ascii="Times New Roman" w:eastAsia="Times New Roman" w:hAnsi="Times New Roman" w:cs="Times New Roman"/>
          <w:sz w:val="24"/>
          <w:szCs w:val="24"/>
        </w:rPr>
        <w:t xml:space="preserve"> (MID)</w:t>
      </w:r>
      <w:r>
        <w:rPr>
          <w:rFonts w:ascii="Times New Roman" w:eastAsia="Times New Roman" w:hAnsi="Times New Roman" w:cs="Times New Roman"/>
          <w:sz w:val="24"/>
          <w:szCs w:val="24"/>
        </w:rPr>
        <w:t xml:space="preserve">. </w:t>
      </w:r>
      <w:r w:rsidR="00E847FE">
        <w:rPr>
          <w:rFonts w:ascii="Times New Roman" w:eastAsia="Times New Roman" w:hAnsi="Times New Roman" w:cs="Times New Roman"/>
          <w:sz w:val="24"/>
          <w:szCs w:val="24"/>
        </w:rPr>
        <w:t xml:space="preserve">One </w:t>
      </w:r>
      <w:r w:rsidR="00657236">
        <w:rPr>
          <w:rFonts w:ascii="Times New Roman" w:eastAsia="Times New Roman" w:hAnsi="Times New Roman" w:cs="Times New Roman"/>
          <w:sz w:val="24"/>
          <w:szCs w:val="24"/>
        </w:rPr>
        <w:t xml:space="preserve">approach </w:t>
      </w:r>
      <w:r w:rsidR="00B1751F">
        <w:rPr>
          <w:rFonts w:ascii="Times New Roman" w:eastAsia="Times New Roman" w:hAnsi="Times New Roman" w:cs="Times New Roman"/>
          <w:sz w:val="24"/>
          <w:szCs w:val="24"/>
        </w:rPr>
        <w:t xml:space="preserve">for estimating the MID </w:t>
      </w:r>
      <w:r w:rsidR="00657236">
        <w:rPr>
          <w:rFonts w:ascii="Times New Roman" w:eastAsia="Times New Roman" w:hAnsi="Times New Roman" w:cs="Times New Roman"/>
          <w:sz w:val="24"/>
          <w:szCs w:val="24"/>
        </w:rPr>
        <w:t xml:space="preserve">is to use </w:t>
      </w:r>
      <w:r>
        <w:rPr>
          <w:rFonts w:ascii="Times New Roman" w:eastAsia="Times New Roman" w:hAnsi="Times New Roman" w:cs="Times New Roman"/>
          <w:sz w:val="24"/>
          <w:szCs w:val="24"/>
        </w:rPr>
        <w:t xml:space="preserve">a </w:t>
      </w:r>
      <w:r w:rsidR="00657236">
        <w:rPr>
          <w:rFonts w:ascii="Times New Roman" w:eastAsia="Times New Roman" w:hAnsi="Times New Roman" w:cs="Times New Roman"/>
          <w:sz w:val="24"/>
          <w:szCs w:val="24"/>
        </w:rPr>
        <w:t xml:space="preserve">clinical </w:t>
      </w:r>
      <w:r w:rsidR="00657236" w:rsidRPr="00400FF9">
        <w:rPr>
          <w:rFonts w:ascii="Times New Roman" w:eastAsia="Times New Roman" w:hAnsi="Times New Roman" w:cs="Times New Roman"/>
          <w:i/>
          <w:iCs/>
          <w:sz w:val="24"/>
          <w:szCs w:val="24"/>
        </w:rPr>
        <w:t>anchor</w:t>
      </w:r>
      <w:r w:rsidR="00CD5A21">
        <w:rPr>
          <w:rFonts w:ascii="Times New Roman" w:eastAsia="Times New Roman" w:hAnsi="Times New Roman" w:cs="Times New Roman"/>
          <w:sz w:val="24"/>
          <w:szCs w:val="24"/>
        </w:rPr>
        <w:t xml:space="preserve"> </w:t>
      </w:r>
      <w:r w:rsidR="00657236">
        <w:rPr>
          <w:rFonts w:ascii="Times New Roman" w:eastAsia="Times New Roman" w:hAnsi="Times New Roman" w:cs="Times New Roman"/>
          <w:sz w:val="24"/>
          <w:szCs w:val="24"/>
        </w:rPr>
        <w:t>(</w:t>
      </w:r>
      <w:proofErr w:type="spellStart"/>
      <w:r w:rsidR="00657236">
        <w:rPr>
          <w:rFonts w:ascii="Times New Roman" w:eastAsia="Times New Roman" w:hAnsi="Times New Roman" w:cs="Times New Roman"/>
          <w:sz w:val="24"/>
          <w:szCs w:val="24"/>
        </w:rPr>
        <w:t>Lydick</w:t>
      </w:r>
      <w:proofErr w:type="spellEnd"/>
      <w:r w:rsidR="00657236">
        <w:rPr>
          <w:rFonts w:ascii="Times New Roman" w:eastAsia="Times New Roman" w:hAnsi="Times New Roman" w:cs="Times New Roman"/>
          <w:sz w:val="24"/>
          <w:szCs w:val="24"/>
        </w:rPr>
        <w:t xml:space="preserve"> &amp; Epstein, 1993)</w:t>
      </w:r>
      <w:r>
        <w:rPr>
          <w:rFonts w:ascii="Times New Roman" w:eastAsia="Times New Roman" w:hAnsi="Times New Roman" w:cs="Times New Roman"/>
          <w:sz w:val="24"/>
          <w:szCs w:val="24"/>
        </w:rPr>
        <w:t>, which functions as a reference to interpret the size of an effect</w:t>
      </w:r>
      <w:r w:rsidR="0065723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00885613">
        <w:rPr>
          <w:rFonts w:ascii="Times New Roman" w:eastAsia="Times New Roman" w:hAnsi="Times New Roman" w:cs="Times New Roman"/>
          <w:sz w:val="24"/>
          <w:szCs w:val="24"/>
        </w:rPr>
        <w:t xml:space="preserve"> common clinical anchor relies on clinician reports</w:t>
      </w:r>
      <w:r w:rsidR="001C04D7">
        <w:rPr>
          <w:rFonts w:ascii="Times New Roman" w:eastAsia="Times New Roman" w:hAnsi="Times New Roman" w:cs="Times New Roman"/>
          <w:sz w:val="24"/>
          <w:szCs w:val="24"/>
        </w:rPr>
        <w:t>, or global ratings,</w:t>
      </w:r>
      <w:r>
        <w:rPr>
          <w:rFonts w:ascii="Times New Roman" w:eastAsia="Times New Roman" w:hAnsi="Times New Roman" w:cs="Times New Roman"/>
          <w:sz w:val="24"/>
          <w:szCs w:val="24"/>
        </w:rPr>
        <w:t xml:space="preserve"> about the extent to which a patient </w:t>
      </w:r>
      <w:r w:rsidR="00400FF9">
        <w:rPr>
          <w:rFonts w:ascii="Times New Roman" w:eastAsia="Times New Roman" w:hAnsi="Times New Roman" w:cs="Times New Roman"/>
          <w:sz w:val="24"/>
          <w:szCs w:val="24"/>
        </w:rPr>
        <w:t>has changed following</w:t>
      </w:r>
      <w:r>
        <w:rPr>
          <w:rFonts w:ascii="Times New Roman" w:eastAsia="Times New Roman" w:hAnsi="Times New Roman" w:cs="Times New Roman"/>
          <w:sz w:val="24"/>
          <w:szCs w:val="24"/>
        </w:rPr>
        <w:t xml:space="preserve"> treatment</w:t>
      </w:r>
      <w:r w:rsidR="00885613">
        <w:rPr>
          <w:rFonts w:ascii="Times New Roman" w:eastAsia="Times New Roman" w:hAnsi="Times New Roman" w:cs="Times New Roman"/>
          <w:sz w:val="24"/>
          <w:szCs w:val="24"/>
        </w:rPr>
        <w:t xml:space="preserve">. </w:t>
      </w:r>
      <w:r w:rsidR="00C01B42">
        <w:rPr>
          <w:rFonts w:ascii="Times New Roman" w:eastAsia="Times New Roman" w:hAnsi="Times New Roman" w:cs="Times New Roman"/>
          <w:sz w:val="24"/>
          <w:szCs w:val="24"/>
        </w:rPr>
        <w:t xml:space="preserve">For example, </w:t>
      </w:r>
      <w:r w:rsidR="00885613">
        <w:rPr>
          <w:rFonts w:ascii="Times New Roman" w:eastAsia="Times New Roman" w:hAnsi="Times New Roman" w:cs="Times New Roman"/>
          <w:sz w:val="24"/>
          <w:szCs w:val="24"/>
        </w:rPr>
        <w:t xml:space="preserve">clinicians </w:t>
      </w:r>
      <w:r>
        <w:rPr>
          <w:rFonts w:ascii="Times New Roman" w:eastAsia="Times New Roman" w:hAnsi="Times New Roman" w:cs="Times New Roman"/>
          <w:sz w:val="24"/>
          <w:szCs w:val="24"/>
        </w:rPr>
        <w:t>rate whether patient</w:t>
      </w:r>
      <w:r w:rsidR="00400FF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ha</w:t>
      </w:r>
      <w:r w:rsidR="00400FF9">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deteriorated, remained stable, o</w:t>
      </w:r>
      <w:r w:rsidR="00400FF9">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improved </w:t>
      </w:r>
      <w:r w:rsidR="00885613">
        <w:rPr>
          <w:rFonts w:ascii="Times New Roman" w:eastAsia="Times New Roman" w:hAnsi="Times New Roman" w:cs="Times New Roman"/>
          <w:sz w:val="24"/>
          <w:szCs w:val="24"/>
        </w:rPr>
        <w:t xml:space="preserve">on the domain of interest </w:t>
      </w:r>
      <w:r w:rsidR="00400FF9">
        <w:rPr>
          <w:rFonts w:ascii="Times New Roman" w:eastAsia="Times New Roman" w:hAnsi="Times New Roman" w:cs="Times New Roman"/>
          <w:sz w:val="24"/>
          <w:szCs w:val="24"/>
        </w:rPr>
        <w:t xml:space="preserve">after </w:t>
      </w:r>
      <w:r w:rsidR="00BF1643">
        <w:rPr>
          <w:rFonts w:ascii="Times New Roman" w:eastAsia="Times New Roman" w:hAnsi="Times New Roman" w:cs="Times New Roman"/>
          <w:sz w:val="24"/>
          <w:szCs w:val="24"/>
        </w:rPr>
        <w:t xml:space="preserve">treatment. </w:t>
      </w:r>
      <w:r w:rsidR="00207125">
        <w:rPr>
          <w:rFonts w:ascii="Times New Roman" w:eastAsia="Times New Roman" w:hAnsi="Times New Roman" w:cs="Times New Roman"/>
          <w:sz w:val="24"/>
          <w:szCs w:val="24"/>
        </w:rPr>
        <w:t xml:space="preserve">For each </w:t>
      </w:r>
      <w:r w:rsidR="00BF1643">
        <w:rPr>
          <w:rFonts w:ascii="Times New Roman" w:eastAsia="Times New Roman" w:hAnsi="Times New Roman" w:cs="Times New Roman"/>
          <w:sz w:val="24"/>
          <w:szCs w:val="24"/>
        </w:rPr>
        <w:t>group</w:t>
      </w:r>
      <w:r w:rsidR="00207125">
        <w:rPr>
          <w:rFonts w:ascii="Times New Roman" w:eastAsia="Times New Roman" w:hAnsi="Times New Roman" w:cs="Times New Roman"/>
          <w:sz w:val="24"/>
          <w:szCs w:val="24"/>
        </w:rPr>
        <w:t xml:space="preserve"> of patients</w:t>
      </w:r>
      <w:r w:rsidR="00400FF9">
        <w:rPr>
          <w:rFonts w:ascii="Times New Roman" w:eastAsia="Times New Roman" w:hAnsi="Times New Roman" w:cs="Times New Roman"/>
          <w:sz w:val="24"/>
          <w:szCs w:val="24"/>
        </w:rPr>
        <w:t xml:space="preserve"> (i.e., those rated as either having deteriorated, remained the same, or improved)</w:t>
      </w:r>
      <w:r w:rsidR="00207125">
        <w:rPr>
          <w:rFonts w:ascii="Times New Roman" w:eastAsia="Times New Roman" w:hAnsi="Times New Roman" w:cs="Times New Roman"/>
          <w:sz w:val="24"/>
          <w:szCs w:val="24"/>
        </w:rPr>
        <w:t>, the researcher calculates the mean change in</w:t>
      </w:r>
      <w:r w:rsidR="00C01B42">
        <w:rPr>
          <w:rFonts w:ascii="Times New Roman" w:eastAsia="Times New Roman" w:hAnsi="Times New Roman" w:cs="Times New Roman"/>
          <w:sz w:val="24"/>
          <w:szCs w:val="24"/>
        </w:rPr>
        <w:t xml:space="preserve"> the measure of interest </w:t>
      </w:r>
      <w:r w:rsidR="00BF1643">
        <w:rPr>
          <w:rFonts w:ascii="Times New Roman" w:eastAsia="Times New Roman" w:hAnsi="Times New Roman" w:cs="Times New Roman"/>
          <w:sz w:val="24"/>
          <w:szCs w:val="24"/>
        </w:rPr>
        <w:t xml:space="preserve">that was administered to patients before and after treatment </w:t>
      </w:r>
      <w:r w:rsidR="00C01B42">
        <w:rPr>
          <w:rFonts w:ascii="Times New Roman" w:eastAsia="Times New Roman" w:hAnsi="Times New Roman" w:cs="Times New Roman"/>
          <w:sz w:val="24"/>
          <w:szCs w:val="24"/>
        </w:rPr>
        <w:t xml:space="preserve">(e.g., </w:t>
      </w:r>
      <w:r w:rsidR="00EF5EC3">
        <w:rPr>
          <w:rFonts w:ascii="Times New Roman" w:eastAsia="Times New Roman" w:hAnsi="Times New Roman" w:cs="Times New Roman"/>
          <w:sz w:val="24"/>
          <w:szCs w:val="24"/>
        </w:rPr>
        <w:t xml:space="preserve">Health Related </w:t>
      </w:r>
      <w:r w:rsidR="00C01B42">
        <w:rPr>
          <w:rFonts w:ascii="Times New Roman" w:eastAsia="Times New Roman" w:hAnsi="Times New Roman" w:cs="Times New Roman"/>
          <w:sz w:val="24"/>
          <w:szCs w:val="24"/>
        </w:rPr>
        <w:t>Quality of Life Questionnaire</w:t>
      </w:r>
      <w:r w:rsidR="00EF5EC3">
        <w:rPr>
          <w:rFonts w:ascii="Times New Roman" w:eastAsia="Times New Roman" w:hAnsi="Times New Roman" w:cs="Times New Roman"/>
          <w:sz w:val="24"/>
          <w:szCs w:val="24"/>
        </w:rPr>
        <w:t xml:space="preserve">; </w:t>
      </w:r>
      <w:proofErr w:type="spellStart"/>
      <w:r w:rsidR="00EF5EC3">
        <w:rPr>
          <w:rFonts w:ascii="Times New Roman" w:eastAsia="Times New Roman" w:hAnsi="Times New Roman" w:cs="Times New Roman"/>
          <w:sz w:val="24"/>
          <w:szCs w:val="24"/>
        </w:rPr>
        <w:t>HRQoLQ</w:t>
      </w:r>
      <w:proofErr w:type="spellEnd"/>
      <w:r w:rsidR="00C01B42">
        <w:rPr>
          <w:rFonts w:ascii="Times New Roman" w:eastAsia="Times New Roman" w:hAnsi="Times New Roman" w:cs="Times New Roman"/>
          <w:sz w:val="24"/>
          <w:szCs w:val="24"/>
        </w:rPr>
        <w:t>)</w:t>
      </w:r>
      <w:r w:rsidR="00BF16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By referencing the change score (i.e., the differen</w:t>
      </w:r>
      <w:r w:rsidR="001C04D7">
        <w:rPr>
          <w:rFonts w:ascii="Times New Roman" w:eastAsia="Times New Roman" w:hAnsi="Times New Roman" w:cs="Times New Roman"/>
          <w:sz w:val="24"/>
          <w:szCs w:val="24"/>
        </w:rPr>
        <w:t xml:space="preserve">ce </w:t>
      </w:r>
      <w:r>
        <w:rPr>
          <w:rFonts w:ascii="Times New Roman" w:eastAsia="Times New Roman" w:hAnsi="Times New Roman" w:cs="Times New Roman"/>
          <w:sz w:val="24"/>
          <w:szCs w:val="24"/>
        </w:rPr>
        <w:t xml:space="preserve">on </w:t>
      </w:r>
      <w:proofErr w:type="spellStart"/>
      <w:r>
        <w:rPr>
          <w:rFonts w:ascii="Times New Roman" w:eastAsia="Times New Roman" w:hAnsi="Times New Roman" w:cs="Times New Roman"/>
          <w:sz w:val="24"/>
          <w:szCs w:val="24"/>
        </w:rPr>
        <w:t>HRQoLQ</w:t>
      </w:r>
      <w:proofErr w:type="spellEnd"/>
      <w:r>
        <w:rPr>
          <w:rFonts w:ascii="Times New Roman" w:eastAsia="Times New Roman" w:hAnsi="Times New Roman" w:cs="Times New Roman"/>
          <w:sz w:val="24"/>
          <w:szCs w:val="24"/>
        </w:rPr>
        <w:t xml:space="preserve"> before and after treatment) to the anchor (i.e., </w:t>
      </w:r>
      <w:r w:rsidR="001C04D7">
        <w:rPr>
          <w:rFonts w:ascii="Times New Roman" w:eastAsia="Times New Roman" w:hAnsi="Times New Roman" w:cs="Times New Roman"/>
          <w:sz w:val="24"/>
          <w:szCs w:val="24"/>
        </w:rPr>
        <w:t xml:space="preserve">whether the </w:t>
      </w:r>
      <w:r w:rsidR="00BF1643">
        <w:rPr>
          <w:rFonts w:ascii="Times New Roman" w:eastAsia="Times New Roman" w:hAnsi="Times New Roman" w:cs="Times New Roman"/>
          <w:sz w:val="24"/>
          <w:szCs w:val="24"/>
        </w:rPr>
        <w:t>clinician believes</w:t>
      </w:r>
      <w:r>
        <w:rPr>
          <w:rFonts w:ascii="Times New Roman" w:eastAsia="Times New Roman" w:hAnsi="Times New Roman" w:cs="Times New Roman"/>
          <w:sz w:val="24"/>
          <w:szCs w:val="24"/>
        </w:rPr>
        <w:t xml:space="preserve"> patients</w:t>
      </w:r>
      <w:r w:rsidR="00BF1643">
        <w:rPr>
          <w:rFonts w:ascii="Times New Roman" w:eastAsia="Times New Roman" w:hAnsi="Times New Roman" w:cs="Times New Roman"/>
          <w:sz w:val="24"/>
          <w:szCs w:val="24"/>
        </w:rPr>
        <w:t xml:space="preserve"> have improved or worsened</w:t>
      </w:r>
      <w:r>
        <w:rPr>
          <w:rFonts w:ascii="Times New Roman" w:eastAsia="Times New Roman" w:hAnsi="Times New Roman" w:cs="Times New Roman"/>
          <w:sz w:val="24"/>
          <w:szCs w:val="24"/>
        </w:rPr>
        <w:t>)</w:t>
      </w:r>
      <w:r w:rsidR="00BF1643">
        <w:rPr>
          <w:rFonts w:ascii="Times New Roman" w:eastAsia="Times New Roman" w:hAnsi="Times New Roman" w:cs="Times New Roman"/>
          <w:sz w:val="24"/>
          <w:szCs w:val="24"/>
        </w:rPr>
        <w:t xml:space="preserve"> </w:t>
      </w:r>
      <w:r w:rsidR="001C04D7">
        <w:rPr>
          <w:rFonts w:ascii="Times New Roman" w:eastAsia="Times New Roman" w:hAnsi="Times New Roman" w:cs="Times New Roman"/>
          <w:sz w:val="24"/>
          <w:szCs w:val="24"/>
        </w:rPr>
        <w:t xml:space="preserve">researchers can derive </w:t>
      </w:r>
      <w:r w:rsidR="00BF1643">
        <w:rPr>
          <w:rFonts w:ascii="Times New Roman" w:eastAsia="Times New Roman" w:hAnsi="Times New Roman" w:cs="Times New Roman"/>
          <w:sz w:val="24"/>
          <w:szCs w:val="24"/>
        </w:rPr>
        <w:t xml:space="preserve">an </w:t>
      </w:r>
      <w:r w:rsidR="009F6054">
        <w:rPr>
          <w:rFonts w:ascii="Times New Roman" w:eastAsia="Times New Roman" w:hAnsi="Times New Roman" w:cs="Times New Roman"/>
          <w:sz w:val="24"/>
          <w:szCs w:val="24"/>
        </w:rPr>
        <w:t>estimate of the MID</w:t>
      </w:r>
      <w:r w:rsidR="00207125">
        <w:rPr>
          <w:rFonts w:ascii="Times New Roman" w:eastAsia="Times New Roman" w:hAnsi="Times New Roman" w:cs="Times New Roman"/>
          <w:sz w:val="24"/>
          <w:szCs w:val="24"/>
        </w:rPr>
        <w:t xml:space="preserve">—the </w:t>
      </w:r>
      <w:r w:rsidR="009F6054">
        <w:rPr>
          <w:rFonts w:ascii="Times New Roman" w:eastAsia="Times New Roman" w:hAnsi="Times New Roman" w:cs="Times New Roman"/>
          <w:sz w:val="24"/>
          <w:szCs w:val="24"/>
        </w:rPr>
        <w:t xml:space="preserve">minimum change in scores on the </w:t>
      </w:r>
      <w:proofErr w:type="spellStart"/>
      <w:r w:rsidR="009F6054">
        <w:rPr>
          <w:rFonts w:ascii="Times New Roman" w:eastAsia="Times New Roman" w:hAnsi="Times New Roman" w:cs="Times New Roman"/>
          <w:sz w:val="24"/>
          <w:szCs w:val="24"/>
        </w:rPr>
        <w:t>HRQoLQ</w:t>
      </w:r>
      <w:proofErr w:type="spellEnd"/>
      <w:r w:rsidR="009F6054">
        <w:rPr>
          <w:rFonts w:ascii="Times New Roman" w:eastAsia="Times New Roman" w:hAnsi="Times New Roman" w:cs="Times New Roman"/>
          <w:sz w:val="24"/>
          <w:szCs w:val="24"/>
        </w:rPr>
        <w:t xml:space="preserve"> that </w:t>
      </w:r>
      <w:r w:rsidR="00BF1643">
        <w:rPr>
          <w:rFonts w:ascii="Times New Roman" w:eastAsia="Times New Roman" w:hAnsi="Times New Roman" w:cs="Times New Roman"/>
          <w:sz w:val="24"/>
          <w:szCs w:val="24"/>
        </w:rPr>
        <w:t>a clinician considers to be a clinical meaningful difference</w:t>
      </w:r>
      <w:r w:rsidR="004B0394">
        <w:rPr>
          <w:rFonts w:ascii="Times New Roman" w:eastAsia="Times New Roman" w:hAnsi="Times New Roman" w:cs="Times New Roman"/>
          <w:sz w:val="24"/>
          <w:szCs w:val="24"/>
        </w:rPr>
        <w:t xml:space="preserve">. </w:t>
      </w:r>
      <w:r w:rsidR="00161788">
        <w:rPr>
          <w:rFonts w:ascii="Times New Roman" w:eastAsia="Times New Roman" w:hAnsi="Times New Roman" w:cs="Times New Roman"/>
          <w:sz w:val="24"/>
          <w:szCs w:val="24"/>
        </w:rPr>
        <w:t xml:space="preserve">However, </w:t>
      </w:r>
      <w:r w:rsidR="00E60664">
        <w:rPr>
          <w:rFonts w:ascii="Times New Roman" w:eastAsia="Times New Roman" w:hAnsi="Times New Roman" w:cs="Times New Roman"/>
          <w:sz w:val="24"/>
          <w:szCs w:val="24"/>
        </w:rPr>
        <w:t>psychologists are more commonly interested in the subjective experiences of people directly, and not in the perceived experiences by observers</w:t>
      </w:r>
      <w:r w:rsidR="00CD5A21">
        <w:rPr>
          <w:rFonts w:ascii="Times New Roman" w:eastAsia="Times New Roman" w:hAnsi="Times New Roman" w:cs="Times New Roman"/>
          <w:sz w:val="24"/>
          <w:szCs w:val="24"/>
        </w:rPr>
        <w:t>.</w:t>
      </w:r>
      <w:r w:rsidR="00CB1679">
        <w:rPr>
          <w:rFonts w:ascii="Times New Roman" w:eastAsia="Times New Roman" w:hAnsi="Times New Roman" w:cs="Times New Roman"/>
          <w:sz w:val="24"/>
          <w:szCs w:val="24"/>
        </w:rPr>
        <w:t xml:space="preserve"> </w:t>
      </w:r>
    </w:p>
    <w:p w14:paraId="7FA48052" w14:textId="68F9A385" w:rsidR="00E60664" w:rsidRDefault="00E847FE" w:rsidP="009E75C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more patient-centered anchor-based approach </w:t>
      </w:r>
      <w:r w:rsidR="00BF1643">
        <w:rPr>
          <w:rFonts w:ascii="Times New Roman" w:eastAsia="Times New Roman" w:hAnsi="Times New Roman" w:cs="Times New Roman"/>
          <w:sz w:val="24"/>
          <w:szCs w:val="24"/>
        </w:rPr>
        <w:t>to estimate</w:t>
      </w:r>
      <w:r>
        <w:rPr>
          <w:rFonts w:ascii="Times New Roman" w:eastAsia="Times New Roman" w:hAnsi="Times New Roman" w:cs="Times New Roman"/>
          <w:sz w:val="24"/>
          <w:szCs w:val="24"/>
        </w:rPr>
        <w:t xml:space="preserve"> the MID </w:t>
      </w:r>
      <w:r w:rsidR="00CD5A21">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uses a global rating </w:t>
      </w:r>
      <w:r w:rsidR="00186E6D">
        <w:rPr>
          <w:rFonts w:ascii="Times New Roman" w:eastAsia="Times New Roman" w:hAnsi="Times New Roman" w:cs="Times New Roman"/>
          <w:sz w:val="24"/>
          <w:szCs w:val="24"/>
        </w:rPr>
        <w:t>about whether patients have improved or worsened</w:t>
      </w:r>
      <w:r w:rsidR="00E60664">
        <w:rPr>
          <w:rFonts w:ascii="Times New Roman" w:eastAsia="Times New Roman" w:hAnsi="Times New Roman" w:cs="Times New Roman"/>
          <w:sz w:val="24"/>
          <w:szCs w:val="24"/>
        </w:rPr>
        <w:t>,</w:t>
      </w:r>
      <w:r w:rsidR="00186E6D">
        <w:rPr>
          <w:rFonts w:ascii="Times New Roman" w:eastAsia="Times New Roman" w:hAnsi="Times New Roman" w:cs="Times New Roman"/>
          <w:sz w:val="24"/>
          <w:szCs w:val="24"/>
        </w:rPr>
        <w:t xml:space="preserve"> but </w:t>
      </w:r>
      <w:r w:rsidR="00E60664">
        <w:rPr>
          <w:rFonts w:ascii="Times New Roman" w:eastAsia="Times New Roman" w:hAnsi="Times New Roman" w:cs="Times New Roman"/>
          <w:sz w:val="24"/>
          <w:szCs w:val="24"/>
        </w:rPr>
        <w:t>asks</w:t>
      </w:r>
      <w:r w:rsidR="00186E6D">
        <w:rPr>
          <w:rFonts w:ascii="Times New Roman" w:eastAsia="Times New Roman" w:hAnsi="Times New Roman" w:cs="Times New Roman"/>
          <w:sz w:val="24"/>
          <w:szCs w:val="24"/>
        </w:rPr>
        <w:t xml:space="preserve"> the patients </w:t>
      </w:r>
      <w:r w:rsidR="001C04D7">
        <w:rPr>
          <w:rFonts w:ascii="Times New Roman" w:eastAsia="Times New Roman" w:hAnsi="Times New Roman" w:cs="Times New Roman"/>
          <w:sz w:val="24"/>
          <w:szCs w:val="24"/>
        </w:rPr>
        <w:t xml:space="preserve">themselves </w:t>
      </w:r>
      <w:r w:rsidR="00E60664">
        <w:rPr>
          <w:rFonts w:ascii="Times New Roman" w:eastAsia="Times New Roman" w:hAnsi="Times New Roman" w:cs="Times New Roman"/>
          <w:sz w:val="24"/>
          <w:szCs w:val="24"/>
        </w:rPr>
        <w:t>to</w:t>
      </w:r>
      <w:r w:rsidR="00186E6D">
        <w:rPr>
          <w:rFonts w:ascii="Times New Roman" w:eastAsia="Times New Roman" w:hAnsi="Times New Roman" w:cs="Times New Roman"/>
          <w:sz w:val="24"/>
          <w:szCs w:val="24"/>
        </w:rPr>
        <w:t xml:space="preserve"> </w:t>
      </w:r>
      <w:r w:rsidR="00E60664">
        <w:rPr>
          <w:rFonts w:ascii="Times New Roman" w:eastAsia="Times New Roman" w:hAnsi="Times New Roman" w:cs="Times New Roman"/>
          <w:sz w:val="24"/>
          <w:szCs w:val="24"/>
        </w:rPr>
        <w:t>provide a</w:t>
      </w:r>
      <w:r w:rsidR="00186E6D">
        <w:rPr>
          <w:rFonts w:ascii="Times New Roman" w:eastAsia="Times New Roman" w:hAnsi="Times New Roman" w:cs="Times New Roman"/>
          <w:sz w:val="24"/>
          <w:szCs w:val="24"/>
        </w:rPr>
        <w:t xml:space="preserve"> </w:t>
      </w:r>
      <w:r w:rsidR="00E60664">
        <w:rPr>
          <w:rFonts w:ascii="Times New Roman" w:eastAsia="Times New Roman" w:hAnsi="Times New Roman" w:cs="Times New Roman"/>
          <w:sz w:val="24"/>
          <w:szCs w:val="24"/>
        </w:rPr>
        <w:t xml:space="preserve">subjective </w:t>
      </w:r>
      <w:r w:rsidR="00186E6D">
        <w:rPr>
          <w:rFonts w:ascii="Times New Roman" w:eastAsia="Times New Roman" w:hAnsi="Times New Roman" w:cs="Times New Roman"/>
          <w:sz w:val="24"/>
          <w:szCs w:val="24"/>
        </w:rPr>
        <w:t>global rating of change</w:t>
      </w:r>
      <w:r w:rsidR="00E60664">
        <w:rPr>
          <w:rFonts w:ascii="Times New Roman" w:eastAsia="Times New Roman" w:hAnsi="Times New Roman" w:cs="Times New Roman"/>
          <w:sz w:val="24"/>
          <w:szCs w:val="24"/>
        </w:rPr>
        <w:t xml:space="preserve">, which is then used as an anchor </w:t>
      </w:r>
      <w:r w:rsidR="001966B6">
        <w:rPr>
          <w:rFonts w:ascii="Times New Roman" w:eastAsia="Times New Roman" w:hAnsi="Times New Roman" w:cs="Times New Roman"/>
          <w:sz w:val="24"/>
          <w:szCs w:val="24"/>
        </w:rPr>
        <w:t>(</w:t>
      </w:r>
      <w:r w:rsidR="009E75C6">
        <w:rPr>
          <w:rFonts w:ascii="Times New Roman" w:eastAsia="Times New Roman" w:hAnsi="Times New Roman" w:cs="Times New Roman"/>
          <w:sz w:val="24"/>
          <w:szCs w:val="24"/>
        </w:rPr>
        <w:t xml:space="preserve">Cuijpers et al., 2014; </w:t>
      </w:r>
      <w:r w:rsidR="0005772B">
        <w:rPr>
          <w:rFonts w:ascii="Times New Roman" w:eastAsia="Times New Roman" w:hAnsi="Times New Roman" w:cs="Times New Roman"/>
          <w:sz w:val="24"/>
          <w:szCs w:val="24"/>
        </w:rPr>
        <w:t xml:space="preserve">Dworkin et al., 2008; </w:t>
      </w:r>
      <w:r w:rsidR="008C0928">
        <w:rPr>
          <w:rFonts w:ascii="Times New Roman" w:eastAsia="Times New Roman" w:hAnsi="Times New Roman" w:cs="Times New Roman"/>
          <w:sz w:val="24"/>
          <w:szCs w:val="24"/>
        </w:rPr>
        <w:t xml:space="preserve">Ebrahim et al., 2017; </w:t>
      </w:r>
      <w:r w:rsidR="00D33A4F">
        <w:rPr>
          <w:rFonts w:ascii="Times New Roman" w:eastAsia="Times New Roman" w:hAnsi="Times New Roman" w:cs="Times New Roman"/>
          <w:sz w:val="24"/>
          <w:szCs w:val="24"/>
        </w:rPr>
        <w:t xml:space="preserve">Fleishmann &amp; Vaughan, 2019; </w:t>
      </w:r>
      <w:proofErr w:type="spellStart"/>
      <w:r w:rsidR="003953A9">
        <w:rPr>
          <w:rFonts w:ascii="Times New Roman" w:eastAsia="Times New Roman" w:hAnsi="Times New Roman" w:cs="Times New Roman"/>
          <w:sz w:val="24"/>
          <w:szCs w:val="24"/>
        </w:rPr>
        <w:t>Guyatt</w:t>
      </w:r>
      <w:proofErr w:type="spellEnd"/>
      <w:r w:rsidR="003953A9">
        <w:rPr>
          <w:rFonts w:ascii="Times New Roman" w:eastAsia="Times New Roman" w:hAnsi="Times New Roman" w:cs="Times New Roman"/>
          <w:sz w:val="24"/>
          <w:szCs w:val="24"/>
        </w:rPr>
        <w:t xml:space="preserve"> et al., 2002; </w:t>
      </w:r>
      <w:proofErr w:type="spellStart"/>
      <w:r w:rsidR="0035594D">
        <w:rPr>
          <w:rFonts w:ascii="Times New Roman" w:eastAsia="Times New Roman" w:hAnsi="Times New Roman" w:cs="Times New Roman"/>
          <w:sz w:val="24"/>
          <w:szCs w:val="24"/>
        </w:rPr>
        <w:t>Jaeschke</w:t>
      </w:r>
      <w:proofErr w:type="spellEnd"/>
      <w:r w:rsidR="0035594D">
        <w:rPr>
          <w:rFonts w:ascii="Times New Roman" w:eastAsia="Times New Roman" w:hAnsi="Times New Roman" w:cs="Times New Roman"/>
          <w:sz w:val="24"/>
          <w:szCs w:val="24"/>
        </w:rPr>
        <w:t xml:space="preserve"> et al., 1989; </w:t>
      </w:r>
      <w:r w:rsidR="009E75C6">
        <w:rPr>
          <w:rFonts w:ascii="Times New Roman" w:eastAsia="Times New Roman" w:hAnsi="Times New Roman" w:cs="Times New Roman"/>
          <w:sz w:val="24"/>
          <w:szCs w:val="24"/>
        </w:rPr>
        <w:t xml:space="preserve">King, 2011; </w:t>
      </w:r>
      <w:proofErr w:type="spellStart"/>
      <w:r w:rsidR="0035594D">
        <w:rPr>
          <w:rFonts w:ascii="Times New Roman" w:eastAsia="Times New Roman" w:hAnsi="Times New Roman" w:cs="Times New Roman"/>
          <w:sz w:val="24"/>
          <w:szCs w:val="24"/>
        </w:rPr>
        <w:t>Lydick</w:t>
      </w:r>
      <w:proofErr w:type="spellEnd"/>
      <w:r w:rsidR="0035594D">
        <w:rPr>
          <w:rFonts w:ascii="Times New Roman" w:eastAsia="Times New Roman" w:hAnsi="Times New Roman" w:cs="Times New Roman"/>
          <w:sz w:val="24"/>
          <w:szCs w:val="24"/>
        </w:rPr>
        <w:t xml:space="preserve"> &amp; Epstein, 1993). </w:t>
      </w:r>
      <w:r w:rsidR="0012471D">
        <w:rPr>
          <w:rFonts w:ascii="Times New Roman" w:eastAsia="Times New Roman" w:hAnsi="Times New Roman" w:cs="Times New Roman"/>
          <w:sz w:val="24"/>
          <w:szCs w:val="24"/>
        </w:rPr>
        <w:t xml:space="preserve">In this approach, the construct </w:t>
      </w:r>
      <w:r w:rsidR="0012471D">
        <w:rPr>
          <w:rFonts w:ascii="Times New Roman" w:eastAsia="Times New Roman" w:hAnsi="Times New Roman" w:cs="Times New Roman"/>
          <w:sz w:val="24"/>
          <w:szCs w:val="24"/>
        </w:rPr>
        <w:lastRenderedPageBreak/>
        <w:t xml:space="preserve">of interest is </w:t>
      </w:r>
      <w:r w:rsidR="00E60664">
        <w:rPr>
          <w:rFonts w:ascii="Times New Roman" w:eastAsia="Times New Roman" w:hAnsi="Times New Roman" w:cs="Times New Roman"/>
          <w:sz w:val="24"/>
          <w:szCs w:val="24"/>
        </w:rPr>
        <w:t xml:space="preserve">also </w:t>
      </w:r>
      <w:r w:rsidR="0012471D">
        <w:rPr>
          <w:rFonts w:ascii="Times New Roman" w:eastAsia="Times New Roman" w:hAnsi="Times New Roman" w:cs="Times New Roman"/>
          <w:sz w:val="24"/>
          <w:szCs w:val="24"/>
        </w:rPr>
        <w:t>measured at two time-points (T1 and T2)</w:t>
      </w:r>
      <w:r w:rsidR="00E60664">
        <w:rPr>
          <w:rFonts w:ascii="Times New Roman" w:eastAsia="Times New Roman" w:hAnsi="Times New Roman" w:cs="Times New Roman"/>
          <w:sz w:val="24"/>
          <w:szCs w:val="24"/>
        </w:rPr>
        <w:t>, for example before and after an intervention or manipulation</w:t>
      </w:r>
      <w:r w:rsidR="0012471D">
        <w:rPr>
          <w:rFonts w:ascii="Times New Roman" w:eastAsia="Times New Roman" w:hAnsi="Times New Roman" w:cs="Times New Roman"/>
          <w:sz w:val="24"/>
          <w:szCs w:val="24"/>
        </w:rPr>
        <w:t>. At T2, a global rating of change question asks the extent to which individuals subjectively feel that there has been an increase or decrease since T1 on the construct of interest. For example, at T1 and T2 participants complete the Health Related Quality of Life Questionnaire (</w:t>
      </w:r>
      <w:proofErr w:type="spellStart"/>
      <w:r w:rsidR="0012471D">
        <w:rPr>
          <w:rFonts w:ascii="Times New Roman" w:eastAsia="Times New Roman" w:hAnsi="Times New Roman" w:cs="Times New Roman"/>
          <w:sz w:val="24"/>
          <w:szCs w:val="24"/>
        </w:rPr>
        <w:t>HRQoLQ</w:t>
      </w:r>
      <w:proofErr w:type="spellEnd"/>
      <w:r w:rsidR="0012471D">
        <w:rPr>
          <w:rFonts w:ascii="Times New Roman" w:eastAsia="Times New Roman" w:hAnsi="Times New Roman" w:cs="Times New Roman"/>
          <w:sz w:val="24"/>
          <w:szCs w:val="24"/>
        </w:rPr>
        <w:t xml:space="preserve">), and at T2 they </w:t>
      </w:r>
      <w:r w:rsidR="00E60664">
        <w:rPr>
          <w:rFonts w:ascii="Times New Roman" w:eastAsia="Times New Roman" w:hAnsi="Times New Roman" w:cs="Times New Roman"/>
          <w:sz w:val="24"/>
          <w:szCs w:val="24"/>
        </w:rPr>
        <w:t>answer</w:t>
      </w:r>
      <w:r w:rsidR="0012471D">
        <w:rPr>
          <w:rFonts w:ascii="Times New Roman" w:eastAsia="Times New Roman" w:hAnsi="Times New Roman" w:cs="Times New Roman"/>
          <w:sz w:val="24"/>
          <w:szCs w:val="24"/>
        </w:rPr>
        <w:t xml:space="preserve"> the </w:t>
      </w:r>
      <w:r w:rsidR="001C04D7">
        <w:rPr>
          <w:rFonts w:ascii="Times New Roman" w:eastAsia="Times New Roman" w:hAnsi="Times New Roman" w:cs="Times New Roman"/>
          <w:sz w:val="24"/>
          <w:szCs w:val="24"/>
        </w:rPr>
        <w:t xml:space="preserve">global rating of change </w:t>
      </w:r>
      <w:r w:rsidR="0012471D">
        <w:rPr>
          <w:rFonts w:ascii="Times New Roman" w:eastAsia="Times New Roman" w:hAnsi="Times New Roman" w:cs="Times New Roman"/>
          <w:sz w:val="24"/>
          <w:szCs w:val="24"/>
        </w:rPr>
        <w:t xml:space="preserve">question </w:t>
      </w:r>
      <w:r w:rsidR="00E60664">
        <w:rPr>
          <w:rFonts w:ascii="Times New Roman" w:eastAsia="Times New Roman" w:hAnsi="Times New Roman" w:cs="Times New Roman"/>
          <w:sz w:val="24"/>
          <w:szCs w:val="24"/>
        </w:rPr>
        <w:t xml:space="preserve">concerning </w:t>
      </w:r>
      <w:r w:rsidR="0012471D">
        <w:rPr>
          <w:rFonts w:ascii="Times New Roman" w:eastAsia="Times New Roman" w:hAnsi="Times New Roman" w:cs="Times New Roman"/>
          <w:sz w:val="24"/>
          <w:szCs w:val="24"/>
        </w:rPr>
        <w:t xml:space="preserve">the extent </w:t>
      </w:r>
      <w:r w:rsidR="00E60664">
        <w:rPr>
          <w:rFonts w:ascii="Times New Roman" w:eastAsia="Times New Roman" w:hAnsi="Times New Roman" w:cs="Times New Roman"/>
          <w:sz w:val="24"/>
          <w:szCs w:val="24"/>
        </w:rPr>
        <w:t>to which</w:t>
      </w:r>
      <w:r w:rsidR="0012471D">
        <w:rPr>
          <w:rFonts w:ascii="Times New Roman" w:eastAsia="Times New Roman" w:hAnsi="Times New Roman" w:cs="Times New Roman"/>
          <w:sz w:val="24"/>
          <w:szCs w:val="24"/>
        </w:rPr>
        <w:t xml:space="preserve"> since T1</w:t>
      </w:r>
      <w:r w:rsidR="00E60664">
        <w:rPr>
          <w:rFonts w:ascii="Times New Roman" w:eastAsia="Times New Roman" w:hAnsi="Times New Roman" w:cs="Times New Roman"/>
          <w:sz w:val="24"/>
          <w:szCs w:val="24"/>
        </w:rPr>
        <w:t xml:space="preserve"> </w:t>
      </w:r>
      <w:r w:rsidR="0012471D">
        <w:rPr>
          <w:rFonts w:ascii="Times New Roman" w:eastAsia="Times New Roman" w:hAnsi="Times New Roman" w:cs="Times New Roman"/>
          <w:sz w:val="24"/>
          <w:szCs w:val="24"/>
        </w:rPr>
        <w:t xml:space="preserve">their quality of life has </w:t>
      </w:r>
      <w:r w:rsidR="00E60664">
        <w:rPr>
          <w:rFonts w:ascii="Times New Roman" w:eastAsia="Times New Roman" w:hAnsi="Times New Roman" w:cs="Times New Roman"/>
          <w:sz w:val="24"/>
          <w:szCs w:val="24"/>
        </w:rPr>
        <w:t>improved or worsened</w:t>
      </w:r>
      <w:r w:rsidR="0012471D">
        <w:rPr>
          <w:rFonts w:ascii="Times New Roman" w:eastAsia="Times New Roman" w:hAnsi="Times New Roman" w:cs="Times New Roman"/>
          <w:sz w:val="24"/>
          <w:szCs w:val="24"/>
        </w:rPr>
        <w:t xml:space="preserve">. </w:t>
      </w:r>
    </w:p>
    <w:p w14:paraId="04E166C8" w14:textId="222D3BBC" w:rsidR="00D10612" w:rsidRDefault="0012471D" w:rsidP="009E75C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Researchers typically use th</w:t>
      </w:r>
      <w:r w:rsidR="00E60664">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global </w:t>
      </w:r>
      <w:r w:rsidR="00E60664">
        <w:rPr>
          <w:rFonts w:ascii="Times New Roman" w:eastAsia="Times New Roman" w:hAnsi="Times New Roman" w:cs="Times New Roman"/>
          <w:sz w:val="24"/>
          <w:szCs w:val="24"/>
        </w:rPr>
        <w:t xml:space="preserve">rating of change </w:t>
      </w:r>
      <w:r w:rsidR="001C04D7">
        <w:rPr>
          <w:rFonts w:ascii="Times New Roman" w:eastAsia="Times New Roman" w:hAnsi="Times New Roman" w:cs="Times New Roman"/>
          <w:sz w:val="24"/>
          <w:szCs w:val="24"/>
        </w:rPr>
        <w:t xml:space="preserve">(GRoC) </w:t>
      </w:r>
      <w:r>
        <w:rPr>
          <w:rFonts w:ascii="Times New Roman" w:eastAsia="Times New Roman" w:hAnsi="Times New Roman" w:cs="Times New Roman"/>
          <w:sz w:val="24"/>
          <w:szCs w:val="24"/>
        </w:rPr>
        <w:t xml:space="preserve">to categorize individuals into those who perceive no change, those who perceive a little change (i.e., a little worse or a little better), and those who perceive substantial change (i.e., much worse or much better). The </w:t>
      </w:r>
      <w:r w:rsidR="009E75C6">
        <w:rPr>
          <w:rFonts w:ascii="Times New Roman" w:eastAsia="Times New Roman" w:hAnsi="Times New Roman" w:cs="Times New Roman"/>
          <w:sz w:val="24"/>
          <w:szCs w:val="24"/>
        </w:rPr>
        <w:t>GRoC</w:t>
      </w:r>
      <w:r>
        <w:rPr>
          <w:rFonts w:ascii="Times New Roman" w:eastAsia="Times New Roman" w:hAnsi="Times New Roman" w:cs="Times New Roman"/>
          <w:sz w:val="24"/>
          <w:szCs w:val="24"/>
        </w:rPr>
        <w:t xml:space="preserve"> item usually has 5 ordinal response options, which is recommended because it reduces the potential for cutoffs to be subjectively and arbitrarily selected by the researchers (King, 2011). The mean change in scores on the outcome measure of interest (i.e., the </w:t>
      </w:r>
      <w:proofErr w:type="spellStart"/>
      <w:r>
        <w:rPr>
          <w:rFonts w:ascii="Times New Roman" w:eastAsia="Times New Roman" w:hAnsi="Times New Roman" w:cs="Times New Roman"/>
          <w:sz w:val="24"/>
          <w:szCs w:val="24"/>
        </w:rPr>
        <w:t>HRQoLQ</w:t>
      </w:r>
      <w:proofErr w:type="spellEnd"/>
      <w:r>
        <w:rPr>
          <w:rFonts w:ascii="Times New Roman" w:eastAsia="Times New Roman" w:hAnsi="Times New Roman" w:cs="Times New Roman"/>
          <w:sz w:val="24"/>
          <w:szCs w:val="24"/>
        </w:rPr>
        <w:t xml:space="preserve"> in the example) from T1 to T2 for the individuals who self-report feeling a little worse or a little better is used as the estimate of the </w:t>
      </w:r>
      <w:r w:rsidR="009E75C6">
        <w:rPr>
          <w:rFonts w:ascii="Times New Roman" w:eastAsia="Times New Roman" w:hAnsi="Times New Roman" w:cs="Times New Roman"/>
          <w:sz w:val="24"/>
          <w:szCs w:val="24"/>
        </w:rPr>
        <w:t>MID</w:t>
      </w:r>
      <w:r>
        <w:rPr>
          <w:rFonts w:ascii="Times New Roman" w:eastAsia="Times New Roman" w:hAnsi="Times New Roman" w:cs="Times New Roman"/>
          <w:sz w:val="24"/>
          <w:szCs w:val="24"/>
        </w:rPr>
        <w:t xml:space="preserve">. (For clinical/health research using this approach, see Angst et al., 2001; Button et al., 2015; </w:t>
      </w:r>
      <w:proofErr w:type="spellStart"/>
      <w:r>
        <w:rPr>
          <w:rFonts w:ascii="Times New Roman" w:eastAsia="Times New Roman" w:hAnsi="Times New Roman" w:cs="Times New Roman"/>
          <w:sz w:val="24"/>
          <w:szCs w:val="24"/>
        </w:rPr>
        <w:t>Jaeschke</w:t>
      </w:r>
      <w:proofErr w:type="spellEnd"/>
      <w:r>
        <w:rPr>
          <w:rFonts w:ascii="Times New Roman" w:eastAsia="Times New Roman" w:hAnsi="Times New Roman" w:cs="Times New Roman"/>
          <w:sz w:val="24"/>
          <w:szCs w:val="24"/>
        </w:rPr>
        <w:t xml:space="preserve"> et al., 1989; Walters &amp; Brazier, 2005</w:t>
      </w:r>
      <w:r w:rsidR="0005772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D496B10" w14:textId="74BA79FC" w:rsidR="000D690B" w:rsidRDefault="0035594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E60664">
        <w:rPr>
          <w:rFonts w:ascii="Times New Roman" w:eastAsia="Times New Roman" w:hAnsi="Times New Roman" w:cs="Times New Roman"/>
          <w:sz w:val="24"/>
          <w:szCs w:val="24"/>
        </w:rPr>
        <w:t xml:space="preserve">believe </w:t>
      </w:r>
      <w:r>
        <w:rPr>
          <w:rFonts w:ascii="Times New Roman" w:eastAsia="Times New Roman" w:hAnsi="Times New Roman" w:cs="Times New Roman"/>
          <w:sz w:val="24"/>
          <w:szCs w:val="24"/>
        </w:rPr>
        <w:t xml:space="preserve">that </w:t>
      </w:r>
      <w:r w:rsidR="0012471D">
        <w:rPr>
          <w:rFonts w:ascii="Times New Roman" w:eastAsia="Times New Roman" w:hAnsi="Times New Roman" w:cs="Times New Roman"/>
          <w:sz w:val="24"/>
          <w:szCs w:val="24"/>
        </w:rPr>
        <w:t xml:space="preserve">the </w:t>
      </w:r>
      <w:proofErr w:type="spellStart"/>
      <w:r w:rsidR="0012471D">
        <w:rPr>
          <w:rFonts w:ascii="Times New Roman" w:eastAsia="Times New Roman" w:hAnsi="Times New Roman" w:cs="Times New Roman"/>
          <w:sz w:val="24"/>
          <w:szCs w:val="24"/>
        </w:rPr>
        <w:t>G</w:t>
      </w:r>
      <w:r w:rsidR="00E60664">
        <w:rPr>
          <w:rFonts w:ascii="Times New Roman" w:eastAsia="Times New Roman" w:hAnsi="Times New Roman" w:cs="Times New Roman"/>
          <w:sz w:val="24"/>
          <w:szCs w:val="24"/>
        </w:rPr>
        <w:t>r</w:t>
      </w:r>
      <w:r w:rsidR="0012471D">
        <w:rPr>
          <w:rFonts w:ascii="Times New Roman" w:eastAsia="Times New Roman" w:hAnsi="Times New Roman" w:cs="Times New Roman"/>
          <w:sz w:val="24"/>
          <w:szCs w:val="24"/>
        </w:rPr>
        <w:t>oC</w:t>
      </w:r>
      <w:proofErr w:type="spellEnd"/>
      <w:r w:rsidR="0012471D">
        <w:rPr>
          <w:rFonts w:ascii="Times New Roman" w:eastAsia="Times New Roman" w:hAnsi="Times New Roman" w:cs="Times New Roman"/>
          <w:sz w:val="24"/>
          <w:szCs w:val="24"/>
        </w:rPr>
        <w:t xml:space="preserve"> method</w:t>
      </w:r>
      <w:r>
        <w:rPr>
          <w:rFonts w:ascii="Times New Roman" w:eastAsia="Times New Roman" w:hAnsi="Times New Roman" w:cs="Times New Roman"/>
          <w:sz w:val="24"/>
          <w:szCs w:val="24"/>
        </w:rPr>
        <w:t xml:space="preserve"> can be applied </w:t>
      </w:r>
      <w:r w:rsidR="00161788">
        <w:rPr>
          <w:rFonts w:ascii="Times New Roman" w:eastAsia="Times New Roman" w:hAnsi="Times New Roman" w:cs="Times New Roman"/>
          <w:sz w:val="24"/>
          <w:szCs w:val="24"/>
        </w:rPr>
        <w:t xml:space="preserve">in psychology </w:t>
      </w:r>
      <w:r w:rsidR="0097573D">
        <w:rPr>
          <w:rFonts w:ascii="Times New Roman" w:eastAsia="Times New Roman" w:hAnsi="Times New Roman" w:cs="Times New Roman"/>
          <w:sz w:val="24"/>
          <w:szCs w:val="24"/>
        </w:rPr>
        <w:t>more generally</w:t>
      </w:r>
      <w:r w:rsidR="00E60664">
        <w:rPr>
          <w:rFonts w:ascii="Times New Roman" w:eastAsia="Times New Roman" w:hAnsi="Times New Roman" w:cs="Times New Roman"/>
          <w:sz w:val="24"/>
          <w:szCs w:val="24"/>
        </w:rPr>
        <w:t xml:space="preserve"> to determine the smallest effect size of interest</w:t>
      </w:r>
      <w:r w:rsidR="0097573D">
        <w:rPr>
          <w:rFonts w:ascii="Times New Roman" w:eastAsia="Times New Roman" w:hAnsi="Times New Roman" w:cs="Times New Roman"/>
          <w:sz w:val="24"/>
          <w:szCs w:val="24"/>
        </w:rPr>
        <w:t xml:space="preserve">, </w:t>
      </w:r>
      <w:r w:rsidR="00E60664">
        <w:rPr>
          <w:rFonts w:ascii="Times New Roman" w:eastAsia="Times New Roman" w:hAnsi="Times New Roman" w:cs="Times New Roman"/>
          <w:sz w:val="24"/>
          <w:szCs w:val="24"/>
        </w:rPr>
        <w:t>whenever researchers are interested in changes</w:t>
      </w:r>
      <w:r w:rsidR="001C04D7">
        <w:rPr>
          <w:rFonts w:ascii="Times New Roman" w:eastAsia="Times New Roman" w:hAnsi="Times New Roman" w:cs="Times New Roman"/>
          <w:sz w:val="24"/>
          <w:szCs w:val="24"/>
        </w:rPr>
        <w:t xml:space="preserve"> or differences</w:t>
      </w:r>
      <w:r w:rsidR="00E60664">
        <w:rPr>
          <w:rFonts w:ascii="Times New Roman" w:eastAsia="Times New Roman" w:hAnsi="Times New Roman" w:cs="Times New Roman"/>
          <w:sz w:val="24"/>
          <w:szCs w:val="24"/>
        </w:rPr>
        <w:t xml:space="preserve"> in </w:t>
      </w:r>
      <w:r w:rsidR="0097573D">
        <w:rPr>
          <w:rFonts w:ascii="Times New Roman" w:eastAsia="Times New Roman" w:hAnsi="Times New Roman" w:cs="Times New Roman"/>
          <w:sz w:val="24"/>
          <w:szCs w:val="24"/>
        </w:rPr>
        <w:t>people’s subjective experiences</w:t>
      </w:r>
      <w:r w:rsidR="008F1E7E">
        <w:rPr>
          <w:rFonts w:ascii="Times New Roman" w:eastAsia="Times New Roman" w:hAnsi="Times New Roman" w:cs="Times New Roman"/>
          <w:sz w:val="24"/>
          <w:szCs w:val="24"/>
        </w:rPr>
        <w:t xml:space="preserve">. In what follows, we </w:t>
      </w:r>
      <w:r w:rsidR="00282E74">
        <w:rPr>
          <w:rFonts w:ascii="Times New Roman" w:eastAsia="Times New Roman" w:hAnsi="Times New Roman" w:cs="Times New Roman"/>
          <w:sz w:val="24"/>
          <w:szCs w:val="24"/>
        </w:rPr>
        <w:t xml:space="preserve">outline </w:t>
      </w:r>
      <w:r w:rsidR="007E3A2E">
        <w:rPr>
          <w:rFonts w:ascii="Times New Roman" w:eastAsia="Times New Roman" w:hAnsi="Times New Roman" w:cs="Times New Roman"/>
          <w:sz w:val="24"/>
          <w:szCs w:val="24"/>
        </w:rPr>
        <w:t xml:space="preserve">why and how </w:t>
      </w:r>
      <w:r w:rsidR="00B2142F">
        <w:rPr>
          <w:rFonts w:ascii="Times New Roman" w:eastAsia="Times New Roman" w:hAnsi="Times New Roman" w:cs="Times New Roman"/>
          <w:sz w:val="24"/>
          <w:szCs w:val="24"/>
        </w:rPr>
        <w:t>this approach</w:t>
      </w:r>
      <w:r w:rsidR="00282E74">
        <w:rPr>
          <w:rFonts w:ascii="Times New Roman" w:eastAsia="Times New Roman" w:hAnsi="Times New Roman" w:cs="Times New Roman"/>
          <w:sz w:val="24"/>
          <w:szCs w:val="24"/>
        </w:rPr>
        <w:t xml:space="preserve"> may be useful for basic research in psychology</w:t>
      </w:r>
      <w:r w:rsidR="00E60664">
        <w:rPr>
          <w:rFonts w:ascii="Times New Roman" w:eastAsia="Times New Roman" w:hAnsi="Times New Roman" w:cs="Times New Roman"/>
          <w:sz w:val="24"/>
          <w:szCs w:val="24"/>
        </w:rPr>
        <w:t>,</w:t>
      </w:r>
      <w:r w:rsidR="00B2142F">
        <w:rPr>
          <w:rFonts w:ascii="Times New Roman" w:eastAsia="Times New Roman" w:hAnsi="Times New Roman" w:cs="Times New Roman"/>
          <w:sz w:val="24"/>
          <w:szCs w:val="24"/>
        </w:rPr>
        <w:t xml:space="preserve"> </w:t>
      </w:r>
      <w:r w:rsidR="002D6D06">
        <w:rPr>
          <w:rFonts w:ascii="Times New Roman" w:eastAsia="Times New Roman" w:hAnsi="Times New Roman" w:cs="Times New Roman"/>
          <w:sz w:val="24"/>
          <w:szCs w:val="24"/>
        </w:rPr>
        <w:t>and then provide a full demonstration</w:t>
      </w:r>
      <w:r w:rsidR="00161788">
        <w:rPr>
          <w:rFonts w:ascii="Times New Roman" w:eastAsia="Times New Roman" w:hAnsi="Times New Roman" w:cs="Times New Roman"/>
          <w:sz w:val="24"/>
          <w:szCs w:val="24"/>
        </w:rPr>
        <w:t xml:space="preserve"> </w:t>
      </w:r>
      <w:r w:rsidR="00186E6D">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how </w:t>
      </w:r>
      <w:r w:rsidR="00573A79">
        <w:rPr>
          <w:rFonts w:ascii="Times New Roman" w:eastAsia="Times New Roman" w:hAnsi="Times New Roman" w:cs="Times New Roman"/>
          <w:sz w:val="24"/>
          <w:szCs w:val="24"/>
        </w:rPr>
        <w:t>the method</w:t>
      </w:r>
      <w:r>
        <w:rPr>
          <w:rFonts w:ascii="Times New Roman" w:eastAsia="Times New Roman" w:hAnsi="Times New Roman" w:cs="Times New Roman"/>
          <w:sz w:val="24"/>
          <w:szCs w:val="24"/>
        </w:rPr>
        <w:t xml:space="preserve"> can be </w:t>
      </w:r>
      <w:r w:rsidR="00573A79">
        <w:rPr>
          <w:rFonts w:ascii="Times New Roman" w:eastAsia="Times New Roman" w:hAnsi="Times New Roman" w:cs="Times New Roman"/>
          <w:sz w:val="24"/>
          <w:szCs w:val="24"/>
        </w:rPr>
        <w:t>used</w:t>
      </w:r>
      <w:r>
        <w:rPr>
          <w:rFonts w:ascii="Times New Roman" w:eastAsia="Times New Roman" w:hAnsi="Times New Roman" w:cs="Times New Roman"/>
          <w:sz w:val="24"/>
          <w:szCs w:val="24"/>
        </w:rPr>
        <w:t xml:space="preserve"> </w:t>
      </w:r>
      <w:r w:rsidR="00573A79">
        <w:rPr>
          <w:rFonts w:ascii="Times New Roman" w:eastAsia="Times New Roman" w:hAnsi="Times New Roman" w:cs="Times New Roman"/>
          <w:sz w:val="24"/>
          <w:szCs w:val="24"/>
        </w:rPr>
        <w:t xml:space="preserve">to estimate the </w:t>
      </w:r>
      <w:r w:rsidR="00186E6D">
        <w:rPr>
          <w:rFonts w:ascii="Times New Roman" w:eastAsia="Times New Roman" w:hAnsi="Times New Roman" w:cs="Times New Roman"/>
          <w:sz w:val="24"/>
          <w:szCs w:val="24"/>
        </w:rPr>
        <w:t xml:space="preserve">SESOI for the </w:t>
      </w:r>
      <w:r w:rsidR="00B2142F">
        <w:rPr>
          <w:rFonts w:ascii="Times New Roman" w:eastAsia="Times New Roman" w:hAnsi="Times New Roman" w:cs="Times New Roman"/>
          <w:sz w:val="24"/>
          <w:szCs w:val="24"/>
        </w:rPr>
        <w:t>Positive and Negative Affect Scale (PANAS; Watson</w:t>
      </w:r>
      <w:r w:rsidR="001C04D7">
        <w:rPr>
          <w:rFonts w:ascii="Times New Roman" w:eastAsia="Times New Roman" w:hAnsi="Times New Roman" w:cs="Times New Roman"/>
          <w:sz w:val="24"/>
          <w:szCs w:val="24"/>
        </w:rPr>
        <w:t xml:space="preserve"> et al.</w:t>
      </w:r>
      <w:r w:rsidR="00B2142F">
        <w:rPr>
          <w:rFonts w:ascii="Times New Roman" w:eastAsia="Times New Roman" w:hAnsi="Times New Roman" w:cs="Times New Roman"/>
          <w:sz w:val="24"/>
          <w:szCs w:val="24"/>
        </w:rPr>
        <w:t>, 1988)</w:t>
      </w:r>
      <w:r w:rsidR="00573A79">
        <w:rPr>
          <w:rFonts w:ascii="Times New Roman" w:eastAsia="Times New Roman" w:hAnsi="Times New Roman" w:cs="Times New Roman"/>
          <w:sz w:val="24"/>
          <w:szCs w:val="24"/>
        </w:rPr>
        <w:t>.</w:t>
      </w:r>
    </w:p>
    <w:p w14:paraId="4698A94C" w14:textId="382B250E" w:rsidR="002D6D06" w:rsidRDefault="000B65A4" w:rsidP="002D6D06">
      <w:pPr>
        <w:keepNext/>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Estimating</w:t>
      </w:r>
      <w:r w:rsidR="002D6D06">
        <w:rPr>
          <w:rFonts w:ascii="Times New Roman" w:eastAsia="Times New Roman" w:hAnsi="Times New Roman" w:cs="Times New Roman"/>
          <w:b/>
          <w:sz w:val="24"/>
          <w:szCs w:val="24"/>
        </w:rPr>
        <w:t xml:space="preserve"> the </w:t>
      </w:r>
      <w:r>
        <w:rPr>
          <w:rFonts w:ascii="Times New Roman" w:eastAsia="Times New Roman" w:hAnsi="Times New Roman" w:cs="Times New Roman"/>
          <w:b/>
          <w:sz w:val="24"/>
          <w:szCs w:val="24"/>
        </w:rPr>
        <w:t xml:space="preserve">Minimum </w:t>
      </w:r>
      <w:r w:rsidR="002D6D06">
        <w:rPr>
          <w:rFonts w:ascii="Times New Roman" w:eastAsia="Times New Roman" w:hAnsi="Times New Roman" w:cs="Times New Roman"/>
          <w:b/>
          <w:sz w:val="24"/>
          <w:szCs w:val="24"/>
        </w:rPr>
        <w:t>Subjectively Experienced Difference</w:t>
      </w:r>
      <w:r>
        <w:rPr>
          <w:rFonts w:ascii="Times New Roman" w:eastAsia="Times New Roman" w:hAnsi="Times New Roman" w:cs="Times New Roman"/>
          <w:b/>
          <w:sz w:val="24"/>
          <w:szCs w:val="24"/>
        </w:rPr>
        <w:t xml:space="preserve"> and SESOI</w:t>
      </w:r>
      <w:r w:rsidR="002D6D06">
        <w:rPr>
          <w:rFonts w:ascii="Times New Roman" w:eastAsia="Times New Roman" w:hAnsi="Times New Roman" w:cs="Times New Roman"/>
          <w:b/>
          <w:sz w:val="24"/>
          <w:szCs w:val="24"/>
        </w:rPr>
        <w:t xml:space="preserve"> </w:t>
      </w:r>
    </w:p>
    <w:p w14:paraId="1CBD1370" w14:textId="6C00C726" w:rsidR="00282E74" w:rsidRDefault="00282E7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Psychologists are often interested in effects that are large enough to be subjectively experienced and deemed meaningful b</w:t>
      </w:r>
      <w:r w:rsidR="00AD1D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individuals. For example, many emotion researchers are interested in the subjective experience of emotions (e.g., Campbell-Sills, Barlow, Brown, &amp; Hofmann, 2006; Coutinho &amp; </w:t>
      </w:r>
      <w:proofErr w:type="spellStart"/>
      <w:r>
        <w:rPr>
          <w:rFonts w:ascii="Times New Roman" w:eastAsia="Times New Roman" w:hAnsi="Times New Roman" w:cs="Times New Roman"/>
          <w:sz w:val="24"/>
          <w:szCs w:val="24"/>
        </w:rPr>
        <w:t>Cangelosi</w:t>
      </w:r>
      <w:proofErr w:type="spellEnd"/>
      <w:r>
        <w:rPr>
          <w:rFonts w:ascii="Times New Roman" w:eastAsia="Times New Roman" w:hAnsi="Times New Roman" w:cs="Times New Roman"/>
          <w:sz w:val="24"/>
          <w:szCs w:val="24"/>
        </w:rPr>
        <w:t xml:space="preserve">, 2011; Gross, 1999; </w:t>
      </w:r>
      <w:proofErr w:type="spellStart"/>
      <w:r>
        <w:rPr>
          <w:rFonts w:ascii="Times New Roman" w:eastAsia="Times New Roman" w:hAnsi="Times New Roman" w:cs="Times New Roman"/>
          <w:sz w:val="24"/>
          <w:szCs w:val="24"/>
        </w:rPr>
        <w:t>Kuppens</w:t>
      </w:r>
      <w:proofErr w:type="spellEnd"/>
      <w:r>
        <w:rPr>
          <w:rFonts w:ascii="Times New Roman" w:eastAsia="Times New Roman" w:hAnsi="Times New Roman" w:cs="Times New Roman"/>
          <w:sz w:val="24"/>
          <w:szCs w:val="24"/>
        </w:rPr>
        <w:t xml:space="preserve">, 2019; LeDoux, 2014; LeDoux &amp; Hofmann, 2018; </w:t>
      </w:r>
      <w:proofErr w:type="spellStart"/>
      <w:r>
        <w:rPr>
          <w:rFonts w:ascii="Times New Roman" w:eastAsia="Times New Roman" w:hAnsi="Times New Roman" w:cs="Times New Roman"/>
          <w:sz w:val="24"/>
          <w:szCs w:val="24"/>
        </w:rPr>
        <w:t>Reisenzein</w:t>
      </w:r>
      <w:proofErr w:type="spellEnd"/>
      <w:r>
        <w:rPr>
          <w:rFonts w:ascii="Times New Roman" w:eastAsia="Times New Roman" w:hAnsi="Times New Roman" w:cs="Times New Roman"/>
          <w:sz w:val="24"/>
          <w:szCs w:val="24"/>
        </w:rPr>
        <w:t xml:space="preserve">, 2009; Troy, Shallcross, Brunner, Friedman, &amp; Jones, 2018). By extension, researchers are likely to be interested in effects (e.g., changes or differences in emotion) that are large enough to be subjectively experienced as meaningful. For research questions that center on people’s subjective experiences and perceptions, the GRoC method </w:t>
      </w:r>
      <w:r w:rsidR="00AD1D65">
        <w:rPr>
          <w:rFonts w:ascii="Times New Roman" w:eastAsia="Times New Roman" w:hAnsi="Times New Roman" w:cs="Times New Roman"/>
          <w:sz w:val="24"/>
          <w:szCs w:val="24"/>
        </w:rPr>
        <w:t>i</w:t>
      </w:r>
      <w:r w:rsidR="00795BBD">
        <w:rPr>
          <w:rFonts w:ascii="Times New Roman" w:eastAsia="Times New Roman" w:hAnsi="Times New Roman" w:cs="Times New Roman"/>
          <w:sz w:val="24"/>
          <w:szCs w:val="24"/>
        </w:rPr>
        <w:t xml:space="preserve">s one approach </w:t>
      </w:r>
      <w:r w:rsidR="00AD1D65">
        <w:rPr>
          <w:rFonts w:ascii="Times New Roman" w:eastAsia="Times New Roman" w:hAnsi="Times New Roman" w:cs="Times New Roman"/>
          <w:sz w:val="24"/>
          <w:szCs w:val="24"/>
        </w:rPr>
        <w:t>that</w:t>
      </w:r>
      <w:r w:rsidR="00795B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can be used to quantify what </w:t>
      </w:r>
      <w:r w:rsidR="00795BBD">
        <w:rPr>
          <w:rFonts w:ascii="Times New Roman" w:eastAsia="Times New Roman" w:hAnsi="Times New Roman" w:cs="Times New Roman"/>
          <w:sz w:val="24"/>
          <w:szCs w:val="24"/>
        </w:rPr>
        <w:t>people</w:t>
      </w:r>
      <w:r w:rsidR="00AD1D65">
        <w:rPr>
          <w:rFonts w:ascii="Times New Roman" w:eastAsia="Times New Roman" w:hAnsi="Times New Roman" w:cs="Times New Roman"/>
          <w:sz w:val="24"/>
          <w:szCs w:val="24"/>
        </w:rPr>
        <w:t>,</w:t>
      </w:r>
      <w:r w:rsidR="00795BBD">
        <w:rPr>
          <w:rFonts w:ascii="Times New Roman" w:eastAsia="Times New Roman" w:hAnsi="Times New Roman" w:cs="Times New Roman"/>
          <w:sz w:val="24"/>
          <w:szCs w:val="24"/>
        </w:rPr>
        <w:t xml:space="preserve"> on average</w:t>
      </w:r>
      <w:r w:rsidR="00AD1D65">
        <w:rPr>
          <w:rFonts w:ascii="Times New Roman" w:eastAsia="Times New Roman" w:hAnsi="Times New Roman" w:cs="Times New Roman"/>
          <w:sz w:val="24"/>
          <w:szCs w:val="24"/>
        </w:rPr>
        <w:t>,</w:t>
      </w:r>
      <w:r w:rsidR="00795BBD">
        <w:rPr>
          <w:rFonts w:ascii="Times New Roman" w:eastAsia="Times New Roman" w:hAnsi="Times New Roman" w:cs="Times New Roman"/>
          <w:sz w:val="24"/>
          <w:szCs w:val="24"/>
        </w:rPr>
        <w:t xml:space="preserve"> consider to be</w:t>
      </w:r>
      <w:r>
        <w:rPr>
          <w:rFonts w:ascii="Times New Roman" w:eastAsia="Times New Roman" w:hAnsi="Times New Roman" w:cs="Times New Roman"/>
          <w:sz w:val="24"/>
          <w:szCs w:val="24"/>
        </w:rPr>
        <w:t xml:space="preserve"> a small but subjectively </w:t>
      </w:r>
      <w:r w:rsidR="00795BBD">
        <w:rPr>
          <w:rFonts w:ascii="Times New Roman" w:eastAsia="Times New Roman" w:hAnsi="Times New Roman" w:cs="Times New Roman"/>
          <w:sz w:val="24"/>
          <w:szCs w:val="24"/>
        </w:rPr>
        <w:t xml:space="preserve">meaningful </w:t>
      </w:r>
      <w:r>
        <w:rPr>
          <w:rFonts w:ascii="Times New Roman" w:eastAsia="Times New Roman" w:hAnsi="Times New Roman" w:cs="Times New Roman"/>
          <w:sz w:val="24"/>
          <w:szCs w:val="24"/>
        </w:rPr>
        <w:t xml:space="preserve">difference. </w:t>
      </w:r>
    </w:p>
    <w:p w14:paraId="5A3990CE" w14:textId="2B9146C4" w:rsidR="00F77063" w:rsidRDefault="002D6D06" w:rsidP="00795BB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w:t>
      </w:r>
      <w:r w:rsidR="009E75C6">
        <w:rPr>
          <w:rFonts w:ascii="Times New Roman" w:eastAsia="Times New Roman" w:hAnsi="Times New Roman" w:cs="Times New Roman"/>
          <w:sz w:val="24"/>
          <w:szCs w:val="24"/>
        </w:rPr>
        <w:t xml:space="preserve">the GRoC </w:t>
      </w:r>
      <w:r>
        <w:rPr>
          <w:rFonts w:ascii="Times New Roman" w:eastAsia="Times New Roman" w:hAnsi="Times New Roman" w:cs="Times New Roman"/>
          <w:sz w:val="24"/>
          <w:szCs w:val="24"/>
        </w:rPr>
        <w:t xml:space="preserve">approach can be used to estimate </w:t>
      </w:r>
      <w:r w:rsidR="007E278B">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smallest difference individuals subjectively perceive as a </w:t>
      </w:r>
      <w:r w:rsidR="002F66DE">
        <w:rPr>
          <w:rFonts w:ascii="Times New Roman" w:eastAsia="Times New Roman" w:hAnsi="Times New Roman" w:cs="Times New Roman"/>
          <w:sz w:val="24"/>
          <w:szCs w:val="24"/>
        </w:rPr>
        <w:t>meaningful</w:t>
      </w:r>
      <w:r>
        <w:rPr>
          <w:rFonts w:ascii="Times New Roman" w:eastAsia="Times New Roman" w:hAnsi="Times New Roman" w:cs="Times New Roman"/>
          <w:sz w:val="24"/>
          <w:szCs w:val="24"/>
        </w:rPr>
        <w:t xml:space="preserve"> change (comparable to, but not to be confused with, the idea of just noticeable difference in psychophysics which was introduced to personality psychology by Ozer</w:t>
      </w:r>
      <w:r w:rsidR="000B65A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1993), we </w:t>
      </w:r>
      <w:r w:rsidR="006223DA">
        <w:rPr>
          <w:rFonts w:ascii="Times New Roman" w:eastAsia="Times New Roman" w:hAnsi="Times New Roman" w:cs="Times New Roman"/>
          <w:sz w:val="24"/>
          <w:szCs w:val="24"/>
        </w:rPr>
        <w:t xml:space="preserve">refer to </w:t>
      </w:r>
      <w:r w:rsidR="00795BBD">
        <w:rPr>
          <w:rFonts w:ascii="Times New Roman" w:eastAsia="Times New Roman" w:hAnsi="Times New Roman" w:cs="Times New Roman"/>
          <w:sz w:val="24"/>
          <w:szCs w:val="24"/>
        </w:rPr>
        <w:t xml:space="preserve">this specific </w:t>
      </w:r>
      <w:r w:rsidR="006223DA">
        <w:rPr>
          <w:rFonts w:ascii="Times New Roman" w:eastAsia="Times New Roman" w:hAnsi="Times New Roman" w:cs="Times New Roman"/>
          <w:sz w:val="24"/>
          <w:szCs w:val="24"/>
        </w:rPr>
        <w:t xml:space="preserve">estimate </w:t>
      </w:r>
      <w:r w:rsidR="00795BBD">
        <w:rPr>
          <w:rFonts w:ascii="Times New Roman" w:eastAsia="Times New Roman" w:hAnsi="Times New Roman" w:cs="Times New Roman"/>
          <w:sz w:val="24"/>
          <w:szCs w:val="24"/>
        </w:rPr>
        <w:t xml:space="preserve">of a minimal important difference </w:t>
      </w:r>
      <w:r w:rsidR="006223DA">
        <w:rPr>
          <w:rFonts w:ascii="Times New Roman" w:eastAsia="Times New Roman" w:hAnsi="Times New Roman" w:cs="Times New Roman"/>
          <w:sz w:val="24"/>
          <w:szCs w:val="24"/>
        </w:rPr>
        <w:t>as the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minimum </w:t>
      </w:r>
      <w:r>
        <w:rPr>
          <w:rFonts w:ascii="Times New Roman" w:eastAsia="Times New Roman" w:hAnsi="Times New Roman" w:cs="Times New Roman"/>
          <w:sz w:val="24"/>
          <w:szCs w:val="24"/>
        </w:rPr>
        <w:t>s</w:t>
      </w:r>
      <w:r>
        <w:rPr>
          <w:rFonts w:ascii="Times New Roman" w:eastAsia="Times New Roman" w:hAnsi="Times New Roman" w:cs="Times New Roman"/>
          <w:i/>
          <w:sz w:val="24"/>
          <w:szCs w:val="24"/>
        </w:rPr>
        <w:t>ubjectively experienced difference</w:t>
      </w:r>
      <w:r>
        <w:rPr>
          <w:rFonts w:ascii="Times New Roman" w:eastAsia="Times New Roman" w:hAnsi="Times New Roman" w:cs="Times New Roman"/>
          <w:sz w:val="24"/>
          <w:szCs w:val="24"/>
        </w:rPr>
        <w:t xml:space="preserve">. </w:t>
      </w:r>
      <w:r w:rsidR="000B65A4">
        <w:rPr>
          <w:rFonts w:ascii="Times New Roman" w:eastAsia="Times New Roman" w:hAnsi="Times New Roman" w:cs="Times New Roman"/>
          <w:sz w:val="24"/>
          <w:szCs w:val="24"/>
        </w:rPr>
        <w:t xml:space="preserve">The minimum subjectively experienced difference is the smallest change in </w:t>
      </w:r>
      <w:r w:rsidR="00B2142F">
        <w:rPr>
          <w:rFonts w:ascii="Times New Roman" w:eastAsia="Times New Roman" w:hAnsi="Times New Roman" w:cs="Times New Roman"/>
          <w:sz w:val="24"/>
          <w:szCs w:val="24"/>
        </w:rPr>
        <w:t xml:space="preserve">an </w:t>
      </w:r>
      <w:r w:rsidR="000B65A4">
        <w:rPr>
          <w:rFonts w:ascii="Times New Roman" w:eastAsia="Times New Roman" w:hAnsi="Times New Roman" w:cs="Times New Roman"/>
          <w:sz w:val="24"/>
          <w:szCs w:val="24"/>
        </w:rPr>
        <w:t xml:space="preserve">outcome measure that individuals </w:t>
      </w:r>
      <w:r w:rsidR="00076AA6">
        <w:rPr>
          <w:rFonts w:ascii="Times New Roman" w:eastAsia="Times New Roman" w:hAnsi="Times New Roman" w:cs="Times New Roman"/>
          <w:sz w:val="24"/>
          <w:szCs w:val="24"/>
        </w:rPr>
        <w:t>consider to be meaningful enough</w:t>
      </w:r>
      <w:r w:rsidR="000B65A4">
        <w:rPr>
          <w:rFonts w:ascii="Times New Roman" w:eastAsia="Times New Roman" w:hAnsi="Times New Roman" w:cs="Times New Roman"/>
          <w:sz w:val="24"/>
          <w:szCs w:val="24"/>
        </w:rPr>
        <w:t xml:space="preserve"> </w:t>
      </w:r>
      <w:r w:rsidR="00076AA6">
        <w:rPr>
          <w:rFonts w:ascii="Times New Roman" w:eastAsia="Times New Roman" w:hAnsi="Times New Roman" w:cs="Times New Roman"/>
          <w:sz w:val="24"/>
          <w:szCs w:val="24"/>
        </w:rPr>
        <w:t>to rate themselves as feeling different</w:t>
      </w:r>
      <w:r w:rsidR="000B65A4">
        <w:rPr>
          <w:rFonts w:ascii="Times New Roman" w:eastAsia="Times New Roman" w:hAnsi="Times New Roman" w:cs="Times New Roman"/>
          <w:sz w:val="24"/>
          <w:szCs w:val="24"/>
        </w:rPr>
        <w:t xml:space="preserve">. </w:t>
      </w:r>
      <w:r w:rsidR="006223DA">
        <w:rPr>
          <w:rFonts w:ascii="Times New Roman" w:eastAsia="Times New Roman" w:hAnsi="Times New Roman" w:cs="Times New Roman"/>
          <w:sz w:val="24"/>
          <w:szCs w:val="24"/>
        </w:rPr>
        <w:t>T</w:t>
      </w:r>
      <w:r>
        <w:rPr>
          <w:rFonts w:ascii="Times New Roman" w:eastAsia="Times New Roman" w:hAnsi="Times New Roman" w:cs="Times New Roman"/>
          <w:sz w:val="24"/>
          <w:szCs w:val="24"/>
        </w:rPr>
        <w:t>he more general description of '</w:t>
      </w:r>
      <w:r>
        <w:rPr>
          <w:rFonts w:ascii="Times New Roman" w:eastAsia="Times New Roman" w:hAnsi="Times New Roman" w:cs="Times New Roman"/>
          <w:i/>
          <w:sz w:val="24"/>
          <w:szCs w:val="24"/>
        </w:rPr>
        <w:t>smallest effect size of interest</w:t>
      </w:r>
      <w:r>
        <w:rPr>
          <w:rFonts w:ascii="Times New Roman" w:eastAsia="Times New Roman" w:hAnsi="Times New Roman" w:cs="Times New Roman"/>
          <w:sz w:val="24"/>
          <w:szCs w:val="24"/>
        </w:rPr>
        <w:t>' refer</w:t>
      </w:r>
      <w:r w:rsidR="006223D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to the smallest effect size that is predicted by theoretical models, considered relevant in daily life, or that is feasible to study empirically (Lakens, 2014). Thus, researchers can use the </w:t>
      </w:r>
      <w:r w:rsidR="00282E74">
        <w:rPr>
          <w:rFonts w:ascii="Times New Roman" w:eastAsia="Times New Roman" w:hAnsi="Times New Roman" w:cs="Times New Roman"/>
          <w:sz w:val="24"/>
          <w:szCs w:val="24"/>
        </w:rPr>
        <w:t>GRoC</w:t>
      </w:r>
      <w:r w:rsidR="000B65A4">
        <w:rPr>
          <w:rFonts w:ascii="Times New Roman" w:eastAsia="Times New Roman" w:hAnsi="Times New Roman" w:cs="Times New Roman"/>
          <w:sz w:val="24"/>
          <w:szCs w:val="24"/>
        </w:rPr>
        <w:t xml:space="preserve"> </w:t>
      </w:r>
      <w:r w:rsidR="00B2142F">
        <w:rPr>
          <w:rFonts w:ascii="Times New Roman" w:eastAsia="Times New Roman" w:hAnsi="Times New Roman" w:cs="Times New Roman"/>
          <w:sz w:val="24"/>
          <w:szCs w:val="24"/>
        </w:rPr>
        <w:t xml:space="preserve">approach </w:t>
      </w:r>
      <w:r>
        <w:rPr>
          <w:rFonts w:ascii="Times New Roman" w:eastAsia="Times New Roman" w:hAnsi="Times New Roman" w:cs="Times New Roman"/>
          <w:sz w:val="24"/>
          <w:szCs w:val="24"/>
        </w:rPr>
        <w:t xml:space="preserve">to estimate the minimum subjectively experienced difference and, subsequently, </w:t>
      </w:r>
      <w:r w:rsidR="006C0784">
        <w:rPr>
          <w:rFonts w:ascii="Times New Roman" w:eastAsia="Times New Roman" w:hAnsi="Times New Roman" w:cs="Times New Roman"/>
          <w:sz w:val="24"/>
          <w:szCs w:val="24"/>
        </w:rPr>
        <w:t>use this effect size</w:t>
      </w:r>
      <w:r>
        <w:rPr>
          <w:rFonts w:ascii="Times New Roman" w:eastAsia="Times New Roman" w:hAnsi="Times New Roman" w:cs="Times New Roman"/>
          <w:sz w:val="24"/>
          <w:szCs w:val="24"/>
        </w:rPr>
        <w:t xml:space="preserve"> </w:t>
      </w:r>
      <w:r w:rsidR="006C0784">
        <w:rPr>
          <w:rFonts w:ascii="Times New Roman" w:eastAsia="Times New Roman" w:hAnsi="Times New Roman" w:cs="Times New Roman"/>
          <w:sz w:val="24"/>
          <w:szCs w:val="24"/>
        </w:rPr>
        <w:t>as a justification for</w:t>
      </w:r>
      <w:r>
        <w:rPr>
          <w:rFonts w:ascii="Times New Roman" w:eastAsia="Times New Roman" w:hAnsi="Times New Roman" w:cs="Times New Roman"/>
          <w:sz w:val="24"/>
          <w:szCs w:val="24"/>
        </w:rPr>
        <w:t xml:space="preserve"> the SESOI for </w:t>
      </w:r>
      <w:r w:rsidR="000B65A4">
        <w:rPr>
          <w:rFonts w:ascii="Times New Roman" w:eastAsia="Times New Roman" w:hAnsi="Times New Roman" w:cs="Times New Roman"/>
          <w:sz w:val="24"/>
          <w:szCs w:val="24"/>
        </w:rPr>
        <w:t xml:space="preserve">relevant </w:t>
      </w:r>
      <w:r>
        <w:rPr>
          <w:rFonts w:ascii="Times New Roman" w:eastAsia="Times New Roman" w:hAnsi="Times New Roman" w:cs="Times New Roman"/>
          <w:sz w:val="24"/>
          <w:szCs w:val="24"/>
        </w:rPr>
        <w:t>research questions</w:t>
      </w:r>
      <w:r w:rsidR="002F66DE">
        <w:rPr>
          <w:rFonts w:ascii="Times New Roman" w:eastAsia="Times New Roman" w:hAnsi="Times New Roman" w:cs="Times New Roman"/>
          <w:sz w:val="24"/>
          <w:szCs w:val="24"/>
        </w:rPr>
        <w:t>.</w:t>
      </w:r>
    </w:p>
    <w:p w14:paraId="25E0394E" w14:textId="730F372E" w:rsidR="00347CC5" w:rsidRDefault="00D015D8">
      <w:pPr>
        <w:keepNext/>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Implementing the GRoC Method in Practice</w:t>
      </w:r>
    </w:p>
    <w:p w14:paraId="383C2F97" w14:textId="2BA46D92" w:rsidR="00347CC5" w:rsidRDefault="00CB08A1" w:rsidP="003336E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391E31">
        <w:rPr>
          <w:rFonts w:ascii="Times New Roman" w:eastAsia="Times New Roman" w:hAnsi="Times New Roman" w:cs="Times New Roman"/>
          <w:sz w:val="24"/>
          <w:szCs w:val="24"/>
        </w:rPr>
        <w:t xml:space="preserve">demonstrate how to implement the </w:t>
      </w:r>
      <w:r w:rsidR="00795BBD">
        <w:rPr>
          <w:rFonts w:ascii="Times New Roman" w:eastAsia="Times New Roman" w:hAnsi="Times New Roman" w:cs="Times New Roman"/>
          <w:sz w:val="24"/>
          <w:szCs w:val="24"/>
        </w:rPr>
        <w:t xml:space="preserve">GRoC approach </w:t>
      </w:r>
      <w:r w:rsidR="00391E31">
        <w:rPr>
          <w:rFonts w:ascii="Times New Roman" w:eastAsia="Times New Roman" w:hAnsi="Times New Roman" w:cs="Times New Roman"/>
          <w:sz w:val="24"/>
          <w:szCs w:val="24"/>
        </w:rPr>
        <w:t>in practice</w:t>
      </w:r>
      <w:r w:rsidR="00795B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with the goal to illustrate its usefulness in psychological research. We believe the GRoC approach has considerable potential, but we also</w:t>
      </w:r>
      <w:r w:rsidR="00795BBD">
        <w:rPr>
          <w:rFonts w:ascii="Times New Roman" w:eastAsia="Times New Roman" w:hAnsi="Times New Roman" w:cs="Times New Roman"/>
          <w:sz w:val="24"/>
          <w:szCs w:val="24"/>
        </w:rPr>
        <w:t xml:space="preserve"> reflect </w:t>
      </w:r>
      <w:r w:rsidR="00391E31">
        <w:rPr>
          <w:rFonts w:ascii="Times New Roman" w:eastAsia="Times New Roman" w:hAnsi="Times New Roman" w:cs="Times New Roman"/>
          <w:sz w:val="24"/>
          <w:szCs w:val="24"/>
        </w:rPr>
        <w:t>on important questions that should be examined</w:t>
      </w:r>
      <w:r>
        <w:rPr>
          <w:rFonts w:ascii="Times New Roman" w:eastAsia="Times New Roman" w:hAnsi="Times New Roman" w:cs="Times New Roman"/>
          <w:sz w:val="24"/>
          <w:szCs w:val="24"/>
        </w:rPr>
        <w:t xml:space="preserve"> in future research if anchor based methods become more widely used to determine a smallest effect size of interest. </w:t>
      </w:r>
      <w:r w:rsidR="003336E1">
        <w:rPr>
          <w:rFonts w:ascii="Times New Roman" w:eastAsia="Times New Roman" w:hAnsi="Times New Roman" w:cs="Times New Roman"/>
          <w:sz w:val="24"/>
          <w:szCs w:val="24"/>
        </w:rPr>
        <w:t>W</w:t>
      </w:r>
      <w:r w:rsidR="0046699A">
        <w:rPr>
          <w:rFonts w:ascii="Times New Roman" w:eastAsia="Times New Roman" w:hAnsi="Times New Roman" w:cs="Times New Roman"/>
          <w:sz w:val="24"/>
          <w:szCs w:val="24"/>
        </w:rPr>
        <w:t xml:space="preserve">e </w:t>
      </w:r>
      <w:r w:rsidR="00D35C1D">
        <w:rPr>
          <w:rFonts w:ascii="Times New Roman" w:eastAsia="Times New Roman" w:hAnsi="Times New Roman" w:cs="Times New Roman"/>
          <w:sz w:val="24"/>
          <w:szCs w:val="24"/>
        </w:rPr>
        <w:t xml:space="preserve">use the </w:t>
      </w:r>
      <w:r w:rsidR="00B2142F">
        <w:rPr>
          <w:rFonts w:ascii="Times New Roman" w:eastAsia="Times New Roman" w:hAnsi="Times New Roman" w:cs="Times New Roman"/>
          <w:sz w:val="24"/>
          <w:szCs w:val="24"/>
        </w:rPr>
        <w:t xml:space="preserve">GRoC </w:t>
      </w:r>
      <w:r w:rsidR="00D35C1D">
        <w:rPr>
          <w:rFonts w:ascii="Times New Roman" w:eastAsia="Times New Roman" w:hAnsi="Times New Roman" w:cs="Times New Roman"/>
          <w:sz w:val="24"/>
          <w:szCs w:val="24"/>
        </w:rPr>
        <w:t>method</w:t>
      </w:r>
      <w:r w:rsidR="0046699A">
        <w:rPr>
          <w:rFonts w:ascii="Times New Roman" w:eastAsia="Times New Roman" w:hAnsi="Times New Roman" w:cs="Times New Roman"/>
          <w:sz w:val="24"/>
          <w:szCs w:val="24"/>
        </w:rPr>
        <w:t xml:space="preserve"> to determine the minimum subjectively experienced difference and SESOI </w:t>
      </w:r>
      <w:r w:rsidR="008A2354">
        <w:rPr>
          <w:rFonts w:ascii="Times New Roman" w:eastAsia="Times New Roman" w:hAnsi="Times New Roman" w:cs="Times New Roman"/>
          <w:sz w:val="24"/>
          <w:szCs w:val="24"/>
        </w:rPr>
        <w:t xml:space="preserve">for positive </w:t>
      </w:r>
      <w:r w:rsidR="00A83F9B">
        <w:rPr>
          <w:rFonts w:ascii="Times New Roman" w:eastAsia="Times New Roman" w:hAnsi="Times New Roman" w:cs="Times New Roman"/>
          <w:sz w:val="24"/>
          <w:szCs w:val="24"/>
        </w:rPr>
        <w:t xml:space="preserve">and negative </w:t>
      </w:r>
      <w:r w:rsidR="008A2354">
        <w:rPr>
          <w:rFonts w:ascii="Times New Roman" w:eastAsia="Times New Roman" w:hAnsi="Times New Roman" w:cs="Times New Roman"/>
          <w:sz w:val="24"/>
          <w:szCs w:val="24"/>
        </w:rPr>
        <w:t xml:space="preserve">affect, as measured by </w:t>
      </w:r>
      <w:r w:rsidR="0046699A">
        <w:rPr>
          <w:rFonts w:ascii="Times New Roman" w:eastAsia="Times New Roman" w:hAnsi="Times New Roman" w:cs="Times New Roman"/>
          <w:sz w:val="24"/>
          <w:szCs w:val="24"/>
        </w:rPr>
        <w:t xml:space="preserve">the </w:t>
      </w:r>
      <w:r w:rsidR="00B2142F">
        <w:rPr>
          <w:rFonts w:ascii="Times New Roman" w:eastAsia="Times New Roman" w:hAnsi="Times New Roman" w:cs="Times New Roman"/>
          <w:sz w:val="24"/>
          <w:szCs w:val="24"/>
        </w:rPr>
        <w:t>PANAS</w:t>
      </w:r>
      <w:r w:rsidR="0046699A">
        <w:rPr>
          <w:rFonts w:ascii="Times New Roman" w:eastAsia="Times New Roman" w:hAnsi="Times New Roman" w:cs="Times New Roman"/>
          <w:sz w:val="24"/>
          <w:szCs w:val="24"/>
        </w:rPr>
        <w:t>. The PANAS is a widely used measure of positive and negative affect</w:t>
      </w:r>
      <w:r w:rsidR="003336E1">
        <w:rPr>
          <w:rFonts w:ascii="Times New Roman" w:eastAsia="Times New Roman" w:hAnsi="Times New Roman" w:cs="Times New Roman"/>
          <w:sz w:val="24"/>
          <w:szCs w:val="24"/>
        </w:rPr>
        <w:t xml:space="preserve"> for which researchers have reported</w:t>
      </w:r>
      <w:r w:rsidR="00D35C1D">
        <w:rPr>
          <w:rFonts w:ascii="Times New Roman" w:eastAsia="Times New Roman" w:hAnsi="Times New Roman" w:cs="Times New Roman"/>
          <w:sz w:val="24"/>
          <w:szCs w:val="24"/>
        </w:rPr>
        <w:t xml:space="preserve"> difficulty</w:t>
      </w:r>
      <w:r w:rsidR="003336E1">
        <w:rPr>
          <w:rFonts w:ascii="Times New Roman" w:eastAsia="Times New Roman" w:hAnsi="Times New Roman" w:cs="Times New Roman"/>
          <w:sz w:val="24"/>
          <w:szCs w:val="24"/>
        </w:rPr>
        <w:t xml:space="preserve"> in</w:t>
      </w:r>
      <w:r w:rsidR="00D35C1D">
        <w:rPr>
          <w:rFonts w:ascii="Times New Roman" w:eastAsia="Times New Roman" w:hAnsi="Times New Roman" w:cs="Times New Roman"/>
          <w:sz w:val="24"/>
          <w:szCs w:val="24"/>
        </w:rPr>
        <w:t xml:space="preserve"> interpreting</w:t>
      </w:r>
      <w:r w:rsidR="0046699A">
        <w:rPr>
          <w:rFonts w:ascii="Times New Roman" w:eastAsia="Times New Roman" w:hAnsi="Times New Roman" w:cs="Times New Roman"/>
          <w:sz w:val="24"/>
          <w:szCs w:val="24"/>
        </w:rPr>
        <w:t xml:space="preserve"> how much difference on the scale reflects a meaningful change in affect (e.g., von </w:t>
      </w:r>
      <w:proofErr w:type="spellStart"/>
      <w:r w:rsidR="0046699A">
        <w:rPr>
          <w:rFonts w:ascii="Times New Roman" w:eastAsia="Times New Roman" w:hAnsi="Times New Roman" w:cs="Times New Roman"/>
          <w:sz w:val="24"/>
          <w:szCs w:val="24"/>
        </w:rPr>
        <w:t>Leupoldt</w:t>
      </w:r>
      <w:proofErr w:type="spellEnd"/>
      <w:r w:rsidR="0046699A">
        <w:rPr>
          <w:rFonts w:ascii="Times New Roman" w:eastAsia="Times New Roman" w:hAnsi="Times New Roman" w:cs="Times New Roman"/>
          <w:sz w:val="24"/>
          <w:szCs w:val="24"/>
        </w:rPr>
        <w:t>, Taube, Schubert-</w:t>
      </w:r>
      <w:proofErr w:type="spellStart"/>
      <w:r w:rsidR="0046699A">
        <w:rPr>
          <w:rFonts w:ascii="Times New Roman" w:eastAsia="Times New Roman" w:hAnsi="Times New Roman" w:cs="Times New Roman"/>
          <w:sz w:val="24"/>
          <w:szCs w:val="24"/>
        </w:rPr>
        <w:t>Heukeshoven</w:t>
      </w:r>
      <w:proofErr w:type="spellEnd"/>
      <w:r w:rsidR="0046699A">
        <w:rPr>
          <w:rFonts w:ascii="Times New Roman" w:eastAsia="Times New Roman" w:hAnsi="Times New Roman" w:cs="Times New Roman"/>
          <w:sz w:val="24"/>
          <w:szCs w:val="24"/>
        </w:rPr>
        <w:t xml:space="preserve">, Magnussen, &amp; </w:t>
      </w:r>
      <w:proofErr w:type="spellStart"/>
      <w:r w:rsidR="0046699A">
        <w:rPr>
          <w:rFonts w:ascii="Times New Roman" w:eastAsia="Times New Roman" w:hAnsi="Times New Roman" w:cs="Times New Roman"/>
          <w:sz w:val="24"/>
          <w:szCs w:val="24"/>
        </w:rPr>
        <w:t>Dahme</w:t>
      </w:r>
      <w:proofErr w:type="spellEnd"/>
      <w:r w:rsidR="0046699A">
        <w:rPr>
          <w:rFonts w:ascii="Times New Roman" w:eastAsia="Times New Roman" w:hAnsi="Times New Roman" w:cs="Times New Roman"/>
          <w:sz w:val="24"/>
          <w:szCs w:val="24"/>
        </w:rPr>
        <w:t xml:space="preserve">, 2007). </w:t>
      </w:r>
    </w:p>
    <w:p w14:paraId="35090D1B" w14:textId="5DA601D9" w:rsidR="005C4379" w:rsidRDefault="005C437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We </w:t>
      </w:r>
      <w:r w:rsidR="003336E1">
        <w:rPr>
          <w:rFonts w:ascii="Times New Roman" w:eastAsia="Times New Roman" w:hAnsi="Times New Roman" w:cs="Times New Roman"/>
          <w:bCs/>
          <w:sz w:val="24"/>
          <w:szCs w:val="24"/>
        </w:rPr>
        <w:t xml:space="preserve">performed </w:t>
      </w:r>
      <w:r>
        <w:rPr>
          <w:rFonts w:ascii="Times New Roman" w:eastAsia="Times New Roman" w:hAnsi="Times New Roman" w:cs="Times New Roman"/>
          <w:bCs/>
          <w:sz w:val="24"/>
          <w:szCs w:val="24"/>
        </w:rPr>
        <w:t xml:space="preserve">two </w:t>
      </w:r>
      <w:r w:rsidR="003336E1">
        <w:rPr>
          <w:rFonts w:ascii="Times New Roman" w:eastAsia="Times New Roman" w:hAnsi="Times New Roman" w:cs="Times New Roman"/>
          <w:bCs/>
          <w:sz w:val="24"/>
          <w:szCs w:val="24"/>
        </w:rPr>
        <w:t>largely identical studies, both consisting of two independent samples</w:t>
      </w:r>
      <w:r>
        <w:rPr>
          <w:rFonts w:ascii="Times New Roman" w:eastAsia="Times New Roman" w:hAnsi="Times New Roman" w:cs="Times New Roman"/>
          <w:bCs/>
          <w:sz w:val="24"/>
          <w:szCs w:val="24"/>
        </w:rPr>
        <w:t xml:space="preserve">. </w:t>
      </w:r>
      <w:r w:rsidR="003336E1">
        <w:rPr>
          <w:rFonts w:ascii="Times New Roman" w:eastAsia="Times New Roman" w:hAnsi="Times New Roman" w:cs="Times New Roman"/>
          <w:sz w:val="24"/>
          <w:szCs w:val="24"/>
        </w:rPr>
        <w:t xml:space="preserve">Because our goal is to illustrate how the GRoC </w:t>
      </w:r>
      <w:r w:rsidR="00CF18C7">
        <w:rPr>
          <w:rFonts w:ascii="Times New Roman" w:eastAsia="Times New Roman" w:hAnsi="Times New Roman" w:cs="Times New Roman"/>
          <w:bCs/>
          <w:sz w:val="24"/>
          <w:szCs w:val="24"/>
        </w:rPr>
        <w:t xml:space="preserve">approach </w:t>
      </w:r>
      <w:r w:rsidR="003336E1">
        <w:rPr>
          <w:rFonts w:ascii="Times New Roman" w:eastAsia="Times New Roman" w:hAnsi="Times New Roman" w:cs="Times New Roman"/>
          <w:bCs/>
          <w:sz w:val="24"/>
          <w:szCs w:val="24"/>
        </w:rPr>
        <w:t xml:space="preserve">can be used </w:t>
      </w:r>
      <w:r>
        <w:rPr>
          <w:rFonts w:ascii="Times New Roman" w:eastAsia="Times New Roman" w:hAnsi="Times New Roman" w:cs="Times New Roman"/>
          <w:bCs/>
          <w:sz w:val="24"/>
          <w:szCs w:val="24"/>
        </w:rPr>
        <w:t>to derive precise estimates</w:t>
      </w:r>
      <w:r w:rsidR="003336E1">
        <w:rPr>
          <w:rFonts w:ascii="Times New Roman" w:eastAsia="Times New Roman" w:hAnsi="Times New Roman" w:cs="Times New Roman"/>
          <w:bCs/>
          <w:sz w:val="24"/>
          <w:szCs w:val="24"/>
        </w:rPr>
        <w:t xml:space="preserve"> of the </w:t>
      </w:r>
      <w:r w:rsidR="003336E1" w:rsidRPr="007E3A2E">
        <w:rPr>
          <w:rFonts w:ascii="Times New Roman" w:eastAsia="Times New Roman" w:hAnsi="Times New Roman" w:cs="Times New Roman"/>
          <w:iCs/>
          <w:sz w:val="24"/>
          <w:szCs w:val="24"/>
        </w:rPr>
        <w:t xml:space="preserve">minimum </w:t>
      </w:r>
      <w:r w:rsidR="003336E1" w:rsidRPr="003336E1">
        <w:rPr>
          <w:rFonts w:ascii="Times New Roman" w:eastAsia="Times New Roman" w:hAnsi="Times New Roman" w:cs="Times New Roman"/>
          <w:iCs/>
          <w:sz w:val="24"/>
          <w:szCs w:val="24"/>
        </w:rPr>
        <w:t>s</w:t>
      </w:r>
      <w:r w:rsidR="003336E1" w:rsidRPr="007E3A2E">
        <w:rPr>
          <w:rFonts w:ascii="Times New Roman" w:eastAsia="Times New Roman" w:hAnsi="Times New Roman" w:cs="Times New Roman"/>
          <w:iCs/>
          <w:sz w:val="24"/>
          <w:szCs w:val="24"/>
        </w:rPr>
        <w:t>ubjectively experienced difference</w:t>
      </w:r>
      <w:r>
        <w:rPr>
          <w:rFonts w:ascii="Times New Roman" w:eastAsia="Times New Roman" w:hAnsi="Times New Roman" w:cs="Times New Roman"/>
          <w:bCs/>
          <w:sz w:val="24"/>
          <w:szCs w:val="24"/>
        </w:rPr>
        <w:t>, we present the results of the combined datasets</w:t>
      </w:r>
      <w:r w:rsidR="00CF18C7">
        <w:rPr>
          <w:rFonts w:ascii="Times New Roman" w:eastAsia="Times New Roman" w:hAnsi="Times New Roman" w:cs="Times New Roman"/>
          <w:bCs/>
          <w:sz w:val="24"/>
          <w:szCs w:val="24"/>
        </w:rPr>
        <w:t xml:space="preserve"> after detailing the methods for each</w:t>
      </w:r>
      <w:r w:rsidR="003336E1">
        <w:rPr>
          <w:rFonts w:ascii="Times New Roman" w:eastAsia="Times New Roman" w:hAnsi="Times New Roman" w:cs="Times New Roman"/>
          <w:bCs/>
          <w:sz w:val="24"/>
          <w:szCs w:val="24"/>
        </w:rPr>
        <w:t xml:space="preserve"> study</w:t>
      </w:r>
      <w:r>
        <w:rPr>
          <w:rFonts w:ascii="Times New Roman" w:eastAsia="Times New Roman" w:hAnsi="Times New Roman" w:cs="Times New Roman"/>
          <w:bCs/>
          <w:sz w:val="24"/>
          <w:szCs w:val="24"/>
        </w:rPr>
        <w:t xml:space="preserve">. </w:t>
      </w:r>
      <w:r w:rsidR="003336E1">
        <w:rPr>
          <w:rFonts w:ascii="Times New Roman" w:eastAsia="Times New Roman" w:hAnsi="Times New Roman" w:cs="Times New Roman"/>
          <w:sz w:val="24"/>
          <w:szCs w:val="24"/>
        </w:rPr>
        <w:t xml:space="preserve">The point estimates and confidence intervals for the “little change” groups across both studies were very consistent, </w:t>
      </w:r>
      <w:r w:rsidR="003336E1">
        <w:rPr>
          <w:rFonts w:ascii="Times New Roman" w:eastAsia="Times New Roman" w:hAnsi="Times New Roman" w:cs="Times New Roman"/>
          <w:bCs/>
          <w:sz w:val="24"/>
          <w:szCs w:val="24"/>
        </w:rPr>
        <w:t>and results for each study and each subsample are presented in the Supplemental Materials.</w:t>
      </w:r>
    </w:p>
    <w:p w14:paraId="77FA860C" w14:textId="11176668" w:rsidR="00347CC5" w:rsidRDefault="0046699A">
      <w:pPr>
        <w:keepNext/>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w:t>
      </w:r>
      <w:r w:rsidR="005C4379">
        <w:rPr>
          <w:rFonts w:ascii="Times New Roman" w:eastAsia="Times New Roman" w:hAnsi="Times New Roman" w:cs="Times New Roman"/>
          <w:b/>
          <w:sz w:val="24"/>
          <w:szCs w:val="24"/>
        </w:rPr>
        <w:t>y 1</w:t>
      </w:r>
    </w:p>
    <w:p w14:paraId="60F58487" w14:textId="7FE351F2" w:rsidR="00347CC5" w:rsidRDefault="0046699A">
      <w:pPr>
        <w:keepNext/>
        <w:spacing w:line="480" w:lineRule="auto"/>
        <w:rPr>
          <w:rFonts w:ascii="Times New Roman" w:eastAsia="Times New Roman" w:hAnsi="Times New Roman" w:cs="Times New Roman"/>
          <w:b/>
          <w:sz w:val="24"/>
          <w:szCs w:val="24"/>
        </w:rPr>
      </w:pPr>
      <w:bookmarkStart w:id="1" w:name="_Hlk24535651"/>
      <w:r>
        <w:rPr>
          <w:rFonts w:ascii="Times New Roman" w:eastAsia="Times New Roman" w:hAnsi="Times New Roman" w:cs="Times New Roman"/>
          <w:b/>
          <w:sz w:val="24"/>
          <w:szCs w:val="24"/>
        </w:rPr>
        <w:t>Method</w:t>
      </w:r>
    </w:p>
    <w:p w14:paraId="45EA06C9" w14:textId="1C298CA8" w:rsidR="00347CC5" w:rsidRDefault="0046699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Participants.</w:t>
      </w:r>
      <w:r>
        <w:rPr>
          <w:rFonts w:ascii="Times New Roman" w:eastAsia="Times New Roman" w:hAnsi="Times New Roman" w:cs="Times New Roman"/>
          <w:sz w:val="24"/>
          <w:szCs w:val="24"/>
        </w:rPr>
        <w:t xml:space="preserve"> </w:t>
      </w:r>
      <w:bookmarkStart w:id="2" w:name="_Hlk3461057"/>
      <w:r w:rsidR="003336E1">
        <w:rPr>
          <w:rFonts w:ascii="Times New Roman" w:eastAsia="Times New Roman" w:hAnsi="Times New Roman" w:cs="Times New Roman"/>
          <w:sz w:val="24"/>
          <w:szCs w:val="24"/>
        </w:rPr>
        <w:t>As part of an assignment related to a psychology lecture on emotions</w:t>
      </w:r>
      <w:r w:rsidR="007E3A2E">
        <w:rPr>
          <w:rFonts w:ascii="Times New Roman" w:eastAsia="Times New Roman" w:hAnsi="Times New Roman" w:cs="Times New Roman"/>
          <w:sz w:val="24"/>
          <w:szCs w:val="24"/>
        </w:rPr>
        <w:t>,</w:t>
      </w:r>
      <w:r w:rsidR="003336E1">
        <w:rPr>
          <w:rFonts w:ascii="Times New Roman" w:eastAsia="Times New Roman" w:hAnsi="Times New Roman" w:cs="Times New Roman"/>
          <w:sz w:val="24"/>
          <w:szCs w:val="24"/>
        </w:rPr>
        <w:t xml:space="preserve"> students </w:t>
      </w:r>
      <w:bookmarkEnd w:id="2"/>
      <w:r>
        <w:rPr>
          <w:rFonts w:ascii="Times New Roman" w:eastAsia="Times New Roman" w:hAnsi="Times New Roman" w:cs="Times New Roman"/>
          <w:sz w:val="24"/>
          <w:szCs w:val="24"/>
        </w:rPr>
        <w:t>completed the PANAS items for course requirements using SurveyMonkey at Time 1 (T1) on Wednesday September 5</w:t>
      </w:r>
      <w:r>
        <w:rPr>
          <w:rFonts w:ascii="Times New Roman" w:eastAsia="Times New Roman" w:hAnsi="Times New Roman" w:cs="Times New Roman"/>
          <w:sz w:val="24"/>
          <w:szCs w:val="24"/>
          <w:vertAlign w:val="superscript"/>
        </w:rPr>
        <w:t>th</w:t>
      </w:r>
      <w:r w:rsidR="00F53F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2018</w:t>
      </w:r>
      <w:r w:rsidR="00F53FD7">
        <w:rPr>
          <w:rFonts w:ascii="Times New Roman" w:eastAsia="Times New Roman" w:hAnsi="Times New Roman" w:cs="Times New Roman"/>
          <w:sz w:val="24"/>
          <w:szCs w:val="24"/>
        </w:rPr>
        <w:t xml:space="preserve"> cohort, </w:t>
      </w:r>
      <w:r w:rsidR="00F53FD7" w:rsidRPr="00F53FD7">
        <w:rPr>
          <w:rFonts w:ascii="Times New Roman" w:eastAsia="Times New Roman" w:hAnsi="Times New Roman" w:cs="Times New Roman"/>
          <w:i/>
          <w:sz w:val="24"/>
          <w:szCs w:val="24"/>
        </w:rPr>
        <w:t>n</w:t>
      </w:r>
      <w:r w:rsidR="00F53FD7">
        <w:rPr>
          <w:rFonts w:ascii="Times New Roman" w:eastAsia="Times New Roman" w:hAnsi="Times New Roman" w:cs="Times New Roman"/>
          <w:sz w:val="24"/>
          <w:szCs w:val="24"/>
        </w:rPr>
        <w:t xml:space="preserve"> = 193)</w:t>
      </w:r>
      <w:r w:rsidR="002D36CF">
        <w:rPr>
          <w:rFonts w:ascii="Times New Roman" w:eastAsia="Times New Roman" w:hAnsi="Times New Roman" w:cs="Times New Roman"/>
          <w:sz w:val="24"/>
          <w:szCs w:val="24"/>
        </w:rPr>
        <w:t xml:space="preserve"> </w:t>
      </w:r>
      <w:r w:rsidR="00F53FD7">
        <w:rPr>
          <w:rFonts w:ascii="Times New Roman" w:eastAsia="Times New Roman" w:hAnsi="Times New Roman" w:cs="Times New Roman"/>
          <w:sz w:val="24"/>
          <w:szCs w:val="24"/>
        </w:rPr>
        <w:t xml:space="preserve">or </w:t>
      </w:r>
      <w:r w:rsidR="002D36CF">
        <w:rPr>
          <w:rFonts w:ascii="Times New Roman" w:eastAsia="Times New Roman" w:hAnsi="Times New Roman" w:cs="Times New Roman"/>
          <w:sz w:val="24"/>
          <w:szCs w:val="24"/>
        </w:rPr>
        <w:t xml:space="preserve">Wednesday September </w:t>
      </w:r>
      <w:r w:rsidR="00F53FD7">
        <w:rPr>
          <w:rFonts w:ascii="Times New Roman" w:eastAsia="Times New Roman" w:hAnsi="Times New Roman" w:cs="Times New Roman"/>
          <w:sz w:val="24"/>
          <w:szCs w:val="24"/>
        </w:rPr>
        <w:t>4</w:t>
      </w:r>
      <w:r w:rsidR="00F53FD7" w:rsidRPr="00F53FD7">
        <w:rPr>
          <w:rFonts w:ascii="Times New Roman" w:eastAsia="Times New Roman" w:hAnsi="Times New Roman" w:cs="Times New Roman"/>
          <w:sz w:val="24"/>
          <w:szCs w:val="24"/>
          <w:vertAlign w:val="superscript"/>
        </w:rPr>
        <w:t>th</w:t>
      </w:r>
      <w:r w:rsidR="00F53FD7">
        <w:rPr>
          <w:rFonts w:ascii="Times New Roman" w:eastAsia="Times New Roman" w:hAnsi="Times New Roman" w:cs="Times New Roman"/>
          <w:sz w:val="24"/>
          <w:szCs w:val="24"/>
        </w:rPr>
        <w:t xml:space="preserve"> (2019 cohort</w:t>
      </w:r>
      <w:r w:rsidR="00F53FD7" w:rsidRPr="00224241">
        <w:rPr>
          <w:rFonts w:ascii="Times New Roman" w:eastAsia="Times New Roman" w:hAnsi="Times New Roman" w:cs="Times New Roman"/>
          <w:sz w:val="24"/>
          <w:szCs w:val="24"/>
        </w:rPr>
        <w:t xml:space="preserve">, </w:t>
      </w:r>
      <w:r w:rsidR="00F53FD7" w:rsidRPr="00224241">
        <w:rPr>
          <w:rFonts w:ascii="Times New Roman" w:eastAsia="Times New Roman" w:hAnsi="Times New Roman" w:cs="Times New Roman"/>
          <w:i/>
          <w:sz w:val="24"/>
          <w:szCs w:val="24"/>
        </w:rPr>
        <w:t>n</w:t>
      </w:r>
      <w:r w:rsidR="00F53FD7" w:rsidRPr="00224241">
        <w:rPr>
          <w:rFonts w:ascii="Times New Roman" w:eastAsia="Times New Roman" w:hAnsi="Times New Roman" w:cs="Times New Roman"/>
          <w:sz w:val="24"/>
          <w:szCs w:val="24"/>
        </w:rPr>
        <w:t xml:space="preserve"> =</w:t>
      </w:r>
      <w:r w:rsidR="00F53FD7">
        <w:rPr>
          <w:rFonts w:ascii="Times New Roman" w:eastAsia="Times New Roman" w:hAnsi="Times New Roman" w:cs="Times New Roman"/>
          <w:sz w:val="24"/>
          <w:szCs w:val="24"/>
        </w:rPr>
        <w:t xml:space="preserve"> </w:t>
      </w:r>
      <w:r w:rsidR="00224241">
        <w:rPr>
          <w:rFonts w:ascii="Times New Roman" w:eastAsia="Times New Roman" w:hAnsi="Times New Roman" w:cs="Times New Roman"/>
          <w:sz w:val="24"/>
          <w:szCs w:val="24"/>
        </w:rPr>
        <w:t>184</w:t>
      </w:r>
      <w:r w:rsidR="00F53FD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53FD7">
        <w:rPr>
          <w:rFonts w:ascii="Times New Roman" w:eastAsia="Times New Roman" w:hAnsi="Times New Roman" w:cs="Times New Roman"/>
          <w:sz w:val="24"/>
          <w:szCs w:val="24"/>
        </w:rPr>
        <w:t xml:space="preserve">At Time 2 (T2), </w:t>
      </w:r>
      <w:r w:rsidR="005A0824">
        <w:rPr>
          <w:rFonts w:ascii="Times New Roman" w:eastAsia="Times New Roman" w:hAnsi="Times New Roman" w:cs="Times New Roman"/>
          <w:sz w:val="24"/>
          <w:szCs w:val="24"/>
        </w:rPr>
        <w:t>the same students</w:t>
      </w:r>
      <w:r w:rsidR="00F53FD7">
        <w:rPr>
          <w:rFonts w:ascii="Times New Roman" w:eastAsia="Times New Roman" w:hAnsi="Times New Roman" w:cs="Times New Roman"/>
          <w:sz w:val="24"/>
          <w:szCs w:val="24"/>
        </w:rPr>
        <w:t xml:space="preserve"> completed the PANAS items on</w:t>
      </w:r>
      <w:r>
        <w:rPr>
          <w:rFonts w:ascii="Times New Roman" w:eastAsia="Times New Roman" w:hAnsi="Times New Roman" w:cs="Times New Roman"/>
          <w:sz w:val="24"/>
          <w:szCs w:val="24"/>
        </w:rPr>
        <w:t xml:space="preserve"> Friday </w:t>
      </w:r>
      <w:r>
        <w:rPr>
          <w:rFonts w:ascii="Times New Roman" w:eastAsia="Times New Roman" w:hAnsi="Times New Roman" w:cs="Times New Roman"/>
          <w:sz w:val="24"/>
          <w:szCs w:val="24"/>
        </w:rPr>
        <w:lastRenderedPageBreak/>
        <w:t>September 7</w:t>
      </w:r>
      <w:r>
        <w:rPr>
          <w:rFonts w:ascii="Times New Roman" w:eastAsia="Times New Roman" w:hAnsi="Times New Roman" w:cs="Times New Roman"/>
          <w:sz w:val="24"/>
          <w:szCs w:val="24"/>
          <w:vertAlign w:val="superscript"/>
        </w:rPr>
        <w:t>th</w:t>
      </w:r>
      <w:r w:rsidR="00F53FD7">
        <w:rPr>
          <w:rFonts w:ascii="Times New Roman" w:eastAsia="Times New Roman" w:hAnsi="Times New Roman" w:cs="Times New Roman"/>
          <w:sz w:val="24"/>
          <w:szCs w:val="24"/>
        </w:rPr>
        <w:t xml:space="preserve"> (2018 cohort; </w:t>
      </w:r>
      <w:r w:rsidR="00F53FD7" w:rsidRPr="00F53FD7">
        <w:rPr>
          <w:rFonts w:ascii="Times New Roman" w:eastAsia="Times New Roman" w:hAnsi="Times New Roman" w:cs="Times New Roman"/>
          <w:i/>
          <w:sz w:val="24"/>
          <w:szCs w:val="24"/>
        </w:rPr>
        <w:t>n</w:t>
      </w:r>
      <w:r w:rsidR="00F53FD7">
        <w:rPr>
          <w:rFonts w:ascii="Times New Roman" w:eastAsia="Times New Roman" w:hAnsi="Times New Roman" w:cs="Times New Roman"/>
          <w:sz w:val="24"/>
          <w:szCs w:val="24"/>
        </w:rPr>
        <w:t xml:space="preserve"> = 186) or Friday September 6</w:t>
      </w:r>
      <w:r w:rsidR="00F53FD7" w:rsidRPr="00F53FD7">
        <w:rPr>
          <w:rFonts w:ascii="Times New Roman" w:eastAsia="Times New Roman" w:hAnsi="Times New Roman" w:cs="Times New Roman"/>
          <w:sz w:val="24"/>
          <w:szCs w:val="24"/>
          <w:vertAlign w:val="superscript"/>
        </w:rPr>
        <w:t>th</w:t>
      </w:r>
      <w:r w:rsidR="00F53FD7">
        <w:rPr>
          <w:rFonts w:ascii="Times New Roman" w:eastAsia="Times New Roman" w:hAnsi="Times New Roman" w:cs="Times New Roman"/>
          <w:sz w:val="24"/>
          <w:szCs w:val="24"/>
        </w:rPr>
        <w:t xml:space="preserve"> (2019 cohort; </w:t>
      </w:r>
      <w:r w:rsidR="00F53FD7" w:rsidRPr="005022FF">
        <w:rPr>
          <w:rFonts w:ascii="Times New Roman" w:eastAsia="Times New Roman" w:hAnsi="Times New Roman" w:cs="Times New Roman"/>
          <w:i/>
          <w:sz w:val="24"/>
          <w:szCs w:val="24"/>
        </w:rPr>
        <w:t>n</w:t>
      </w:r>
      <w:r w:rsidR="00F53FD7" w:rsidRPr="005022FF">
        <w:rPr>
          <w:rFonts w:ascii="Times New Roman" w:eastAsia="Times New Roman" w:hAnsi="Times New Roman" w:cs="Times New Roman"/>
          <w:sz w:val="24"/>
          <w:szCs w:val="24"/>
        </w:rPr>
        <w:t xml:space="preserve"> = </w:t>
      </w:r>
      <w:r w:rsidR="005022FF">
        <w:rPr>
          <w:rFonts w:ascii="Times New Roman" w:eastAsia="Times New Roman" w:hAnsi="Times New Roman" w:cs="Times New Roman"/>
          <w:sz w:val="24"/>
          <w:szCs w:val="24"/>
        </w:rPr>
        <w:t>155</w:t>
      </w:r>
      <w:r w:rsidR="00F53FD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F020D7">
        <w:rPr>
          <w:rStyle w:val="FootnoteReference"/>
          <w:rFonts w:ascii="Times New Roman" w:eastAsia="Times New Roman" w:hAnsi="Times New Roman" w:cs="Times New Roman"/>
          <w:sz w:val="24"/>
          <w:szCs w:val="24"/>
        </w:rPr>
        <w:footnoteReference w:id="1"/>
      </w:r>
      <w:r>
        <w:rPr>
          <w:rFonts w:ascii="Times New Roman" w:eastAsia="Times New Roman" w:hAnsi="Times New Roman" w:cs="Times New Roman"/>
          <w:sz w:val="24"/>
          <w:szCs w:val="24"/>
        </w:rPr>
        <w:t xml:space="preserve"> </w:t>
      </w:r>
      <w:r w:rsidR="003336E1">
        <w:rPr>
          <w:rFonts w:ascii="Times New Roman" w:eastAsia="Times New Roman" w:hAnsi="Times New Roman" w:cs="Times New Roman"/>
          <w:sz w:val="24"/>
          <w:szCs w:val="24"/>
        </w:rPr>
        <w:t xml:space="preserve">The sample size for each cohort was based on the number of students enrolled in the course. </w:t>
      </w:r>
      <w:r w:rsidR="00D72424">
        <w:rPr>
          <w:rFonts w:ascii="Times New Roman" w:eastAsia="Times New Roman" w:hAnsi="Times New Roman" w:cs="Times New Roman"/>
          <w:sz w:val="24"/>
          <w:szCs w:val="24"/>
        </w:rPr>
        <w:t xml:space="preserve">We did not include demographic questions </w:t>
      </w:r>
      <w:r w:rsidR="005A0824">
        <w:rPr>
          <w:rFonts w:ascii="Times New Roman" w:eastAsia="Times New Roman" w:hAnsi="Times New Roman" w:cs="Times New Roman"/>
          <w:sz w:val="24"/>
          <w:szCs w:val="24"/>
        </w:rPr>
        <w:t>for</w:t>
      </w:r>
      <w:r w:rsidR="00D72424">
        <w:rPr>
          <w:rFonts w:ascii="Times New Roman" w:eastAsia="Times New Roman" w:hAnsi="Times New Roman" w:cs="Times New Roman"/>
          <w:sz w:val="24"/>
          <w:szCs w:val="24"/>
        </w:rPr>
        <w:t xml:space="preserve"> either </w:t>
      </w:r>
      <w:r w:rsidR="005A0824">
        <w:rPr>
          <w:rFonts w:ascii="Times New Roman" w:eastAsia="Times New Roman" w:hAnsi="Times New Roman" w:cs="Times New Roman"/>
          <w:sz w:val="24"/>
          <w:szCs w:val="24"/>
        </w:rPr>
        <w:t>cohort</w:t>
      </w:r>
      <w:r w:rsidR="003336E1">
        <w:rPr>
          <w:rFonts w:ascii="Times New Roman" w:eastAsia="Times New Roman" w:hAnsi="Times New Roman" w:cs="Times New Roman"/>
          <w:sz w:val="24"/>
          <w:szCs w:val="24"/>
        </w:rPr>
        <w:t>, but</w:t>
      </w:r>
      <w:r w:rsidR="00D72424">
        <w:rPr>
          <w:rFonts w:ascii="Times New Roman" w:eastAsia="Times New Roman" w:hAnsi="Times New Roman" w:cs="Times New Roman"/>
          <w:sz w:val="24"/>
          <w:szCs w:val="24"/>
        </w:rPr>
        <w:t xml:space="preserve"> </w:t>
      </w:r>
      <w:r w:rsidR="003336E1">
        <w:rPr>
          <w:rFonts w:ascii="Times New Roman" w:eastAsia="Times New Roman" w:hAnsi="Times New Roman" w:cs="Times New Roman"/>
          <w:sz w:val="24"/>
          <w:szCs w:val="24"/>
        </w:rPr>
        <w:t xml:space="preserve">the </w:t>
      </w:r>
      <w:r w:rsidR="000A5A1C">
        <w:rPr>
          <w:rFonts w:ascii="Times New Roman" w:eastAsia="Times New Roman" w:hAnsi="Times New Roman" w:cs="Times New Roman"/>
          <w:sz w:val="24"/>
          <w:szCs w:val="24"/>
        </w:rPr>
        <w:t>course from which we drew the 2018 sample had 57% female (4</w:t>
      </w:r>
      <w:r w:rsidR="00E82377">
        <w:rPr>
          <w:rFonts w:ascii="Times New Roman" w:eastAsia="Times New Roman" w:hAnsi="Times New Roman" w:cs="Times New Roman"/>
          <w:sz w:val="24"/>
          <w:szCs w:val="24"/>
        </w:rPr>
        <w:t>3</w:t>
      </w:r>
      <w:r w:rsidR="000A5A1C">
        <w:rPr>
          <w:rFonts w:ascii="Times New Roman" w:eastAsia="Times New Roman" w:hAnsi="Times New Roman" w:cs="Times New Roman"/>
          <w:sz w:val="24"/>
          <w:szCs w:val="24"/>
        </w:rPr>
        <w:t>% male) students with a mean age of 19.4 years (</w:t>
      </w:r>
      <w:r w:rsidR="000A5A1C">
        <w:rPr>
          <w:rFonts w:ascii="Times New Roman" w:eastAsia="Times New Roman" w:hAnsi="Times New Roman" w:cs="Times New Roman"/>
          <w:i/>
          <w:sz w:val="24"/>
          <w:szCs w:val="24"/>
        </w:rPr>
        <w:t>SD</w:t>
      </w:r>
      <w:r w:rsidR="000A5A1C">
        <w:rPr>
          <w:rFonts w:ascii="Times New Roman" w:eastAsia="Times New Roman" w:hAnsi="Times New Roman" w:cs="Times New Roman"/>
          <w:sz w:val="24"/>
          <w:szCs w:val="24"/>
        </w:rPr>
        <w:t xml:space="preserve"> = 1.8) ranging from 17 to 26 years</w:t>
      </w:r>
      <w:r w:rsidR="00551B15">
        <w:rPr>
          <w:rFonts w:ascii="Times New Roman" w:eastAsia="Times New Roman" w:hAnsi="Times New Roman" w:cs="Times New Roman"/>
          <w:sz w:val="24"/>
          <w:szCs w:val="24"/>
        </w:rPr>
        <w:t xml:space="preserve"> (</w:t>
      </w:r>
      <w:commentRangeStart w:id="3"/>
      <w:r w:rsidR="00551B15">
        <w:rPr>
          <w:rFonts w:ascii="Times New Roman" w:eastAsia="Times New Roman" w:hAnsi="Times New Roman" w:cs="Times New Roman"/>
          <w:sz w:val="24"/>
          <w:szCs w:val="24"/>
        </w:rPr>
        <w:t xml:space="preserve">demographics for the 2019 cohort were not </w:t>
      </w:r>
      <w:r w:rsidR="00D72424">
        <w:rPr>
          <w:rFonts w:ascii="Times New Roman" w:eastAsia="Times New Roman" w:hAnsi="Times New Roman" w:cs="Times New Roman"/>
          <w:sz w:val="24"/>
          <w:szCs w:val="24"/>
        </w:rPr>
        <w:t>available</w:t>
      </w:r>
      <w:commentRangeEnd w:id="3"/>
      <w:r w:rsidR="00F74CFB">
        <w:rPr>
          <w:rStyle w:val="CommentReference"/>
        </w:rPr>
        <w:commentReference w:id="3"/>
      </w:r>
      <w:r w:rsidR="00551B15">
        <w:rPr>
          <w:rFonts w:ascii="Times New Roman" w:eastAsia="Times New Roman" w:hAnsi="Times New Roman" w:cs="Times New Roman"/>
          <w:sz w:val="24"/>
          <w:szCs w:val="24"/>
        </w:rPr>
        <w:t>)</w:t>
      </w:r>
      <w:r w:rsidR="000A5A1C">
        <w:rPr>
          <w:rFonts w:ascii="Times New Roman" w:eastAsia="Times New Roman" w:hAnsi="Times New Roman" w:cs="Times New Roman"/>
          <w:sz w:val="24"/>
          <w:szCs w:val="24"/>
        </w:rPr>
        <w:t xml:space="preserve">. </w:t>
      </w:r>
      <w:r w:rsidR="006F2D9E">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 included only participants with complete responses </w:t>
      </w:r>
      <w:r w:rsidR="003336E1">
        <w:rPr>
          <w:rFonts w:ascii="Times New Roman" w:eastAsia="Times New Roman" w:hAnsi="Times New Roman" w:cs="Times New Roman"/>
          <w:sz w:val="24"/>
          <w:szCs w:val="24"/>
        </w:rPr>
        <w:t xml:space="preserve">on </w:t>
      </w:r>
      <w:r>
        <w:rPr>
          <w:rFonts w:ascii="Times New Roman" w:eastAsia="Times New Roman" w:hAnsi="Times New Roman" w:cs="Times New Roman"/>
          <w:sz w:val="24"/>
          <w:szCs w:val="24"/>
        </w:rPr>
        <w:t xml:space="preserve">all T1 and T2 </w:t>
      </w:r>
      <w:r w:rsidR="003336E1">
        <w:rPr>
          <w:rFonts w:ascii="Times New Roman" w:eastAsia="Times New Roman" w:hAnsi="Times New Roman" w:cs="Times New Roman"/>
          <w:sz w:val="24"/>
          <w:szCs w:val="24"/>
        </w:rPr>
        <w:t>items</w:t>
      </w:r>
      <w:r w:rsidR="006F2D9E">
        <w:rPr>
          <w:rFonts w:ascii="Times New Roman" w:eastAsia="Times New Roman" w:hAnsi="Times New Roman" w:cs="Times New Roman"/>
          <w:sz w:val="24"/>
          <w:szCs w:val="24"/>
        </w:rPr>
        <w:t>. During data cleaning we saw some students completed the PANAS twice in a row (most likely because of uncertainty whether answers were submitted correctly), but</w:t>
      </w:r>
      <w:r w:rsidR="003336E1">
        <w:rPr>
          <w:rFonts w:ascii="Times New Roman" w:eastAsia="Times New Roman" w:hAnsi="Times New Roman" w:cs="Times New Roman"/>
          <w:sz w:val="24"/>
          <w:szCs w:val="24"/>
        </w:rPr>
        <w:t xml:space="preserve"> </w:t>
      </w:r>
      <w:r w:rsidR="006F2D9E">
        <w:rPr>
          <w:rFonts w:ascii="Times New Roman" w:eastAsia="Times New Roman" w:hAnsi="Times New Roman" w:cs="Times New Roman"/>
          <w:sz w:val="24"/>
          <w:szCs w:val="24"/>
        </w:rPr>
        <w:t xml:space="preserve">we only </w:t>
      </w:r>
      <w:r>
        <w:rPr>
          <w:rFonts w:ascii="Times New Roman" w:eastAsia="Times New Roman" w:hAnsi="Times New Roman" w:cs="Times New Roman"/>
          <w:sz w:val="24"/>
          <w:szCs w:val="24"/>
        </w:rPr>
        <w:t xml:space="preserve">used the </w:t>
      </w:r>
      <w:bookmarkStart w:id="4" w:name="_Hlk24535669"/>
      <w:bookmarkEnd w:id="1"/>
      <w:r>
        <w:rPr>
          <w:rFonts w:ascii="Times New Roman" w:eastAsia="Times New Roman" w:hAnsi="Times New Roman" w:cs="Times New Roman"/>
          <w:sz w:val="24"/>
          <w:szCs w:val="24"/>
        </w:rPr>
        <w:t>first response for each unique student number</w:t>
      </w:r>
      <w:r w:rsidR="003336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w:t>
      </w:r>
      <w:r w:rsidR="005022FF">
        <w:rPr>
          <w:rFonts w:ascii="Times New Roman" w:eastAsia="Times New Roman" w:hAnsi="Times New Roman" w:cs="Times New Roman"/>
          <w:sz w:val="24"/>
          <w:szCs w:val="24"/>
        </w:rPr>
        <w:t>31</w:t>
      </w:r>
      <w:r w:rsidR="006F2D9E">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6F2D9E">
        <w:rPr>
          <w:rFonts w:ascii="Times New Roman" w:eastAsia="Times New Roman" w:hAnsi="Times New Roman" w:cs="Times New Roman"/>
          <w:sz w:val="24"/>
          <w:szCs w:val="24"/>
        </w:rPr>
        <w:t>.</w:t>
      </w:r>
      <w:bookmarkEnd w:id="4"/>
    </w:p>
    <w:p w14:paraId="3E131B65" w14:textId="3BF1B0D9" w:rsidR="00347CC5" w:rsidRDefault="0046699A">
      <w:pPr>
        <w:spacing w:line="480" w:lineRule="auto"/>
        <w:ind w:firstLine="720"/>
        <w:rPr>
          <w:rFonts w:ascii="Times New Roman" w:eastAsia="Times New Roman" w:hAnsi="Times New Roman" w:cs="Times New Roman"/>
          <w:sz w:val="24"/>
          <w:szCs w:val="24"/>
        </w:rPr>
      </w:pPr>
      <w:bookmarkStart w:id="5" w:name="_Hlk24535679"/>
      <w:r>
        <w:rPr>
          <w:rFonts w:ascii="Times New Roman" w:eastAsia="Times New Roman" w:hAnsi="Times New Roman" w:cs="Times New Roman"/>
          <w:b/>
          <w:sz w:val="24"/>
          <w:szCs w:val="24"/>
        </w:rPr>
        <w:t>Procedure and Measures.</w:t>
      </w:r>
      <w:r>
        <w:rPr>
          <w:rFonts w:ascii="Times New Roman" w:eastAsia="Times New Roman" w:hAnsi="Times New Roman" w:cs="Times New Roman"/>
          <w:i/>
          <w:sz w:val="24"/>
          <w:szCs w:val="24"/>
        </w:rPr>
        <w:t xml:space="preserve"> </w:t>
      </w:r>
      <w:r w:rsidR="00B73798">
        <w:rPr>
          <w:rFonts w:ascii="Times New Roman" w:eastAsia="Times New Roman" w:hAnsi="Times New Roman" w:cs="Times New Roman"/>
          <w:sz w:val="24"/>
          <w:szCs w:val="24"/>
        </w:rPr>
        <w:t>At both T1 and T2</w:t>
      </w:r>
      <w:r>
        <w:rPr>
          <w:rFonts w:ascii="Times New Roman" w:eastAsia="Times New Roman" w:hAnsi="Times New Roman" w:cs="Times New Roman"/>
          <w:sz w:val="24"/>
          <w:szCs w:val="24"/>
        </w:rPr>
        <w:t xml:space="preserve">, participants read that “This scale consists of a number of words that describe different feelings and emotions. Read each item and then indicate to what extent you have felt this way today”. Participants rated each item </w:t>
      </w:r>
      <w:r w:rsidR="00F702ED">
        <w:rPr>
          <w:rFonts w:ascii="Times New Roman" w:eastAsia="Times New Roman" w:hAnsi="Times New Roman" w:cs="Times New Roman"/>
          <w:sz w:val="24"/>
          <w:szCs w:val="24"/>
        </w:rPr>
        <w:t xml:space="preserve">(presented in random order) </w:t>
      </w:r>
      <w:r>
        <w:rPr>
          <w:rFonts w:ascii="Times New Roman" w:eastAsia="Times New Roman" w:hAnsi="Times New Roman" w:cs="Times New Roman"/>
          <w:sz w:val="24"/>
          <w:szCs w:val="24"/>
        </w:rPr>
        <w:t xml:space="preserve">on 5-point Likert-type scales (from 1 = </w:t>
      </w:r>
      <w:r>
        <w:rPr>
          <w:rFonts w:ascii="Times New Roman" w:eastAsia="Times New Roman" w:hAnsi="Times New Roman" w:cs="Times New Roman"/>
          <w:i/>
          <w:sz w:val="24"/>
          <w:szCs w:val="24"/>
        </w:rPr>
        <w:t>very slightly or not at all</w:t>
      </w:r>
      <w:r>
        <w:rPr>
          <w:rFonts w:ascii="Times New Roman" w:eastAsia="Times New Roman" w:hAnsi="Times New Roman" w:cs="Times New Roman"/>
          <w:sz w:val="24"/>
          <w:szCs w:val="24"/>
        </w:rPr>
        <w:t xml:space="preserve">, to 5 = </w:t>
      </w:r>
      <w:r>
        <w:rPr>
          <w:rFonts w:ascii="Times New Roman" w:eastAsia="Times New Roman" w:hAnsi="Times New Roman" w:cs="Times New Roman"/>
          <w:i/>
          <w:sz w:val="24"/>
          <w:szCs w:val="24"/>
        </w:rPr>
        <w:t>extremely</w:t>
      </w:r>
      <w:r>
        <w:rPr>
          <w:rFonts w:ascii="Times New Roman" w:eastAsia="Times New Roman" w:hAnsi="Times New Roman" w:cs="Times New Roman"/>
          <w:sz w:val="24"/>
          <w:szCs w:val="24"/>
        </w:rPr>
        <w:t xml:space="preserve">). Ten items measured positive affect (attentive, interested, alert, excited, enthusiastic, inspired, proud, determined, strong, and active) and ten items measured negative affect (distressed, upset, hostile, irritable, scared, afraid, ashamed, guilty, nervous, jittery). At T2, participants also responded to two </w:t>
      </w:r>
      <w:r w:rsidR="00076AA6">
        <w:rPr>
          <w:rFonts w:ascii="Times New Roman" w:eastAsia="Times New Roman" w:hAnsi="Times New Roman" w:cs="Times New Roman"/>
          <w:sz w:val="24"/>
          <w:szCs w:val="24"/>
        </w:rPr>
        <w:t xml:space="preserve">GRoC </w:t>
      </w:r>
      <w:r>
        <w:rPr>
          <w:rFonts w:ascii="Times New Roman" w:eastAsia="Times New Roman" w:hAnsi="Times New Roman" w:cs="Times New Roman"/>
          <w:sz w:val="24"/>
          <w:szCs w:val="24"/>
        </w:rPr>
        <w:t xml:space="preserve">questions, one for positive emotions and one for negative emotions. We asked: “Compared to Wednesday, how would you rate the extent of your positive [negative] emotions today?”. The two </w:t>
      </w:r>
      <w:r w:rsidR="00076AA6">
        <w:rPr>
          <w:rFonts w:ascii="Times New Roman" w:eastAsia="Times New Roman" w:hAnsi="Times New Roman" w:cs="Times New Roman"/>
          <w:sz w:val="24"/>
          <w:szCs w:val="24"/>
        </w:rPr>
        <w:t>GRoC</w:t>
      </w:r>
      <w:r>
        <w:rPr>
          <w:rFonts w:ascii="Times New Roman" w:eastAsia="Times New Roman" w:hAnsi="Times New Roman" w:cs="Times New Roman"/>
          <w:sz w:val="24"/>
          <w:szCs w:val="24"/>
        </w:rPr>
        <w:t xml:space="preserve"> questions each had 5 response options: much less positive/negative, a little less positive/negative, the same, a little more positive/negative, and much more positive/negative. </w:t>
      </w:r>
    </w:p>
    <w:bookmarkEnd w:id="5"/>
    <w:p w14:paraId="29B8E912" w14:textId="45A20703" w:rsidR="00C5371E" w:rsidRPr="00C5371E" w:rsidRDefault="00C5371E" w:rsidP="00663E0C">
      <w:pPr>
        <w:keepNext/>
        <w:spacing w:before="240" w:line="480" w:lineRule="auto"/>
        <w:jc w:val="center"/>
        <w:rPr>
          <w:rFonts w:ascii="Times New Roman" w:eastAsia="Times New Roman" w:hAnsi="Times New Roman" w:cs="Times New Roman"/>
          <w:b/>
          <w:sz w:val="24"/>
          <w:szCs w:val="24"/>
        </w:rPr>
      </w:pPr>
      <w:r w:rsidRPr="00C5371E">
        <w:rPr>
          <w:rFonts w:ascii="Times New Roman" w:eastAsia="Times New Roman" w:hAnsi="Times New Roman" w:cs="Times New Roman"/>
          <w:b/>
          <w:sz w:val="24"/>
          <w:szCs w:val="24"/>
        </w:rPr>
        <w:lastRenderedPageBreak/>
        <w:t>Study 2</w:t>
      </w:r>
    </w:p>
    <w:p w14:paraId="73F3D202" w14:textId="7060DB20" w:rsidR="00C5371E" w:rsidRDefault="00C5371E">
      <w:pPr>
        <w:spacing w:line="480" w:lineRule="auto"/>
        <w:rPr>
          <w:rFonts w:ascii="Times New Roman" w:eastAsia="Times New Roman" w:hAnsi="Times New Roman" w:cs="Times New Roman"/>
          <w:b/>
          <w:sz w:val="24"/>
          <w:szCs w:val="24"/>
        </w:rPr>
      </w:pPr>
      <w:r w:rsidRPr="00C5371E">
        <w:rPr>
          <w:rFonts w:ascii="Times New Roman" w:eastAsia="Times New Roman" w:hAnsi="Times New Roman" w:cs="Times New Roman"/>
          <w:b/>
          <w:sz w:val="24"/>
          <w:szCs w:val="24"/>
        </w:rPr>
        <w:t>Method</w:t>
      </w:r>
    </w:p>
    <w:p w14:paraId="4EC35103" w14:textId="3D37F497" w:rsidR="00C5371E" w:rsidRPr="00C5371E" w:rsidRDefault="00C5371E" w:rsidP="00C5371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sampling procedure, methods, and analysis plan for Study 2 were pre-registered on the Open Science Framework (</w:t>
      </w:r>
      <w:hyperlink r:id="rId11" w:history="1">
        <w:r w:rsidRPr="009104A7">
          <w:rPr>
            <w:rStyle w:val="Hyperlink"/>
            <w:rFonts w:ascii="Times New Roman" w:eastAsia="Times New Roman" w:hAnsi="Times New Roman" w:cs="Times New Roman"/>
            <w:sz w:val="24"/>
            <w:szCs w:val="24"/>
          </w:rPr>
          <w:t>https://osf.io/a5pze</w:t>
        </w:r>
      </w:hyperlink>
      <w:r>
        <w:rPr>
          <w:rFonts w:ascii="Times New Roman" w:eastAsia="Times New Roman" w:hAnsi="Times New Roman" w:cs="Times New Roman"/>
          <w:sz w:val="24"/>
          <w:szCs w:val="24"/>
        </w:rPr>
        <w:t xml:space="preserve">). </w:t>
      </w:r>
      <w:r w:rsidR="006F2D9E">
        <w:rPr>
          <w:rFonts w:ascii="Times New Roman" w:eastAsia="Times New Roman" w:hAnsi="Times New Roman" w:cs="Times New Roman"/>
          <w:sz w:val="24"/>
          <w:szCs w:val="24"/>
        </w:rPr>
        <w:t xml:space="preserve">The study was identical to Study 1, with the exception that to examine the generalizability of our estimates, the time between T1 and T2 </w:t>
      </w:r>
      <w:r w:rsidR="007E3A2E">
        <w:rPr>
          <w:rFonts w:ascii="Times New Roman" w:eastAsia="Times New Roman" w:hAnsi="Times New Roman" w:cs="Times New Roman"/>
          <w:sz w:val="24"/>
          <w:szCs w:val="24"/>
        </w:rPr>
        <w:t xml:space="preserve">was </w:t>
      </w:r>
      <w:r w:rsidR="006F2D9E">
        <w:rPr>
          <w:rFonts w:ascii="Times New Roman" w:eastAsia="Times New Roman" w:hAnsi="Times New Roman" w:cs="Times New Roman"/>
          <w:sz w:val="24"/>
          <w:szCs w:val="24"/>
        </w:rPr>
        <w:t>either 2 days (as in Study 2) or 5 days.</w:t>
      </w:r>
    </w:p>
    <w:p w14:paraId="10E564BF" w14:textId="2414B579" w:rsidR="00C5371E" w:rsidRDefault="00C5371E" w:rsidP="00C5371E">
      <w:pPr>
        <w:spacing w:line="480" w:lineRule="auto"/>
        <w:ind w:firstLine="720"/>
        <w:rPr>
          <w:rFonts w:ascii="Times New Roman" w:eastAsia="Times New Roman" w:hAnsi="Times New Roman" w:cs="Times New Roman"/>
          <w:sz w:val="24"/>
          <w:szCs w:val="24"/>
        </w:rPr>
      </w:pPr>
      <w:r w:rsidRPr="00C5371E">
        <w:rPr>
          <w:rFonts w:ascii="Times New Roman" w:eastAsia="Times New Roman" w:hAnsi="Times New Roman" w:cs="Times New Roman"/>
          <w:b/>
          <w:sz w:val="24"/>
          <w:szCs w:val="24"/>
        </w:rPr>
        <w:t>Participants.</w:t>
      </w:r>
      <w:r>
        <w:rPr>
          <w:rFonts w:ascii="Times New Roman" w:eastAsia="Times New Roman" w:hAnsi="Times New Roman" w:cs="Times New Roman"/>
          <w:sz w:val="24"/>
          <w:szCs w:val="24"/>
        </w:rPr>
        <w:t xml:space="preserve"> </w:t>
      </w:r>
      <w:r w:rsidR="007663BD">
        <w:rPr>
          <w:rFonts w:ascii="Times New Roman" w:eastAsia="Times New Roman" w:hAnsi="Times New Roman" w:cs="Times New Roman"/>
          <w:sz w:val="24"/>
          <w:szCs w:val="24"/>
        </w:rPr>
        <w:t>W</w:t>
      </w:r>
      <w:r w:rsidR="005476E0">
        <w:rPr>
          <w:rFonts w:ascii="Times New Roman" w:eastAsia="Times New Roman" w:hAnsi="Times New Roman" w:cs="Times New Roman"/>
          <w:sz w:val="24"/>
          <w:szCs w:val="24"/>
        </w:rPr>
        <w:t>e used the MBESS package in R (Kelley, 2019) to calculate the sample size required for a 95% confidence interval with 0.25 width and an expected estimate of 0.35. This produced a sample size requirement of 500</w:t>
      </w:r>
      <w:r w:rsidR="007663BD">
        <w:rPr>
          <w:rFonts w:ascii="Times New Roman" w:eastAsia="Times New Roman" w:hAnsi="Times New Roman" w:cs="Times New Roman"/>
          <w:sz w:val="24"/>
          <w:szCs w:val="24"/>
        </w:rPr>
        <w:t>—</w:t>
      </w:r>
      <w:r w:rsidR="00C6610D">
        <w:rPr>
          <w:rFonts w:ascii="Times New Roman" w:eastAsia="Times New Roman" w:hAnsi="Times New Roman" w:cs="Times New Roman"/>
          <w:sz w:val="24"/>
          <w:szCs w:val="24"/>
        </w:rPr>
        <w:t xml:space="preserve">in </w:t>
      </w:r>
      <w:r w:rsidR="007663BD">
        <w:rPr>
          <w:rFonts w:ascii="Times New Roman" w:eastAsia="Times New Roman" w:hAnsi="Times New Roman" w:cs="Times New Roman"/>
          <w:sz w:val="24"/>
          <w:szCs w:val="24"/>
        </w:rPr>
        <w:t xml:space="preserve">the </w:t>
      </w:r>
      <w:r w:rsidR="002A08F3">
        <w:rPr>
          <w:rFonts w:ascii="Times New Roman" w:eastAsia="Times New Roman" w:hAnsi="Times New Roman" w:cs="Times New Roman"/>
          <w:sz w:val="24"/>
          <w:szCs w:val="24"/>
        </w:rPr>
        <w:t>“</w:t>
      </w:r>
      <w:r w:rsidR="007663BD">
        <w:rPr>
          <w:rFonts w:ascii="Times New Roman" w:eastAsia="Times New Roman" w:hAnsi="Times New Roman" w:cs="Times New Roman"/>
          <w:sz w:val="24"/>
          <w:szCs w:val="24"/>
        </w:rPr>
        <w:t>little chang</w:t>
      </w:r>
      <w:r w:rsidR="002A08F3">
        <w:rPr>
          <w:rFonts w:ascii="Times New Roman" w:eastAsia="Times New Roman" w:hAnsi="Times New Roman" w:cs="Times New Roman"/>
          <w:sz w:val="24"/>
          <w:szCs w:val="24"/>
        </w:rPr>
        <w:t>e”</w:t>
      </w:r>
      <w:r w:rsidR="007663BD">
        <w:rPr>
          <w:rFonts w:ascii="Times New Roman" w:eastAsia="Times New Roman" w:hAnsi="Times New Roman" w:cs="Times New Roman"/>
          <w:sz w:val="24"/>
          <w:szCs w:val="24"/>
        </w:rPr>
        <w:t xml:space="preserve"> groups</w:t>
      </w:r>
      <w:r w:rsidR="006F2D9E">
        <w:rPr>
          <w:rFonts w:ascii="Times New Roman" w:eastAsia="Times New Roman" w:hAnsi="Times New Roman" w:cs="Times New Roman"/>
          <w:sz w:val="24"/>
          <w:szCs w:val="24"/>
        </w:rPr>
        <w:t>. After collecting the data from</w:t>
      </w:r>
      <w:r w:rsidR="005476E0">
        <w:rPr>
          <w:rFonts w:ascii="Times New Roman" w:eastAsia="Times New Roman" w:hAnsi="Times New Roman" w:cs="Times New Roman"/>
          <w:sz w:val="24"/>
          <w:szCs w:val="24"/>
        </w:rPr>
        <w:t xml:space="preserve"> Study 1 </w:t>
      </w:r>
      <w:r w:rsidR="006F2D9E">
        <w:rPr>
          <w:rFonts w:ascii="Times New Roman" w:eastAsia="Times New Roman" w:hAnsi="Times New Roman" w:cs="Times New Roman"/>
          <w:sz w:val="24"/>
          <w:szCs w:val="24"/>
        </w:rPr>
        <w:t xml:space="preserve">approximately </w:t>
      </w:r>
      <w:r w:rsidR="005476E0">
        <w:rPr>
          <w:rFonts w:ascii="Times New Roman" w:eastAsia="Times New Roman" w:hAnsi="Times New Roman" w:cs="Times New Roman"/>
          <w:sz w:val="24"/>
          <w:szCs w:val="24"/>
        </w:rPr>
        <w:t xml:space="preserve">200 participants </w:t>
      </w:r>
      <w:r w:rsidR="006F2D9E">
        <w:rPr>
          <w:rFonts w:ascii="Times New Roman" w:eastAsia="Times New Roman" w:hAnsi="Times New Roman" w:cs="Times New Roman"/>
          <w:sz w:val="24"/>
          <w:szCs w:val="24"/>
        </w:rPr>
        <w:t xml:space="preserve">fell in </w:t>
      </w:r>
      <w:r w:rsidR="005476E0">
        <w:rPr>
          <w:rFonts w:ascii="Times New Roman" w:eastAsia="Times New Roman" w:hAnsi="Times New Roman" w:cs="Times New Roman"/>
          <w:sz w:val="24"/>
          <w:szCs w:val="24"/>
        </w:rPr>
        <w:t xml:space="preserve">the </w:t>
      </w:r>
      <w:r w:rsidR="002A08F3">
        <w:rPr>
          <w:rFonts w:ascii="Times New Roman" w:eastAsia="Times New Roman" w:hAnsi="Times New Roman" w:cs="Times New Roman"/>
          <w:sz w:val="24"/>
          <w:szCs w:val="24"/>
        </w:rPr>
        <w:t>“</w:t>
      </w:r>
      <w:r w:rsidR="005476E0">
        <w:rPr>
          <w:rFonts w:ascii="Times New Roman" w:eastAsia="Times New Roman" w:hAnsi="Times New Roman" w:cs="Times New Roman"/>
          <w:sz w:val="24"/>
          <w:szCs w:val="24"/>
        </w:rPr>
        <w:t>little chang</w:t>
      </w:r>
      <w:r w:rsidR="002A08F3">
        <w:rPr>
          <w:rFonts w:ascii="Times New Roman" w:eastAsia="Times New Roman" w:hAnsi="Times New Roman" w:cs="Times New Roman"/>
          <w:sz w:val="24"/>
          <w:szCs w:val="24"/>
        </w:rPr>
        <w:t>e”</w:t>
      </w:r>
      <w:r w:rsidR="005476E0">
        <w:rPr>
          <w:rFonts w:ascii="Times New Roman" w:eastAsia="Times New Roman" w:hAnsi="Times New Roman" w:cs="Times New Roman"/>
          <w:sz w:val="24"/>
          <w:szCs w:val="24"/>
        </w:rPr>
        <w:t xml:space="preserve"> groups</w:t>
      </w:r>
      <w:r w:rsidR="006F2D9E">
        <w:rPr>
          <w:rFonts w:ascii="Times New Roman" w:eastAsia="Times New Roman" w:hAnsi="Times New Roman" w:cs="Times New Roman"/>
          <w:sz w:val="24"/>
          <w:szCs w:val="24"/>
        </w:rPr>
        <w:t xml:space="preserve"> based on their response on the anchor question</w:t>
      </w:r>
      <w:r w:rsidR="005476E0">
        <w:rPr>
          <w:rFonts w:ascii="Times New Roman" w:eastAsia="Times New Roman" w:hAnsi="Times New Roman" w:cs="Times New Roman"/>
          <w:sz w:val="24"/>
          <w:szCs w:val="24"/>
        </w:rPr>
        <w:t xml:space="preserve">. </w:t>
      </w:r>
      <w:r w:rsidR="006F2D9E">
        <w:rPr>
          <w:rFonts w:ascii="Times New Roman" w:eastAsia="Times New Roman" w:hAnsi="Times New Roman" w:cs="Times New Roman"/>
          <w:sz w:val="24"/>
          <w:szCs w:val="24"/>
        </w:rPr>
        <w:t>Because we planned to report the combined results of all samples</w:t>
      </w:r>
      <w:r w:rsidR="005476E0">
        <w:rPr>
          <w:rFonts w:ascii="Times New Roman" w:eastAsia="Times New Roman" w:hAnsi="Times New Roman" w:cs="Times New Roman"/>
          <w:sz w:val="24"/>
          <w:szCs w:val="24"/>
        </w:rPr>
        <w:t xml:space="preserve">, </w:t>
      </w:r>
      <w:r w:rsidR="007663BD">
        <w:rPr>
          <w:rFonts w:ascii="Times New Roman" w:eastAsia="Times New Roman" w:hAnsi="Times New Roman" w:cs="Times New Roman"/>
          <w:sz w:val="24"/>
          <w:szCs w:val="24"/>
        </w:rPr>
        <w:t>we needed</w:t>
      </w:r>
      <w:r w:rsidR="005476E0">
        <w:rPr>
          <w:rFonts w:ascii="Times New Roman" w:eastAsia="Times New Roman" w:hAnsi="Times New Roman" w:cs="Times New Roman"/>
          <w:sz w:val="24"/>
          <w:szCs w:val="24"/>
        </w:rPr>
        <w:t xml:space="preserve"> a further 300 participants in the </w:t>
      </w:r>
      <w:r w:rsidR="002A08F3">
        <w:rPr>
          <w:rFonts w:ascii="Times New Roman" w:eastAsia="Times New Roman" w:hAnsi="Times New Roman" w:cs="Times New Roman"/>
          <w:sz w:val="24"/>
          <w:szCs w:val="24"/>
        </w:rPr>
        <w:t>“</w:t>
      </w:r>
      <w:r w:rsidR="005476E0">
        <w:rPr>
          <w:rFonts w:ascii="Times New Roman" w:eastAsia="Times New Roman" w:hAnsi="Times New Roman" w:cs="Times New Roman"/>
          <w:sz w:val="24"/>
          <w:szCs w:val="24"/>
        </w:rPr>
        <w:t>little change</w:t>
      </w:r>
      <w:r w:rsidR="002A08F3">
        <w:rPr>
          <w:rFonts w:ascii="Times New Roman" w:eastAsia="Times New Roman" w:hAnsi="Times New Roman" w:cs="Times New Roman"/>
          <w:sz w:val="24"/>
          <w:szCs w:val="24"/>
        </w:rPr>
        <w:t>”</w:t>
      </w:r>
      <w:r w:rsidR="005476E0">
        <w:rPr>
          <w:rFonts w:ascii="Times New Roman" w:eastAsia="Times New Roman" w:hAnsi="Times New Roman" w:cs="Times New Roman"/>
          <w:sz w:val="24"/>
          <w:szCs w:val="24"/>
        </w:rPr>
        <w:t xml:space="preserve"> groups</w:t>
      </w:r>
      <w:r w:rsidR="006F2D9E">
        <w:rPr>
          <w:rFonts w:ascii="Times New Roman" w:eastAsia="Times New Roman" w:hAnsi="Times New Roman" w:cs="Times New Roman"/>
          <w:sz w:val="24"/>
          <w:szCs w:val="24"/>
        </w:rPr>
        <w:t xml:space="preserve"> after collecting data in Study 2</w:t>
      </w:r>
      <w:r w:rsidR="005476E0">
        <w:rPr>
          <w:rFonts w:ascii="Times New Roman" w:eastAsia="Times New Roman" w:hAnsi="Times New Roman" w:cs="Times New Roman"/>
          <w:sz w:val="24"/>
          <w:szCs w:val="24"/>
        </w:rPr>
        <w:t xml:space="preserve">. </w:t>
      </w:r>
      <w:r w:rsidR="007663BD">
        <w:rPr>
          <w:rFonts w:ascii="Times New Roman" w:eastAsia="Times New Roman" w:hAnsi="Times New Roman" w:cs="Times New Roman"/>
          <w:sz w:val="24"/>
          <w:szCs w:val="24"/>
        </w:rPr>
        <w:t>W</w:t>
      </w:r>
      <w:r w:rsidR="005C6BC2">
        <w:rPr>
          <w:rFonts w:ascii="Times New Roman" w:eastAsia="Times New Roman" w:hAnsi="Times New Roman" w:cs="Times New Roman"/>
          <w:sz w:val="24"/>
          <w:szCs w:val="24"/>
        </w:rPr>
        <w:t>ith this aim, w</w:t>
      </w:r>
      <w:r>
        <w:rPr>
          <w:rFonts w:ascii="Times New Roman" w:eastAsia="Times New Roman" w:hAnsi="Times New Roman" w:cs="Times New Roman"/>
          <w:sz w:val="24"/>
          <w:szCs w:val="24"/>
        </w:rPr>
        <w:t>e recruited a total of 550 participants at Time 1, using Prolific</w:t>
      </w:r>
      <w:r w:rsidR="005C6BC2">
        <w:rPr>
          <w:rFonts w:ascii="Times New Roman" w:eastAsia="Times New Roman" w:hAnsi="Times New Roman" w:cs="Times New Roman"/>
          <w:sz w:val="24"/>
          <w:szCs w:val="24"/>
        </w:rPr>
        <w:t xml:space="preserve"> (</w:t>
      </w:r>
      <w:hyperlink r:id="rId12" w:tgtFrame="_blank" w:history="1">
        <w:r w:rsidR="005C6BC2" w:rsidRPr="005C6BC2">
          <w:rPr>
            <w:rStyle w:val="Hyperlink"/>
            <w:rFonts w:ascii="Times New Roman" w:eastAsia="Times New Roman" w:hAnsi="Times New Roman" w:cs="Times New Roman"/>
            <w:sz w:val="24"/>
            <w:szCs w:val="24"/>
          </w:rPr>
          <w:t>www.prolific.co</w:t>
        </w:r>
      </w:hyperlink>
      <w:r w:rsidR="005C6BC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6610D">
        <w:rPr>
          <w:rFonts w:ascii="Times New Roman" w:eastAsia="Times New Roman" w:hAnsi="Times New Roman" w:cs="Times New Roman"/>
          <w:sz w:val="24"/>
          <w:szCs w:val="24"/>
        </w:rPr>
        <w:t>requiring</w:t>
      </w:r>
      <w:r>
        <w:rPr>
          <w:rFonts w:ascii="Times New Roman" w:eastAsia="Times New Roman" w:hAnsi="Times New Roman" w:cs="Times New Roman"/>
          <w:sz w:val="24"/>
          <w:szCs w:val="24"/>
        </w:rPr>
        <w:t xml:space="preserve"> participants </w:t>
      </w:r>
      <w:r w:rsidR="00C6610D">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be fluent in English and have U.K. nationality. </w:t>
      </w:r>
      <w:r w:rsidR="005476E0">
        <w:rPr>
          <w:rFonts w:ascii="Times New Roman" w:eastAsia="Times New Roman" w:hAnsi="Times New Roman" w:cs="Times New Roman"/>
          <w:sz w:val="24"/>
          <w:szCs w:val="24"/>
        </w:rPr>
        <w:t>We invited all participants to take part at T2 either 2 days later (</w:t>
      </w:r>
      <w:r w:rsidR="005476E0" w:rsidRPr="005476E0">
        <w:rPr>
          <w:rFonts w:ascii="Times New Roman" w:eastAsia="Times New Roman" w:hAnsi="Times New Roman" w:cs="Times New Roman"/>
          <w:i/>
          <w:sz w:val="24"/>
          <w:szCs w:val="24"/>
        </w:rPr>
        <w:t>n</w:t>
      </w:r>
      <w:r w:rsidR="005476E0">
        <w:rPr>
          <w:rFonts w:ascii="Times New Roman" w:eastAsia="Times New Roman" w:hAnsi="Times New Roman" w:cs="Times New Roman"/>
          <w:sz w:val="24"/>
          <w:szCs w:val="24"/>
        </w:rPr>
        <w:t xml:space="preserve"> = </w:t>
      </w:r>
      <w:r w:rsidR="005476E0" w:rsidRPr="008D57F6">
        <w:rPr>
          <w:rFonts w:ascii="Times New Roman" w:eastAsia="Times New Roman" w:hAnsi="Times New Roman" w:cs="Times New Roman"/>
          <w:sz w:val="24"/>
          <w:szCs w:val="24"/>
        </w:rPr>
        <w:t>275) or 5 days later (</w:t>
      </w:r>
      <w:r w:rsidR="005476E0" w:rsidRPr="008D57F6">
        <w:rPr>
          <w:rFonts w:ascii="Times New Roman" w:eastAsia="Times New Roman" w:hAnsi="Times New Roman" w:cs="Times New Roman"/>
          <w:i/>
          <w:sz w:val="24"/>
          <w:szCs w:val="24"/>
        </w:rPr>
        <w:t>n</w:t>
      </w:r>
      <w:r w:rsidR="005476E0" w:rsidRPr="008D57F6">
        <w:rPr>
          <w:rFonts w:ascii="Times New Roman" w:eastAsia="Times New Roman" w:hAnsi="Times New Roman" w:cs="Times New Roman"/>
          <w:sz w:val="24"/>
          <w:szCs w:val="24"/>
        </w:rPr>
        <w:t xml:space="preserve"> = 275).</w:t>
      </w:r>
      <w:r w:rsidR="005476E0">
        <w:rPr>
          <w:rFonts w:ascii="Times New Roman" w:eastAsia="Times New Roman" w:hAnsi="Times New Roman" w:cs="Times New Roman"/>
          <w:sz w:val="24"/>
          <w:szCs w:val="24"/>
        </w:rPr>
        <w:t xml:space="preserve"> </w:t>
      </w:r>
      <w:r w:rsidR="00D72424">
        <w:rPr>
          <w:rFonts w:ascii="Times New Roman" w:eastAsia="Times New Roman" w:hAnsi="Times New Roman" w:cs="Times New Roman"/>
          <w:sz w:val="24"/>
          <w:szCs w:val="24"/>
        </w:rPr>
        <w:t xml:space="preserve">Excluding participants with incomplete responses and using only the first response for each unique Prolific ID (4 duplicates were removed), we obtained a </w:t>
      </w:r>
      <w:r w:rsidR="005476E0">
        <w:rPr>
          <w:rFonts w:ascii="Times New Roman" w:eastAsia="Times New Roman" w:hAnsi="Times New Roman" w:cs="Times New Roman"/>
          <w:sz w:val="24"/>
          <w:szCs w:val="24"/>
        </w:rPr>
        <w:t xml:space="preserve">total of </w:t>
      </w:r>
      <w:r w:rsidR="001237E7">
        <w:rPr>
          <w:rFonts w:ascii="Times New Roman" w:eastAsia="Times New Roman" w:hAnsi="Times New Roman" w:cs="Times New Roman"/>
          <w:sz w:val="24"/>
          <w:szCs w:val="24"/>
        </w:rPr>
        <w:t>459</w:t>
      </w:r>
      <w:r w:rsidR="00CB70DB">
        <w:rPr>
          <w:rFonts w:ascii="Times New Roman" w:eastAsia="Times New Roman" w:hAnsi="Times New Roman" w:cs="Times New Roman"/>
          <w:sz w:val="24"/>
          <w:szCs w:val="24"/>
        </w:rPr>
        <w:t xml:space="preserve"> participants at T2 (</w:t>
      </w:r>
      <w:r w:rsidR="00CB70DB" w:rsidRPr="007F54F9">
        <w:rPr>
          <w:rFonts w:ascii="Times New Roman" w:eastAsia="Times New Roman" w:hAnsi="Times New Roman" w:cs="Times New Roman"/>
          <w:i/>
          <w:sz w:val="24"/>
          <w:szCs w:val="24"/>
        </w:rPr>
        <w:t>n</w:t>
      </w:r>
      <w:r w:rsidR="00CB70DB">
        <w:rPr>
          <w:rFonts w:ascii="Times New Roman" w:eastAsia="Times New Roman" w:hAnsi="Times New Roman" w:cs="Times New Roman"/>
          <w:sz w:val="24"/>
          <w:szCs w:val="24"/>
          <w:vertAlign w:val="subscript"/>
        </w:rPr>
        <w:t>2days</w:t>
      </w:r>
      <w:r w:rsidR="00CB70DB">
        <w:rPr>
          <w:rFonts w:ascii="Times New Roman" w:eastAsia="Times New Roman" w:hAnsi="Times New Roman" w:cs="Times New Roman"/>
          <w:sz w:val="24"/>
          <w:szCs w:val="24"/>
        </w:rPr>
        <w:t xml:space="preserve"> = </w:t>
      </w:r>
      <w:r w:rsidR="003C0B07">
        <w:rPr>
          <w:rFonts w:ascii="Times New Roman" w:eastAsia="Times New Roman" w:hAnsi="Times New Roman" w:cs="Times New Roman"/>
          <w:sz w:val="24"/>
          <w:szCs w:val="24"/>
        </w:rPr>
        <w:t>231</w:t>
      </w:r>
      <w:r w:rsidR="00CB70DB">
        <w:rPr>
          <w:rFonts w:ascii="Times New Roman" w:eastAsia="Times New Roman" w:hAnsi="Times New Roman" w:cs="Times New Roman"/>
          <w:sz w:val="24"/>
          <w:szCs w:val="24"/>
        </w:rPr>
        <w:t xml:space="preserve"> and </w:t>
      </w:r>
      <w:r w:rsidR="00CB70DB" w:rsidRPr="004056C3">
        <w:rPr>
          <w:rFonts w:ascii="Times New Roman" w:eastAsia="Times New Roman" w:hAnsi="Times New Roman" w:cs="Times New Roman"/>
          <w:i/>
          <w:sz w:val="24"/>
          <w:szCs w:val="24"/>
        </w:rPr>
        <w:t>n</w:t>
      </w:r>
      <w:r w:rsidR="00CB70DB">
        <w:rPr>
          <w:rFonts w:ascii="Times New Roman" w:eastAsia="Times New Roman" w:hAnsi="Times New Roman" w:cs="Times New Roman"/>
          <w:sz w:val="24"/>
          <w:szCs w:val="24"/>
          <w:vertAlign w:val="subscript"/>
        </w:rPr>
        <w:t>5days</w:t>
      </w:r>
      <w:r w:rsidR="00CB70DB">
        <w:rPr>
          <w:rFonts w:ascii="Times New Roman" w:eastAsia="Times New Roman" w:hAnsi="Times New Roman" w:cs="Times New Roman"/>
          <w:sz w:val="24"/>
          <w:szCs w:val="24"/>
        </w:rPr>
        <w:t xml:space="preserve"> = </w:t>
      </w:r>
      <w:r w:rsidR="003C0B07">
        <w:rPr>
          <w:rFonts w:ascii="Times New Roman" w:eastAsia="Times New Roman" w:hAnsi="Times New Roman" w:cs="Times New Roman"/>
          <w:sz w:val="24"/>
          <w:szCs w:val="24"/>
        </w:rPr>
        <w:t>228</w:t>
      </w:r>
      <w:r w:rsidR="00C6610D">
        <w:rPr>
          <w:rFonts w:ascii="Times New Roman" w:eastAsia="Times New Roman" w:hAnsi="Times New Roman" w:cs="Times New Roman"/>
          <w:sz w:val="24"/>
          <w:szCs w:val="24"/>
        </w:rPr>
        <w:t xml:space="preserve">; </w:t>
      </w:r>
      <w:r w:rsidR="00E82377">
        <w:rPr>
          <w:rFonts w:ascii="Times New Roman" w:eastAsia="Times New Roman" w:hAnsi="Times New Roman" w:cs="Times New Roman"/>
          <w:sz w:val="24"/>
          <w:szCs w:val="24"/>
        </w:rPr>
        <w:t>74</w:t>
      </w:r>
      <w:r w:rsidR="007F54F9">
        <w:rPr>
          <w:rFonts w:ascii="Times New Roman" w:eastAsia="Times New Roman" w:hAnsi="Times New Roman" w:cs="Times New Roman"/>
          <w:sz w:val="24"/>
          <w:szCs w:val="24"/>
        </w:rPr>
        <w:t>% female</w:t>
      </w:r>
      <w:r w:rsidR="00E82377">
        <w:rPr>
          <w:rFonts w:ascii="Times New Roman" w:eastAsia="Times New Roman" w:hAnsi="Times New Roman" w:cs="Times New Roman"/>
          <w:sz w:val="24"/>
          <w:szCs w:val="24"/>
        </w:rPr>
        <w:t>, 26</w:t>
      </w:r>
      <w:r w:rsidR="007F54F9">
        <w:rPr>
          <w:rFonts w:ascii="Times New Roman" w:eastAsia="Times New Roman" w:hAnsi="Times New Roman" w:cs="Times New Roman"/>
          <w:sz w:val="24"/>
          <w:szCs w:val="24"/>
        </w:rPr>
        <w:t>% male</w:t>
      </w:r>
      <w:r w:rsidR="00C6610D">
        <w:rPr>
          <w:rFonts w:ascii="Times New Roman" w:eastAsia="Times New Roman" w:hAnsi="Times New Roman" w:cs="Times New Roman"/>
          <w:sz w:val="24"/>
          <w:szCs w:val="24"/>
        </w:rPr>
        <w:t>;</w:t>
      </w:r>
      <w:r w:rsidR="00C360EF">
        <w:rPr>
          <w:rFonts w:ascii="Times New Roman" w:eastAsia="Times New Roman" w:hAnsi="Times New Roman" w:cs="Times New Roman"/>
          <w:sz w:val="24"/>
          <w:szCs w:val="24"/>
        </w:rPr>
        <w:t xml:space="preserve"> </w:t>
      </w:r>
      <w:r w:rsidR="00E82377">
        <w:rPr>
          <w:rFonts w:ascii="Times New Roman" w:eastAsia="Times New Roman" w:hAnsi="Times New Roman" w:cs="Times New Roman"/>
          <w:sz w:val="24"/>
          <w:szCs w:val="24"/>
        </w:rPr>
        <w:t>age</w:t>
      </w:r>
      <w:r w:rsidR="00C6610D">
        <w:rPr>
          <w:rFonts w:ascii="Times New Roman" w:eastAsia="Times New Roman" w:hAnsi="Times New Roman" w:cs="Times New Roman"/>
          <w:sz w:val="24"/>
          <w:szCs w:val="24"/>
        </w:rPr>
        <w:t xml:space="preserve">: </w:t>
      </w:r>
      <w:r w:rsidR="00E82377" w:rsidRPr="00E82377">
        <w:rPr>
          <w:rFonts w:ascii="Times New Roman" w:eastAsia="Times New Roman" w:hAnsi="Times New Roman" w:cs="Times New Roman"/>
          <w:i/>
          <w:sz w:val="24"/>
          <w:szCs w:val="24"/>
        </w:rPr>
        <w:t>M</w:t>
      </w:r>
      <w:r w:rsidR="00E82377">
        <w:rPr>
          <w:rFonts w:ascii="Times New Roman" w:eastAsia="Times New Roman" w:hAnsi="Times New Roman" w:cs="Times New Roman"/>
          <w:sz w:val="24"/>
          <w:szCs w:val="24"/>
        </w:rPr>
        <w:t xml:space="preserve"> = 37.8</w:t>
      </w:r>
      <w:r w:rsidR="007F54F9">
        <w:rPr>
          <w:rFonts w:ascii="Times New Roman" w:eastAsia="Times New Roman" w:hAnsi="Times New Roman" w:cs="Times New Roman"/>
          <w:sz w:val="24"/>
          <w:szCs w:val="24"/>
        </w:rPr>
        <w:t xml:space="preserve"> years</w:t>
      </w:r>
      <w:r w:rsidR="00E82377">
        <w:rPr>
          <w:rFonts w:ascii="Times New Roman" w:eastAsia="Times New Roman" w:hAnsi="Times New Roman" w:cs="Times New Roman"/>
          <w:sz w:val="24"/>
          <w:szCs w:val="24"/>
        </w:rPr>
        <w:t xml:space="preserve">, </w:t>
      </w:r>
      <w:r w:rsidR="007F54F9" w:rsidRPr="007F54F9">
        <w:rPr>
          <w:rFonts w:ascii="Times New Roman" w:eastAsia="Times New Roman" w:hAnsi="Times New Roman" w:cs="Times New Roman"/>
          <w:i/>
          <w:sz w:val="24"/>
          <w:szCs w:val="24"/>
        </w:rPr>
        <w:t>SD</w:t>
      </w:r>
      <w:r w:rsidR="007F54F9">
        <w:rPr>
          <w:rFonts w:ascii="Times New Roman" w:eastAsia="Times New Roman" w:hAnsi="Times New Roman" w:cs="Times New Roman"/>
          <w:sz w:val="24"/>
          <w:szCs w:val="24"/>
        </w:rPr>
        <w:t xml:space="preserve"> =</w:t>
      </w:r>
      <w:r w:rsidR="00E82377">
        <w:rPr>
          <w:rFonts w:ascii="Times New Roman" w:eastAsia="Times New Roman" w:hAnsi="Times New Roman" w:cs="Times New Roman"/>
          <w:sz w:val="24"/>
          <w:szCs w:val="24"/>
        </w:rPr>
        <w:t xml:space="preserve"> 12.4, </w:t>
      </w:r>
      <w:r w:rsidR="007F54F9">
        <w:rPr>
          <w:rFonts w:ascii="Times New Roman" w:eastAsia="Times New Roman" w:hAnsi="Times New Roman" w:cs="Times New Roman"/>
          <w:sz w:val="24"/>
          <w:szCs w:val="24"/>
        </w:rPr>
        <w:t>rang</w:t>
      </w:r>
      <w:r w:rsidR="00FC6C9A">
        <w:rPr>
          <w:rFonts w:ascii="Times New Roman" w:eastAsia="Times New Roman" w:hAnsi="Times New Roman" w:cs="Times New Roman"/>
          <w:sz w:val="24"/>
          <w:szCs w:val="24"/>
        </w:rPr>
        <w:t>e</w:t>
      </w:r>
      <w:r w:rsidR="007F54F9">
        <w:rPr>
          <w:rFonts w:ascii="Times New Roman" w:eastAsia="Times New Roman" w:hAnsi="Times New Roman" w:cs="Times New Roman"/>
          <w:sz w:val="24"/>
          <w:szCs w:val="24"/>
        </w:rPr>
        <w:t xml:space="preserve"> </w:t>
      </w:r>
      <w:r w:rsidR="00FC6C9A">
        <w:rPr>
          <w:rFonts w:ascii="Times New Roman" w:eastAsia="Times New Roman" w:hAnsi="Times New Roman" w:cs="Times New Roman"/>
          <w:sz w:val="24"/>
          <w:szCs w:val="24"/>
        </w:rPr>
        <w:t>=</w:t>
      </w:r>
      <w:r w:rsidR="00E82377">
        <w:rPr>
          <w:rFonts w:ascii="Times New Roman" w:eastAsia="Times New Roman" w:hAnsi="Times New Roman" w:cs="Times New Roman"/>
          <w:sz w:val="24"/>
          <w:szCs w:val="24"/>
        </w:rPr>
        <w:t>18</w:t>
      </w:r>
      <w:r w:rsidR="007F54F9">
        <w:rPr>
          <w:rFonts w:ascii="Times New Roman" w:eastAsia="Times New Roman" w:hAnsi="Times New Roman" w:cs="Times New Roman"/>
          <w:sz w:val="24"/>
          <w:szCs w:val="24"/>
        </w:rPr>
        <w:t xml:space="preserve"> to </w:t>
      </w:r>
      <w:r w:rsidR="00E82377">
        <w:rPr>
          <w:rFonts w:ascii="Times New Roman" w:eastAsia="Times New Roman" w:hAnsi="Times New Roman" w:cs="Times New Roman"/>
          <w:sz w:val="24"/>
          <w:szCs w:val="24"/>
        </w:rPr>
        <w:t>76</w:t>
      </w:r>
      <w:r w:rsidR="007F54F9">
        <w:rPr>
          <w:rFonts w:ascii="Times New Roman" w:eastAsia="Times New Roman" w:hAnsi="Times New Roman" w:cs="Times New Roman"/>
          <w:sz w:val="24"/>
          <w:szCs w:val="24"/>
        </w:rPr>
        <w:t xml:space="preserve"> years</w:t>
      </w:r>
      <w:r w:rsidR="00E82377">
        <w:rPr>
          <w:rFonts w:ascii="Times New Roman" w:eastAsia="Times New Roman" w:hAnsi="Times New Roman" w:cs="Times New Roman"/>
          <w:sz w:val="24"/>
          <w:szCs w:val="24"/>
        </w:rPr>
        <w:t>)</w:t>
      </w:r>
      <w:r w:rsidR="007F54F9">
        <w:rPr>
          <w:rFonts w:ascii="Times New Roman" w:eastAsia="Times New Roman" w:hAnsi="Times New Roman" w:cs="Times New Roman"/>
          <w:sz w:val="24"/>
          <w:szCs w:val="24"/>
        </w:rPr>
        <w:t xml:space="preserve">. </w:t>
      </w:r>
    </w:p>
    <w:p w14:paraId="1E5E6D53" w14:textId="304569A0" w:rsidR="00CE7D36" w:rsidRDefault="00CE7D36" w:rsidP="00C5371E">
      <w:pPr>
        <w:spacing w:line="480" w:lineRule="auto"/>
        <w:ind w:firstLine="720"/>
        <w:rPr>
          <w:rFonts w:ascii="Times New Roman" w:eastAsia="Times New Roman" w:hAnsi="Times New Roman" w:cs="Times New Roman"/>
          <w:sz w:val="24"/>
          <w:szCs w:val="24"/>
        </w:rPr>
      </w:pPr>
      <w:r w:rsidRPr="00CE7D36">
        <w:rPr>
          <w:rFonts w:ascii="Times New Roman" w:eastAsia="Times New Roman" w:hAnsi="Times New Roman" w:cs="Times New Roman"/>
          <w:b/>
          <w:sz w:val="24"/>
          <w:szCs w:val="24"/>
        </w:rPr>
        <w:t>Procedure and Measures.</w:t>
      </w:r>
      <w:r>
        <w:rPr>
          <w:rFonts w:ascii="Times New Roman" w:eastAsia="Times New Roman" w:hAnsi="Times New Roman" w:cs="Times New Roman"/>
          <w:sz w:val="24"/>
          <w:szCs w:val="24"/>
        </w:rPr>
        <w:t xml:space="preserve"> The </w:t>
      </w:r>
      <w:r w:rsidR="003474DE">
        <w:rPr>
          <w:rFonts w:ascii="Times New Roman" w:eastAsia="Times New Roman" w:hAnsi="Times New Roman" w:cs="Times New Roman"/>
          <w:sz w:val="24"/>
          <w:szCs w:val="24"/>
        </w:rPr>
        <w:t xml:space="preserve">remaining </w:t>
      </w:r>
      <w:r>
        <w:rPr>
          <w:rFonts w:ascii="Times New Roman" w:eastAsia="Times New Roman" w:hAnsi="Times New Roman" w:cs="Times New Roman"/>
          <w:sz w:val="24"/>
          <w:szCs w:val="24"/>
        </w:rPr>
        <w:t>procedure</w:t>
      </w:r>
      <w:r w:rsidR="003474D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 measures were the same as for Study 1. </w:t>
      </w:r>
      <w:r w:rsidR="003474DE">
        <w:rPr>
          <w:rFonts w:ascii="Times New Roman" w:eastAsia="Times New Roman" w:hAnsi="Times New Roman" w:cs="Times New Roman"/>
          <w:sz w:val="24"/>
          <w:szCs w:val="24"/>
        </w:rPr>
        <w:t>(</w:t>
      </w:r>
      <w:r w:rsidR="00DE4F43">
        <w:rPr>
          <w:rFonts w:ascii="Times New Roman" w:eastAsia="Times New Roman" w:hAnsi="Times New Roman" w:cs="Times New Roman"/>
          <w:sz w:val="24"/>
          <w:szCs w:val="24"/>
        </w:rPr>
        <w:t>The results for the 2- and 5-day delays are presented separately in the Supplemental Materials, with very similar estimates.</w:t>
      </w:r>
      <w:r w:rsidR="003474DE">
        <w:rPr>
          <w:rFonts w:ascii="Times New Roman" w:eastAsia="Times New Roman" w:hAnsi="Times New Roman" w:cs="Times New Roman"/>
          <w:sz w:val="24"/>
          <w:szCs w:val="24"/>
        </w:rPr>
        <w:t>)</w:t>
      </w:r>
    </w:p>
    <w:p w14:paraId="618335E1" w14:textId="76483469" w:rsidR="00620FC8" w:rsidRPr="00620FC8" w:rsidRDefault="00620FC8" w:rsidP="003C539A">
      <w:pPr>
        <w:spacing w:before="240" w:line="480" w:lineRule="auto"/>
        <w:jc w:val="center"/>
        <w:rPr>
          <w:rFonts w:ascii="Times New Roman" w:eastAsia="Times New Roman" w:hAnsi="Times New Roman" w:cs="Times New Roman"/>
          <w:b/>
          <w:sz w:val="24"/>
          <w:szCs w:val="24"/>
        </w:rPr>
      </w:pPr>
      <w:r w:rsidRPr="00620FC8">
        <w:rPr>
          <w:rFonts w:ascii="Times New Roman" w:eastAsia="Times New Roman" w:hAnsi="Times New Roman" w:cs="Times New Roman"/>
          <w:b/>
          <w:sz w:val="24"/>
          <w:szCs w:val="24"/>
        </w:rPr>
        <w:t>Results of Combined Dataset</w:t>
      </w:r>
    </w:p>
    <w:p w14:paraId="571F4070" w14:textId="2D2F29B6" w:rsidR="003336E1" w:rsidDel="00315D15" w:rsidRDefault="003336E1" w:rsidP="003336E1">
      <w:pPr>
        <w:spacing w:line="480" w:lineRule="auto"/>
        <w:ind w:firstLine="720"/>
        <w:rPr>
          <w:del w:id="6" w:author="Lakens, D." w:date="2020-05-07T09:03:00Z"/>
          <w:rFonts w:ascii="Times New Roman" w:eastAsia="Times New Roman" w:hAnsi="Times New Roman" w:cs="Times New Roman"/>
          <w:sz w:val="24"/>
          <w:szCs w:val="24"/>
        </w:rPr>
      </w:pPr>
      <w:del w:id="7" w:author="Lakens, D." w:date="2020-05-07T09:03:00Z">
        <w:r w:rsidDel="00315D15">
          <w:rPr>
            <w:rFonts w:ascii="Times New Roman" w:eastAsia="Times New Roman" w:hAnsi="Times New Roman" w:cs="Times New Roman"/>
            <w:sz w:val="24"/>
            <w:szCs w:val="24"/>
          </w:rPr>
          <w:lastRenderedPageBreak/>
          <w:delText>To compute the minimum subjectively experienced difference, researchers sometimes combine the change scores of individuals who feel a little better or a little worse to produce a single estimate. This assumes that effects in the positive and negative directions are homogeneous (e.g., have the same size and variance), which is an empirical question for each measurement instrument that the GRoC method is applied to.</w:delText>
        </w:r>
        <w:r w:rsidRPr="00EC1736" w:rsidDel="00315D15">
          <w:rPr>
            <w:rFonts w:ascii="Times New Roman" w:eastAsia="Times New Roman" w:hAnsi="Times New Roman" w:cs="Times New Roman"/>
            <w:sz w:val="24"/>
            <w:szCs w:val="24"/>
          </w:rPr>
          <w:delText xml:space="preserve"> </w:delText>
        </w:r>
        <w:r w:rsidDel="00315D15">
          <w:rPr>
            <w:rFonts w:ascii="Times New Roman" w:eastAsia="Times New Roman" w:hAnsi="Times New Roman" w:cs="Times New Roman"/>
            <w:sz w:val="24"/>
            <w:szCs w:val="24"/>
          </w:rPr>
          <w:delText xml:space="preserve">We report the two change scores (for individuals who feel a little more or less positive and negative) in opposite directions, and a </w:delText>
        </w:r>
      </w:del>
      <w:del w:id="8" w:author="Lakens, D." w:date="2020-05-07T09:00:00Z">
        <w:r w:rsidDel="00315D15">
          <w:rPr>
            <w:rFonts w:ascii="Times New Roman" w:eastAsia="Times New Roman" w:hAnsi="Times New Roman" w:cs="Times New Roman"/>
            <w:sz w:val="24"/>
            <w:szCs w:val="24"/>
          </w:rPr>
          <w:delText>random-effects meta-analytic effect size</w:delText>
        </w:r>
      </w:del>
      <w:del w:id="9" w:author="Lakens, D." w:date="2020-05-07T09:03:00Z">
        <w:r w:rsidDel="00315D15">
          <w:rPr>
            <w:rFonts w:ascii="Times New Roman" w:eastAsia="Times New Roman" w:hAnsi="Times New Roman" w:cs="Times New Roman"/>
            <w:sz w:val="24"/>
            <w:szCs w:val="24"/>
          </w:rPr>
          <w:delText xml:space="preserve"> </w:delText>
        </w:r>
      </w:del>
      <w:del w:id="10" w:author="Lakens, D." w:date="2020-05-07T09:01:00Z">
        <w:r w:rsidDel="00315D15">
          <w:rPr>
            <w:rFonts w:ascii="Times New Roman" w:eastAsia="Times New Roman" w:hAnsi="Times New Roman" w:cs="Times New Roman"/>
            <w:sz w:val="24"/>
            <w:szCs w:val="24"/>
          </w:rPr>
          <w:delText xml:space="preserve">estimate that provides a single estimate </w:delText>
        </w:r>
      </w:del>
      <w:del w:id="11" w:author="Lakens, D." w:date="2020-05-07T09:03:00Z">
        <w:r w:rsidDel="00315D15">
          <w:rPr>
            <w:rFonts w:ascii="Times New Roman" w:eastAsia="Times New Roman" w:hAnsi="Times New Roman" w:cs="Times New Roman"/>
            <w:sz w:val="24"/>
            <w:szCs w:val="24"/>
          </w:rPr>
          <w:delText>of the minimum subjectively experienced difference.</w:delText>
        </w:r>
      </w:del>
      <w:del w:id="12" w:author="Lakens, D." w:date="2020-05-07T09:00:00Z">
        <w:r w:rsidDel="00315D15">
          <w:rPr>
            <w:rFonts w:ascii="Times New Roman" w:eastAsia="Times New Roman" w:hAnsi="Times New Roman" w:cs="Times New Roman"/>
            <w:sz w:val="24"/>
            <w:szCs w:val="24"/>
          </w:rPr>
          <w:delText xml:space="preserve">  </w:delText>
        </w:r>
      </w:del>
    </w:p>
    <w:p w14:paraId="64F7FF86" w14:textId="77777777" w:rsidR="003336E1" w:rsidRDefault="003336E1" w:rsidP="003336E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minimum subjectively experienced difference can be presented as a raw score, expressed on the scale that was used to measure it (e.g., 0.3 points on a 5-point scale), or as a standardized effect size (e.g., Cohen's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of 0.3). Raw scores have the advantage that they do not depend on the standard deviation of the measurements and are recommended for validated scales when researchers always use the same outcome measure and response options (e.g., a 5-point Likert scale). Standardized effect sizes have the advantage that they can be compared across instruments and scales. Standardized effect sizes for paired observations can either take the correlation between observations into account (Cohen's </w:t>
      </w:r>
      <w:proofErr w:type="spellStart"/>
      <w:r>
        <w:rPr>
          <w:rFonts w:ascii="Times New Roman" w:eastAsia="Times New Roman" w:hAnsi="Times New Roman" w:cs="Times New Roman"/>
          <w:i/>
          <w:sz w:val="24"/>
          <w:szCs w:val="24"/>
        </w:rPr>
        <w:t>d</w:t>
      </w:r>
      <w:r>
        <w:rPr>
          <w:rFonts w:ascii="Times New Roman" w:eastAsia="Times New Roman" w:hAnsi="Times New Roman" w:cs="Times New Roman"/>
          <w:i/>
          <w:sz w:val="24"/>
          <w:szCs w:val="24"/>
          <w:vertAlign w:val="subscript"/>
        </w:rPr>
        <w:t>z</w:t>
      </w:r>
      <w:proofErr w:type="spellEnd"/>
      <w:r>
        <w:rPr>
          <w:rFonts w:ascii="Times New Roman" w:eastAsia="Times New Roman" w:hAnsi="Times New Roman" w:cs="Times New Roman"/>
          <w:sz w:val="24"/>
          <w:szCs w:val="24"/>
        </w:rPr>
        <w:t xml:space="preserve">) or not (Cohen's </w:t>
      </w:r>
      <w:proofErr w:type="spellStart"/>
      <w:r>
        <w:rPr>
          <w:rFonts w:ascii="Times New Roman" w:eastAsia="Times New Roman" w:hAnsi="Times New Roman" w:cs="Times New Roman"/>
          <w:i/>
          <w:sz w:val="24"/>
          <w:szCs w:val="24"/>
        </w:rPr>
        <w:t>d</w:t>
      </w:r>
      <w:r>
        <w:rPr>
          <w:rFonts w:ascii="Times New Roman" w:eastAsia="Times New Roman" w:hAnsi="Times New Roman" w:cs="Times New Roman"/>
          <w:i/>
          <w:sz w:val="24"/>
          <w:szCs w:val="24"/>
          <w:vertAlign w:val="subscript"/>
        </w:rPr>
        <w:t>av</w:t>
      </w:r>
      <w:proofErr w:type="spellEnd"/>
      <w:r>
        <w:rPr>
          <w:rFonts w:ascii="Times New Roman" w:eastAsia="Times New Roman" w:hAnsi="Times New Roman" w:cs="Times New Roman"/>
          <w:sz w:val="24"/>
          <w:szCs w:val="24"/>
        </w:rPr>
        <w:t xml:space="preserve">). Cohen's </w:t>
      </w:r>
      <w:proofErr w:type="spellStart"/>
      <w:r>
        <w:rPr>
          <w:rFonts w:ascii="Times New Roman" w:eastAsia="Times New Roman" w:hAnsi="Times New Roman" w:cs="Times New Roman"/>
          <w:i/>
          <w:sz w:val="24"/>
          <w:szCs w:val="24"/>
        </w:rPr>
        <w:t>d</w:t>
      </w:r>
      <w:r>
        <w:rPr>
          <w:rFonts w:ascii="Times New Roman" w:eastAsia="Times New Roman" w:hAnsi="Times New Roman" w:cs="Times New Roman"/>
          <w:i/>
          <w:sz w:val="24"/>
          <w:szCs w:val="24"/>
          <w:vertAlign w:val="subscript"/>
        </w:rPr>
        <w:t>z</w:t>
      </w:r>
      <w:proofErr w:type="spellEnd"/>
      <w:r>
        <w:rPr>
          <w:rFonts w:ascii="Times New Roman" w:eastAsia="Times New Roman" w:hAnsi="Times New Roman" w:cs="Times New Roman"/>
          <w:sz w:val="24"/>
          <w:szCs w:val="24"/>
        </w:rPr>
        <w:t xml:space="preserve"> is used in power analyses and in equivalence tests if the equivalence bounds are set in terms of a standardized effect size. Cohen's </w:t>
      </w:r>
      <w:proofErr w:type="spellStart"/>
      <w:r>
        <w:rPr>
          <w:rFonts w:ascii="Times New Roman" w:eastAsia="Times New Roman" w:hAnsi="Times New Roman" w:cs="Times New Roman"/>
          <w:i/>
          <w:sz w:val="24"/>
          <w:szCs w:val="24"/>
        </w:rPr>
        <w:t>d</w:t>
      </w:r>
      <w:r>
        <w:rPr>
          <w:rFonts w:ascii="Times New Roman" w:eastAsia="Times New Roman" w:hAnsi="Times New Roman" w:cs="Times New Roman"/>
          <w:i/>
          <w:sz w:val="24"/>
          <w:szCs w:val="24"/>
          <w:vertAlign w:val="subscript"/>
        </w:rPr>
        <w:t>av</w:t>
      </w:r>
      <w:proofErr w:type="spellEnd"/>
      <w:r>
        <w:rPr>
          <w:rFonts w:ascii="Times New Roman" w:eastAsia="Times New Roman" w:hAnsi="Times New Roman" w:cs="Times New Roman"/>
          <w:sz w:val="24"/>
          <w:szCs w:val="24"/>
        </w:rPr>
        <w:t xml:space="preserve"> can in theory be more easily compared across within- and between-subjects designs, although future research should examine whether subjectively experienced differences in different outcome measures can be assumed to be constant across within and between designs. We recommend reporting both raw differences and standardized effect sizes.</w:t>
      </w:r>
    </w:p>
    <w:p w14:paraId="167CF307" w14:textId="77777777" w:rsidR="00B010E4" w:rsidRDefault="00B010E4" w:rsidP="00DE4F43">
      <w:pPr>
        <w:spacing w:line="480" w:lineRule="auto"/>
        <w:ind w:firstLine="720"/>
        <w:rPr>
          <w:ins w:id="13" w:author="Lakens, D." w:date="2020-05-06T08:23:00Z"/>
          <w:rFonts w:ascii="Times New Roman" w:eastAsia="Times New Roman" w:hAnsi="Times New Roman" w:cs="Times New Roman"/>
          <w:sz w:val="24"/>
          <w:szCs w:val="24"/>
        </w:rPr>
      </w:pPr>
    </w:p>
    <w:p w14:paraId="31E53043" w14:textId="77777777" w:rsidR="00B010E4" w:rsidRDefault="00B010E4" w:rsidP="00DE4F43">
      <w:pPr>
        <w:spacing w:line="480" w:lineRule="auto"/>
        <w:ind w:firstLine="720"/>
        <w:rPr>
          <w:ins w:id="14" w:author="Lakens, D." w:date="2020-05-06T08:23:00Z"/>
          <w:rFonts w:ascii="Times New Roman" w:eastAsia="Times New Roman" w:hAnsi="Times New Roman" w:cs="Times New Roman"/>
          <w:sz w:val="24"/>
          <w:szCs w:val="24"/>
        </w:rPr>
      </w:pPr>
    </w:p>
    <w:p w14:paraId="621F99E2" w14:textId="7BE6A289" w:rsidR="00B010E4" w:rsidRDefault="009C72C3" w:rsidP="00DE4F43">
      <w:pPr>
        <w:spacing w:line="480" w:lineRule="auto"/>
        <w:ind w:firstLine="720"/>
        <w:rPr>
          <w:ins w:id="15" w:author="Lakens, D." w:date="2020-05-06T08:34:00Z"/>
          <w:rFonts w:ascii="Times New Roman" w:eastAsia="Times New Roman" w:hAnsi="Times New Roman" w:cs="Times New Roman"/>
          <w:sz w:val="24"/>
          <w:szCs w:val="24"/>
        </w:rPr>
      </w:pPr>
      <w:ins w:id="16" w:author="Lakens, D." w:date="2020-05-06T08:35:00Z">
        <w:r>
          <w:rPr>
            <w:noProof/>
          </w:rPr>
          <w:lastRenderedPageBreak/>
          <w:drawing>
            <wp:inline distT="0" distB="0" distL="0" distR="0" wp14:anchorId="434263DC" wp14:editId="42713DCC">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7132320"/>
                      </a:xfrm>
                      <a:prstGeom prst="rect">
                        <a:avLst/>
                      </a:prstGeom>
                      <a:noFill/>
                      <a:ln>
                        <a:noFill/>
                      </a:ln>
                    </pic:spPr>
                  </pic:pic>
                </a:graphicData>
              </a:graphic>
            </wp:inline>
          </w:drawing>
        </w:r>
      </w:ins>
    </w:p>
    <w:p w14:paraId="73EBBF1F" w14:textId="3C3823EB" w:rsidR="00B010E4" w:rsidRDefault="00B010E4" w:rsidP="00DE4F43">
      <w:pPr>
        <w:spacing w:line="480" w:lineRule="auto"/>
        <w:ind w:firstLine="720"/>
        <w:rPr>
          <w:ins w:id="17" w:author="Lakens, D." w:date="2020-05-06T08:34:00Z"/>
          <w:rFonts w:ascii="Times New Roman" w:eastAsia="Times New Roman" w:hAnsi="Times New Roman" w:cs="Times New Roman"/>
          <w:sz w:val="24"/>
          <w:szCs w:val="24"/>
        </w:rPr>
      </w:pPr>
      <w:ins w:id="18" w:author="Lakens, D." w:date="2020-05-06T08:34:00Z">
        <w:r w:rsidRPr="009C72C3">
          <w:rPr>
            <w:rFonts w:ascii="Times New Roman" w:eastAsia="Times New Roman" w:hAnsi="Times New Roman" w:cs="Times New Roman"/>
            <w:i/>
            <w:iCs/>
            <w:sz w:val="24"/>
            <w:szCs w:val="24"/>
            <w:rPrChange w:id="19" w:author="Lakens, D." w:date="2020-05-06T08:35:00Z">
              <w:rPr>
                <w:rFonts w:ascii="Times New Roman" w:eastAsia="Times New Roman" w:hAnsi="Times New Roman" w:cs="Times New Roman"/>
                <w:sz w:val="24"/>
                <w:szCs w:val="24"/>
              </w:rPr>
            </w:rPrChange>
          </w:rPr>
          <w:t>Figure 1</w:t>
        </w:r>
        <w:r>
          <w:rPr>
            <w:rFonts w:ascii="Times New Roman" w:eastAsia="Times New Roman" w:hAnsi="Times New Roman" w:cs="Times New Roman"/>
            <w:sz w:val="24"/>
            <w:szCs w:val="24"/>
          </w:rPr>
          <w:t xml:space="preserve">. Distribution </w:t>
        </w:r>
      </w:ins>
      <w:ins w:id="20" w:author="Lakens, D." w:date="2020-05-06T08:41:00Z">
        <w:r w:rsidR="009C72C3">
          <w:rPr>
            <w:rFonts w:ascii="Times New Roman" w:eastAsia="Times New Roman" w:hAnsi="Times New Roman" w:cs="Times New Roman"/>
            <w:sz w:val="24"/>
            <w:szCs w:val="24"/>
          </w:rPr>
          <w:t xml:space="preserve">and individual datapoints </w:t>
        </w:r>
      </w:ins>
      <w:ins w:id="21" w:author="Lakens, D." w:date="2020-05-06T08:34:00Z">
        <w:r>
          <w:rPr>
            <w:rFonts w:ascii="Times New Roman" w:eastAsia="Times New Roman" w:hAnsi="Times New Roman" w:cs="Times New Roman"/>
            <w:sz w:val="24"/>
            <w:szCs w:val="24"/>
          </w:rPr>
          <w:t xml:space="preserve">of </w:t>
        </w:r>
        <w:r w:rsidR="009C72C3">
          <w:rPr>
            <w:rFonts w:ascii="Times New Roman" w:eastAsia="Times New Roman" w:hAnsi="Times New Roman" w:cs="Times New Roman"/>
            <w:sz w:val="24"/>
            <w:szCs w:val="24"/>
          </w:rPr>
          <w:t>the differences in positive and negative affect as a function of the answer on the global change question.</w:t>
        </w:r>
      </w:ins>
    </w:p>
    <w:p w14:paraId="1C72B966" w14:textId="77777777" w:rsidR="00B010E4" w:rsidRDefault="00B010E4" w:rsidP="00DE4F43">
      <w:pPr>
        <w:spacing w:line="480" w:lineRule="auto"/>
        <w:ind w:firstLine="720"/>
        <w:rPr>
          <w:ins w:id="22" w:author="Lakens, D." w:date="2020-05-06T08:34:00Z"/>
          <w:rFonts w:ascii="Times New Roman" w:eastAsia="Times New Roman" w:hAnsi="Times New Roman" w:cs="Times New Roman"/>
          <w:sz w:val="24"/>
          <w:szCs w:val="24"/>
        </w:rPr>
      </w:pPr>
    </w:p>
    <w:p w14:paraId="3F1ABB6A" w14:textId="20292DA5" w:rsidR="00DE4F43" w:rsidRDefault="00620FC8" w:rsidP="00DE4F43">
      <w:pPr>
        <w:spacing w:line="480" w:lineRule="auto"/>
        <w:ind w:firstLine="720"/>
        <w:rPr>
          <w:rFonts w:ascii="Times New Roman" w:eastAsia="Times New Roman" w:hAnsi="Times New Roman" w:cs="Times New Roman"/>
          <w:sz w:val="24"/>
          <w:szCs w:val="24"/>
        </w:rPr>
      </w:pPr>
      <w:r w:rsidRPr="002E751B">
        <w:rPr>
          <w:rFonts w:ascii="Times New Roman" w:eastAsia="Times New Roman" w:hAnsi="Times New Roman" w:cs="Times New Roman"/>
          <w:sz w:val="24"/>
          <w:szCs w:val="24"/>
        </w:rPr>
        <w:lastRenderedPageBreak/>
        <w:t xml:space="preserve">Table </w:t>
      </w:r>
      <w:r w:rsidR="00DE4F43">
        <w:rPr>
          <w:rFonts w:ascii="Times New Roman" w:eastAsia="Times New Roman" w:hAnsi="Times New Roman" w:cs="Times New Roman"/>
          <w:sz w:val="24"/>
          <w:szCs w:val="24"/>
        </w:rPr>
        <w:t>1</w:t>
      </w:r>
      <w:r w:rsidRPr="002E751B">
        <w:rPr>
          <w:rFonts w:ascii="Times New Roman" w:eastAsia="Times New Roman" w:hAnsi="Times New Roman" w:cs="Times New Roman"/>
          <w:sz w:val="24"/>
          <w:szCs w:val="24"/>
        </w:rPr>
        <w:t xml:space="preserve"> </w:t>
      </w:r>
      <w:r w:rsidR="00044FAB">
        <w:rPr>
          <w:rFonts w:ascii="Times New Roman" w:eastAsia="Times New Roman" w:hAnsi="Times New Roman" w:cs="Times New Roman"/>
          <w:sz w:val="24"/>
          <w:szCs w:val="24"/>
        </w:rPr>
        <w:t>presents the</w:t>
      </w:r>
      <w:r w:rsidR="00DE4F43">
        <w:rPr>
          <w:rFonts w:ascii="Times New Roman" w:eastAsia="Times New Roman" w:hAnsi="Times New Roman" w:cs="Times New Roman"/>
          <w:sz w:val="24"/>
          <w:szCs w:val="24"/>
        </w:rPr>
        <w:t xml:space="preserve"> mean change in positive and negative affect from T1 to T2 (i.e., mean score at T2 minus mean score at T1), as well as standardized effect sizes and their 95% confidence intervals, </w:t>
      </w:r>
      <w:r w:rsidR="00044FAB">
        <w:rPr>
          <w:rFonts w:ascii="Times New Roman" w:eastAsia="Times New Roman" w:hAnsi="Times New Roman" w:cs="Times New Roman"/>
          <w:sz w:val="24"/>
          <w:szCs w:val="24"/>
        </w:rPr>
        <w:t>subcategorizing</w:t>
      </w:r>
      <w:r w:rsidR="00DE4F43">
        <w:rPr>
          <w:rFonts w:ascii="Times New Roman" w:eastAsia="Times New Roman" w:hAnsi="Times New Roman" w:cs="Times New Roman"/>
          <w:sz w:val="24"/>
          <w:szCs w:val="24"/>
        </w:rPr>
        <w:t xml:space="preserve"> participants based on their responses to the </w:t>
      </w:r>
      <w:r w:rsidR="00076AA6">
        <w:rPr>
          <w:rFonts w:ascii="Times New Roman" w:eastAsia="Times New Roman" w:hAnsi="Times New Roman" w:cs="Times New Roman"/>
          <w:sz w:val="24"/>
          <w:szCs w:val="24"/>
        </w:rPr>
        <w:t>GRoC</w:t>
      </w:r>
      <w:r>
        <w:rPr>
          <w:rFonts w:ascii="Times New Roman" w:eastAsia="Times New Roman" w:hAnsi="Times New Roman" w:cs="Times New Roman"/>
          <w:sz w:val="24"/>
          <w:szCs w:val="24"/>
        </w:rPr>
        <w:t xml:space="preserve">. </w:t>
      </w:r>
      <w:r w:rsidR="00DE4F43">
        <w:rPr>
          <w:rFonts w:ascii="Times New Roman" w:eastAsia="Times New Roman" w:hAnsi="Times New Roman" w:cs="Times New Roman"/>
          <w:sz w:val="24"/>
          <w:szCs w:val="24"/>
        </w:rPr>
        <w:t xml:space="preserve">We focus on participants who selected “a little less </w:t>
      </w:r>
      <w:r w:rsidR="00DE4F43" w:rsidRPr="0018143F">
        <w:rPr>
          <w:rFonts w:ascii="Times New Roman" w:eastAsia="Times New Roman" w:hAnsi="Times New Roman" w:cs="Times New Roman"/>
          <w:sz w:val="24"/>
          <w:szCs w:val="24"/>
        </w:rPr>
        <w:t>positive” or “a little more positive”, and those who selected “a little less negative” or “a little more negative”, for</w:t>
      </w:r>
      <w:r w:rsidR="00DE4F43">
        <w:rPr>
          <w:rFonts w:ascii="Times New Roman" w:eastAsia="Times New Roman" w:hAnsi="Times New Roman" w:cs="Times New Roman"/>
          <w:sz w:val="24"/>
          <w:szCs w:val="24"/>
        </w:rPr>
        <w:t xml:space="preserve"> whom the combined results </w:t>
      </w:r>
      <w:r w:rsidR="009D1101">
        <w:rPr>
          <w:rFonts w:ascii="Times New Roman" w:eastAsia="Times New Roman" w:hAnsi="Times New Roman" w:cs="Times New Roman"/>
          <w:sz w:val="24"/>
          <w:szCs w:val="24"/>
        </w:rPr>
        <w:t xml:space="preserve">(presented in the “little change” row) </w:t>
      </w:r>
      <w:r w:rsidR="00DE4F43">
        <w:rPr>
          <w:rFonts w:ascii="Times New Roman" w:eastAsia="Times New Roman" w:hAnsi="Times New Roman" w:cs="Times New Roman"/>
          <w:sz w:val="24"/>
          <w:szCs w:val="24"/>
        </w:rPr>
        <w:t xml:space="preserve">are also reported based on a random-effects meta-analysis in which differences for the 'a little less' groups were recoded to be in the positive direction (i.e., multiplied by -1). </w:t>
      </w:r>
    </w:p>
    <w:p w14:paraId="7623A3F7" w14:textId="0F007723" w:rsidR="009C72C3" w:rsidRDefault="009C72C3" w:rsidP="009C72C3">
      <w:pPr>
        <w:spacing w:line="480" w:lineRule="auto"/>
        <w:ind w:firstLine="720"/>
        <w:rPr>
          <w:ins w:id="23" w:author="Lakens, D." w:date="2020-05-06T08:42:00Z"/>
          <w:rFonts w:ascii="Times New Roman" w:eastAsia="Times New Roman" w:hAnsi="Times New Roman" w:cs="Times New Roman"/>
          <w:sz w:val="24"/>
          <w:szCs w:val="24"/>
        </w:rPr>
      </w:pPr>
      <w:ins w:id="24" w:author="Lakens, D." w:date="2020-05-06T08:42:00Z">
        <w:r>
          <w:rPr>
            <w:rFonts w:ascii="Times New Roman" w:eastAsia="Times New Roman" w:hAnsi="Times New Roman" w:cs="Times New Roman"/>
            <w:sz w:val="24"/>
            <w:szCs w:val="24"/>
          </w:rPr>
          <w:t>First, we see that somewhat surprisingly, participants who report to feel ‘</w:t>
        </w:r>
      </w:ins>
      <w:ins w:id="25" w:author="Lakens, D." w:date="2020-05-06T08:43:00Z">
        <w:r>
          <w:rPr>
            <w:rFonts w:ascii="Times New Roman" w:eastAsia="Times New Roman" w:hAnsi="Times New Roman" w:cs="Times New Roman"/>
            <w:sz w:val="24"/>
            <w:szCs w:val="24"/>
          </w:rPr>
          <w:t xml:space="preserve">the same’ </w:t>
        </w:r>
      </w:ins>
      <w:ins w:id="26" w:author="Lakens, D." w:date="2020-05-06T08:52:00Z">
        <w:r w:rsidR="00F42A64">
          <w:rPr>
            <w:rFonts w:ascii="Times New Roman" w:eastAsia="Times New Roman" w:hAnsi="Times New Roman" w:cs="Times New Roman"/>
            <w:sz w:val="24"/>
            <w:szCs w:val="24"/>
          </w:rPr>
          <w:t xml:space="preserve">on the global change question </w:t>
        </w:r>
      </w:ins>
      <w:ins w:id="27" w:author="Lakens, D." w:date="2020-05-06T08:43:00Z">
        <w:r>
          <w:rPr>
            <w:rFonts w:ascii="Times New Roman" w:eastAsia="Times New Roman" w:hAnsi="Times New Roman" w:cs="Times New Roman"/>
            <w:sz w:val="24"/>
            <w:szCs w:val="24"/>
          </w:rPr>
          <w:t xml:space="preserve">actually </w:t>
        </w:r>
      </w:ins>
      <w:ins w:id="28" w:author="Lakens, D." w:date="2020-05-06T08:53:00Z">
        <w:r w:rsidR="00F42A64">
          <w:rPr>
            <w:rFonts w:ascii="Times New Roman" w:eastAsia="Times New Roman" w:hAnsi="Times New Roman" w:cs="Times New Roman"/>
            <w:sz w:val="24"/>
            <w:szCs w:val="24"/>
          </w:rPr>
          <w:t>show</w:t>
        </w:r>
      </w:ins>
      <w:ins w:id="29" w:author="Lakens, D." w:date="2020-05-06T08:43:00Z">
        <w:r>
          <w:rPr>
            <w:rFonts w:ascii="Times New Roman" w:eastAsia="Times New Roman" w:hAnsi="Times New Roman" w:cs="Times New Roman"/>
            <w:sz w:val="24"/>
            <w:szCs w:val="24"/>
          </w:rPr>
          <w:t xml:space="preserve"> a small decrease in </w:t>
        </w:r>
      </w:ins>
      <w:ins w:id="30" w:author="Lakens, D." w:date="2020-05-06T08:53:00Z">
        <w:r w:rsidR="00F42A64">
          <w:rPr>
            <w:rFonts w:ascii="Times New Roman" w:eastAsia="Times New Roman" w:hAnsi="Times New Roman" w:cs="Times New Roman"/>
            <w:sz w:val="24"/>
            <w:szCs w:val="24"/>
          </w:rPr>
          <w:t>both positive (</w:t>
        </w:r>
        <w:r w:rsidR="00F42A64" w:rsidRPr="00F42A64">
          <w:rPr>
            <w:rFonts w:ascii="Times New Roman" w:eastAsia="Times New Roman" w:hAnsi="Times New Roman" w:cs="Times New Roman"/>
            <w:i/>
            <w:iCs/>
            <w:sz w:val="24"/>
            <w:szCs w:val="24"/>
            <w:rPrChange w:id="31" w:author="Lakens, D." w:date="2020-05-06T08:54:00Z">
              <w:rPr>
                <w:rFonts w:ascii="Times New Roman" w:eastAsia="Times New Roman" w:hAnsi="Times New Roman" w:cs="Times New Roman"/>
                <w:sz w:val="24"/>
                <w:szCs w:val="24"/>
              </w:rPr>
            </w:rPrChange>
          </w:rPr>
          <w:t>M</w:t>
        </w:r>
        <w:r w:rsidR="00F42A64">
          <w:rPr>
            <w:rFonts w:ascii="Times New Roman" w:eastAsia="Times New Roman" w:hAnsi="Times New Roman" w:cs="Times New Roman"/>
            <w:sz w:val="24"/>
            <w:szCs w:val="24"/>
          </w:rPr>
          <w:t xml:space="preserve"> = -0.18, </w:t>
        </w:r>
        <w:r w:rsidR="00F42A64" w:rsidRPr="00F42A64">
          <w:rPr>
            <w:rFonts w:ascii="Times New Roman" w:eastAsia="Times New Roman" w:hAnsi="Times New Roman" w:cs="Times New Roman"/>
            <w:i/>
            <w:iCs/>
            <w:sz w:val="24"/>
            <w:szCs w:val="24"/>
            <w:rPrChange w:id="32" w:author="Lakens, D." w:date="2020-05-06T08:54:00Z">
              <w:rPr>
                <w:rFonts w:ascii="Times New Roman" w:eastAsia="Times New Roman" w:hAnsi="Times New Roman" w:cs="Times New Roman"/>
                <w:sz w:val="24"/>
                <w:szCs w:val="24"/>
              </w:rPr>
            </w:rPrChange>
          </w:rPr>
          <w:t>SD</w:t>
        </w:r>
        <w:r w:rsidR="00F42A64">
          <w:rPr>
            <w:rFonts w:ascii="Times New Roman" w:eastAsia="Times New Roman" w:hAnsi="Times New Roman" w:cs="Times New Roman"/>
            <w:sz w:val="24"/>
            <w:szCs w:val="24"/>
          </w:rPr>
          <w:t xml:space="preserve"> = </w:t>
        </w:r>
      </w:ins>
      <w:ins w:id="33" w:author="Lakens, D." w:date="2020-05-06T08:54:00Z">
        <w:r w:rsidR="00F42A64">
          <w:rPr>
            <w:rFonts w:ascii="Times New Roman" w:eastAsia="Times New Roman" w:hAnsi="Times New Roman" w:cs="Times New Roman"/>
            <w:sz w:val="24"/>
            <w:szCs w:val="24"/>
          </w:rPr>
          <w:t xml:space="preserve">0.57) </w:t>
        </w:r>
      </w:ins>
      <w:ins w:id="34" w:author="Lakens, D." w:date="2020-05-06T08:53:00Z">
        <w:r w:rsidR="00F42A64">
          <w:rPr>
            <w:rFonts w:ascii="Times New Roman" w:eastAsia="Times New Roman" w:hAnsi="Times New Roman" w:cs="Times New Roman"/>
            <w:sz w:val="24"/>
            <w:szCs w:val="24"/>
          </w:rPr>
          <w:t xml:space="preserve">and negative </w:t>
        </w:r>
      </w:ins>
      <w:ins w:id="35" w:author="Lakens, D." w:date="2020-05-06T08:54:00Z">
        <w:r w:rsidR="00F42A64">
          <w:rPr>
            <w:rFonts w:ascii="Times New Roman" w:eastAsia="Times New Roman" w:hAnsi="Times New Roman" w:cs="Times New Roman"/>
            <w:sz w:val="24"/>
            <w:szCs w:val="24"/>
          </w:rPr>
          <w:t>(</w:t>
        </w:r>
        <w:r w:rsidR="00F42A64" w:rsidRPr="00F42A64">
          <w:rPr>
            <w:rFonts w:ascii="Times New Roman" w:eastAsia="Times New Roman" w:hAnsi="Times New Roman" w:cs="Times New Roman"/>
            <w:i/>
            <w:iCs/>
            <w:sz w:val="24"/>
            <w:szCs w:val="24"/>
            <w:rPrChange w:id="36" w:author="Lakens, D." w:date="2020-05-06T08:58:00Z">
              <w:rPr>
                <w:rFonts w:ascii="Times New Roman" w:eastAsia="Times New Roman" w:hAnsi="Times New Roman" w:cs="Times New Roman"/>
                <w:sz w:val="24"/>
                <w:szCs w:val="24"/>
              </w:rPr>
            </w:rPrChange>
          </w:rPr>
          <w:t>M</w:t>
        </w:r>
        <w:r w:rsidR="00F42A64">
          <w:rPr>
            <w:rFonts w:ascii="Times New Roman" w:eastAsia="Times New Roman" w:hAnsi="Times New Roman" w:cs="Times New Roman"/>
            <w:sz w:val="24"/>
            <w:szCs w:val="24"/>
          </w:rPr>
          <w:t xml:space="preserve"> = </w:t>
        </w:r>
      </w:ins>
      <w:ins w:id="37" w:author="Lakens, D." w:date="2020-05-06T08:57:00Z">
        <w:r w:rsidR="00F42A64">
          <w:rPr>
            <w:rFonts w:ascii="Times New Roman" w:eastAsia="Times New Roman" w:hAnsi="Times New Roman" w:cs="Times New Roman"/>
            <w:sz w:val="24"/>
            <w:szCs w:val="24"/>
          </w:rPr>
          <w:t>-</w:t>
        </w:r>
      </w:ins>
      <w:ins w:id="38" w:author="Lakens, D." w:date="2020-05-06T08:58:00Z">
        <w:r w:rsidR="00F42A64">
          <w:rPr>
            <w:rFonts w:ascii="Times New Roman" w:eastAsia="Times New Roman" w:hAnsi="Times New Roman" w:cs="Times New Roman"/>
            <w:sz w:val="24"/>
            <w:szCs w:val="24"/>
          </w:rPr>
          <w:t xml:space="preserve">0.11, </w:t>
        </w:r>
        <w:r w:rsidR="00F42A64" w:rsidRPr="00F42A64">
          <w:rPr>
            <w:rFonts w:ascii="Times New Roman" w:eastAsia="Times New Roman" w:hAnsi="Times New Roman" w:cs="Times New Roman"/>
            <w:i/>
            <w:iCs/>
            <w:sz w:val="24"/>
            <w:szCs w:val="24"/>
            <w:rPrChange w:id="39" w:author="Lakens, D." w:date="2020-05-06T08:58:00Z">
              <w:rPr>
                <w:rFonts w:ascii="Times New Roman" w:eastAsia="Times New Roman" w:hAnsi="Times New Roman" w:cs="Times New Roman"/>
                <w:sz w:val="24"/>
                <w:szCs w:val="24"/>
              </w:rPr>
            </w:rPrChange>
          </w:rPr>
          <w:t>SD</w:t>
        </w:r>
        <w:r w:rsidR="00F42A64">
          <w:rPr>
            <w:rFonts w:ascii="Times New Roman" w:eastAsia="Times New Roman" w:hAnsi="Times New Roman" w:cs="Times New Roman"/>
            <w:sz w:val="24"/>
            <w:szCs w:val="24"/>
          </w:rPr>
          <w:t xml:space="preserve"> = 0.45) </w:t>
        </w:r>
      </w:ins>
      <w:ins w:id="40" w:author="Lakens, D." w:date="2020-05-06T08:43:00Z">
        <w:r>
          <w:rPr>
            <w:rFonts w:ascii="Times New Roman" w:eastAsia="Times New Roman" w:hAnsi="Times New Roman" w:cs="Times New Roman"/>
            <w:sz w:val="24"/>
            <w:szCs w:val="24"/>
          </w:rPr>
          <w:t xml:space="preserve">PANAS scores. </w:t>
        </w:r>
      </w:ins>
      <w:ins w:id="41" w:author="Lakens, D." w:date="2020-05-06T09:03:00Z">
        <w:r w:rsidR="00050670">
          <w:rPr>
            <w:rFonts w:ascii="Times New Roman" w:eastAsia="Times New Roman" w:hAnsi="Times New Roman" w:cs="Times New Roman"/>
            <w:sz w:val="24"/>
            <w:szCs w:val="24"/>
          </w:rPr>
          <w:t xml:space="preserve">Because the decrease occurs for both positive and negative affect, and </w:t>
        </w:r>
      </w:ins>
      <w:ins w:id="42" w:author="Lakens, D." w:date="2020-05-06T09:04:00Z">
        <w:r w:rsidR="00050670">
          <w:rPr>
            <w:rFonts w:ascii="Times New Roman" w:eastAsia="Times New Roman" w:hAnsi="Times New Roman" w:cs="Times New Roman"/>
            <w:sz w:val="24"/>
            <w:szCs w:val="24"/>
          </w:rPr>
          <w:t xml:space="preserve">we see the expected symmetric </w:t>
        </w:r>
      </w:ins>
      <w:ins w:id="43" w:author="Lakens, D." w:date="2020-05-06T09:05:00Z">
        <w:r w:rsidR="00050670">
          <w:rPr>
            <w:rFonts w:ascii="Times New Roman" w:eastAsia="Times New Roman" w:hAnsi="Times New Roman" w:cs="Times New Roman"/>
            <w:sz w:val="24"/>
            <w:szCs w:val="24"/>
          </w:rPr>
          <w:t xml:space="preserve">shifts upward and downward in the ‘a little more/less’ groups for positive and negative affect, this seems to </w:t>
        </w:r>
      </w:ins>
      <w:ins w:id="44" w:author="Lakens, D." w:date="2020-05-06T09:06:00Z">
        <w:r w:rsidR="00050670">
          <w:rPr>
            <w:rFonts w:ascii="Times New Roman" w:eastAsia="Times New Roman" w:hAnsi="Times New Roman" w:cs="Times New Roman"/>
            <w:sz w:val="24"/>
            <w:szCs w:val="24"/>
          </w:rPr>
          <w:t xml:space="preserve">be a general </w:t>
        </w:r>
      </w:ins>
      <w:ins w:id="45" w:author="Lakens, D." w:date="2020-05-06T10:49:00Z">
        <w:r w:rsidR="000832E5">
          <w:rPr>
            <w:rFonts w:ascii="Times New Roman" w:eastAsia="Times New Roman" w:hAnsi="Times New Roman" w:cs="Times New Roman"/>
            <w:sz w:val="24"/>
            <w:szCs w:val="24"/>
          </w:rPr>
          <w:t xml:space="preserve">decrease with repeated assessment. Such shifts </w:t>
        </w:r>
      </w:ins>
      <w:ins w:id="46" w:author="Lakens, D." w:date="2020-05-06T10:55:00Z">
        <w:r w:rsidR="000832E5">
          <w:rPr>
            <w:rFonts w:ascii="Times New Roman" w:eastAsia="Times New Roman" w:hAnsi="Times New Roman" w:cs="Times New Roman"/>
            <w:sz w:val="24"/>
            <w:szCs w:val="24"/>
          </w:rPr>
          <w:t>are observed quite consistently</w:t>
        </w:r>
      </w:ins>
      <w:ins w:id="47" w:author="Lakens, D." w:date="2020-05-06T11:48:00Z">
        <w:r w:rsidR="00EC0F9F">
          <w:rPr>
            <w:rFonts w:ascii="Times New Roman" w:eastAsia="Times New Roman" w:hAnsi="Times New Roman" w:cs="Times New Roman"/>
            <w:sz w:val="24"/>
            <w:szCs w:val="24"/>
          </w:rPr>
          <w:t xml:space="preserve"> and is referred to as an initial elevation bias in subjective reports (</w:t>
        </w:r>
        <w:proofErr w:type="spellStart"/>
        <w:r w:rsidR="00EC0F9F">
          <w:rPr>
            <w:rFonts w:ascii="Times New Roman" w:eastAsia="Times New Roman" w:hAnsi="Times New Roman" w:cs="Times New Roman"/>
            <w:sz w:val="24"/>
            <w:szCs w:val="24"/>
          </w:rPr>
          <w:t>Shrout</w:t>
        </w:r>
        <w:proofErr w:type="spellEnd"/>
        <w:r w:rsidR="00EC0F9F">
          <w:rPr>
            <w:rFonts w:ascii="Times New Roman" w:eastAsia="Times New Roman" w:hAnsi="Times New Roman" w:cs="Times New Roman"/>
            <w:sz w:val="24"/>
            <w:szCs w:val="24"/>
          </w:rPr>
          <w:t xml:space="preserve"> et al., 2018)</w:t>
        </w:r>
      </w:ins>
      <w:ins w:id="48" w:author="Lakens, D." w:date="2020-05-06T11:49:00Z">
        <w:r w:rsidR="00EC0F9F">
          <w:rPr>
            <w:rFonts w:ascii="Times New Roman" w:eastAsia="Times New Roman" w:hAnsi="Times New Roman" w:cs="Times New Roman"/>
            <w:sz w:val="24"/>
            <w:szCs w:val="24"/>
          </w:rPr>
          <w:t>, although t</w:t>
        </w:r>
      </w:ins>
      <w:ins w:id="49" w:author="Lakens, D." w:date="2020-05-06T10:55:00Z">
        <w:r w:rsidR="000832E5">
          <w:rPr>
            <w:rFonts w:ascii="Times New Roman" w:eastAsia="Times New Roman" w:hAnsi="Times New Roman" w:cs="Times New Roman"/>
            <w:sz w:val="24"/>
            <w:szCs w:val="24"/>
          </w:rPr>
          <w:t>he</w:t>
        </w:r>
      </w:ins>
      <w:ins w:id="50" w:author="Lakens, D." w:date="2020-05-06T10:56:00Z">
        <w:r w:rsidR="000832E5">
          <w:rPr>
            <w:rFonts w:ascii="Times New Roman" w:eastAsia="Times New Roman" w:hAnsi="Times New Roman" w:cs="Times New Roman"/>
            <w:sz w:val="24"/>
            <w:szCs w:val="24"/>
          </w:rPr>
          <w:t xml:space="preserve"> underlying </w:t>
        </w:r>
      </w:ins>
      <w:ins w:id="51" w:author="Lakens, D." w:date="2020-05-06T10:55:00Z">
        <w:r w:rsidR="000832E5">
          <w:rPr>
            <w:rFonts w:ascii="Times New Roman" w:eastAsia="Times New Roman" w:hAnsi="Times New Roman" w:cs="Times New Roman"/>
            <w:sz w:val="24"/>
            <w:szCs w:val="24"/>
          </w:rPr>
          <w:t>mechanism</w:t>
        </w:r>
      </w:ins>
      <w:ins w:id="52" w:author="Lakens, D." w:date="2020-05-06T10:56:00Z">
        <w:r w:rsidR="000832E5">
          <w:rPr>
            <w:rFonts w:ascii="Times New Roman" w:eastAsia="Times New Roman" w:hAnsi="Times New Roman" w:cs="Times New Roman"/>
            <w:sz w:val="24"/>
            <w:szCs w:val="24"/>
          </w:rPr>
          <w:t xml:space="preserve"> is not fully understood</w:t>
        </w:r>
      </w:ins>
      <w:ins w:id="53" w:author="Lakens, D." w:date="2020-05-06T11:49:00Z">
        <w:r w:rsidR="00EC0F9F">
          <w:rPr>
            <w:rFonts w:ascii="Times New Roman" w:eastAsia="Times New Roman" w:hAnsi="Times New Roman" w:cs="Times New Roman"/>
            <w:sz w:val="24"/>
            <w:szCs w:val="24"/>
          </w:rPr>
          <w:t xml:space="preserve">. </w:t>
        </w:r>
      </w:ins>
      <w:ins w:id="54" w:author="Lakens, D." w:date="2020-05-06T10:59:00Z">
        <w:r w:rsidR="00B52708">
          <w:rPr>
            <w:rFonts w:ascii="Times New Roman" w:eastAsia="Times New Roman" w:hAnsi="Times New Roman" w:cs="Times New Roman"/>
            <w:sz w:val="24"/>
            <w:szCs w:val="24"/>
          </w:rPr>
          <w:t xml:space="preserve">Since </w:t>
        </w:r>
      </w:ins>
      <w:ins w:id="55" w:author="Lakens, D." w:date="2020-05-06T10:58:00Z">
        <w:r w:rsidR="00B52708">
          <w:rPr>
            <w:rFonts w:ascii="Times New Roman" w:eastAsia="Times New Roman" w:hAnsi="Times New Roman" w:cs="Times New Roman"/>
            <w:sz w:val="24"/>
            <w:szCs w:val="24"/>
          </w:rPr>
          <w:t xml:space="preserve">the </w:t>
        </w:r>
      </w:ins>
      <w:ins w:id="56" w:author="Lakens, D." w:date="2020-05-06T10:59:00Z">
        <w:r w:rsidR="00B52708">
          <w:rPr>
            <w:rFonts w:ascii="Times New Roman" w:eastAsia="Times New Roman" w:hAnsi="Times New Roman" w:cs="Times New Roman"/>
            <w:sz w:val="24"/>
            <w:szCs w:val="24"/>
          </w:rPr>
          <w:t xml:space="preserve">minimum subjectively experienced difference </w:t>
        </w:r>
      </w:ins>
      <w:ins w:id="57" w:author="Lakens, D." w:date="2020-05-06T11:34:00Z">
        <w:r w:rsidR="00177587">
          <w:rPr>
            <w:rFonts w:ascii="Times New Roman" w:eastAsia="Times New Roman" w:hAnsi="Times New Roman" w:cs="Times New Roman"/>
            <w:sz w:val="24"/>
            <w:szCs w:val="24"/>
          </w:rPr>
          <w:t xml:space="preserve">is calculated relative to the ‘no change’ condition, </w:t>
        </w:r>
      </w:ins>
      <w:ins w:id="58" w:author="Lakens, D." w:date="2020-05-06T11:50:00Z">
        <w:r w:rsidR="00EC0F9F">
          <w:rPr>
            <w:rFonts w:ascii="Times New Roman" w:eastAsia="Times New Roman" w:hAnsi="Times New Roman" w:cs="Times New Roman"/>
            <w:sz w:val="24"/>
            <w:szCs w:val="24"/>
          </w:rPr>
          <w:t>and initial elevation bias impacts all PANAS scores equally over the two time</w:t>
        </w:r>
      </w:ins>
      <w:ins w:id="59" w:author="Lakens, D." w:date="2020-05-06T11:51:00Z">
        <w:r w:rsidR="00EC0F9F">
          <w:rPr>
            <w:rFonts w:ascii="Times New Roman" w:eastAsia="Times New Roman" w:hAnsi="Times New Roman" w:cs="Times New Roman"/>
            <w:sz w:val="24"/>
            <w:szCs w:val="24"/>
          </w:rPr>
          <w:t xml:space="preserve"> points</w:t>
        </w:r>
      </w:ins>
      <w:ins w:id="60" w:author="Lakens, D." w:date="2020-05-06T11:50:00Z">
        <w:r w:rsidR="00EC0F9F">
          <w:rPr>
            <w:rFonts w:ascii="Times New Roman" w:eastAsia="Times New Roman" w:hAnsi="Times New Roman" w:cs="Times New Roman"/>
            <w:sz w:val="24"/>
            <w:szCs w:val="24"/>
          </w:rPr>
          <w:t xml:space="preserve">, </w:t>
        </w:r>
      </w:ins>
      <w:ins w:id="61" w:author="Lakens, D." w:date="2020-05-06T11:38:00Z">
        <w:r w:rsidR="00177587">
          <w:rPr>
            <w:rFonts w:ascii="Times New Roman" w:eastAsia="Times New Roman" w:hAnsi="Times New Roman" w:cs="Times New Roman"/>
            <w:sz w:val="24"/>
            <w:szCs w:val="24"/>
          </w:rPr>
          <w:t xml:space="preserve">the </w:t>
        </w:r>
      </w:ins>
      <w:ins w:id="62" w:author="Lakens, D." w:date="2020-05-06T11:39:00Z">
        <w:r w:rsidR="00177587">
          <w:rPr>
            <w:rFonts w:ascii="Times New Roman" w:eastAsia="Times New Roman" w:hAnsi="Times New Roman" w:cs="Times New Roman"/>
            <w:sz w:val="24"/>
            <w:szCs w:val="24"/>
          </w:rPr>
          <w:t xml:space="preserve">relative differences </w:t>
        </w:r>
      </w:ins>
      <w:ins w:id="63" w:author="Lakens, D." w:date="2020-05-06T11:51:00Z">
        <w:r w:rsidR="00EC0F9F">
          <w:rPr>
            <w:rFonts w:ascii="Times New Roman" w:eastAsia="Times New Roman" w:hAnsi="Times New Roman" w:cs="Times New Roman"/>
            <w:sz w:val="24"/>
            <w:szCs w:val="24"/>
          </w:rPr>
          <w:t>between the ‘little change’ groups and the ‘no change’ group should still yield informative estimates</w:t>
        </w:r>
      </w:ins>
      <w:ins w:id="64" w:author="Lakens, D." w:date="2020-05-06T11:52:00Z">
        <w:r w:rsidR="00EC0F9F">
          <w:rPr>
            <w:rFonts w:ascii="Times New Roman" w:eastAsia="Times New Roman" w:hAnsi="Times New Roman" w:cs="Times New Roman"/>
            <w:sz w:val="24"/>
            <w:szCs w:val="24"/>
          </w:rPr>
          <w:t xml:space="preserve">. </w:t>
        </w:r>
      </w:ins>
    </w:p>
    <w:p w14:paraId="42595E0D" w14:textId="1F13CBD8" w:rsidR="009C72C3" w:rsidDel="004657C0" w:rsidRDefault="009C72C3" w:rsidP="009C72C3">
      <w:pPr>
        <w:spacing w:line="480" w:lineRule="auto"/>
        <w:ind w:firstLine="720"/>
        <w:rPr>
          <w:del w:id="65" w:author="Lakens, D." w:date="2020-05-06T21:19:00Z"/>
          <w:rFonts w:ascii="Times New Roman" w:eastAsia="Times New Roman" w:hAnsi="Times New Roman" w:cs="Times New Roman"/>
          <w:sz w:val="24"/>
          <w:szCs w:val="24"/>
        </w:rPr>
      </w:pPr>
      <w:del w:id="66" w:author="Lakens, D." w:date="2020-05-06T21:19:00Z">
        <w:r w:rsidDel="004657C0">
          <w:rPr>
            <w:rFonts w:ascii="Times New Roman" w:eastAsia="Times New Roman" w:hAnsi="Times New Roman" w:cs="Times New Roman"/>
            <w:sz w:val="24"/>
            <w:szCs w:val="24"/>
          </w:rPr>
          <w:delText>For participants in the “little change” groups, t</w:delText>
        </w:r>
        <w:r w:rsidRPr="002B387C" w:rsidDel="004657C0">
          <w:rPr>
            <w:rFonts w:ascii="Times New Roman" w:eastAsia="Times New Roman" w:hAnsi="Times New Roman" w:cs="Times New Roman"/>
            <w:sz w:val="24"/>
            <w:szCs w:val="24"/>
          </w:rPr>
          <w:delText xml:space="preserve">he absolute mean change </w:delText>
        </w:r>
        <w:r w:rsidDel="004657C0">
          <w:rPr>
            <w:rFonts w:ascii="Times New Roman" w:eastAsia="Times New Roman" w:hAnsi="Times New Roman" w:cs="Times New Roman"/>
            <w:sz w:val="24"/>
            <w:szCs w:val="24"/>
          </w:rPr>
          <w:delText xml:space="preserve">(and estimate for the minimum subjectively experienced difference) </w:delText>
        </w:r>
        <w:r w:rsidRPr="002B387C" w:rsidDel="004657C0">
          <w:rPr>
            <w:rFonts w:ascii="Times New Roman" w:eastAsia="Times New Roman" w:hAnsi="Times New Roman" w:cs="Times New Roman"/>
            <w:sz w:val="24"/>
            <w:szCs w:val="24"/>
          </w:rPr>
          <w:delText>in positive affect was 0.</w:delText>
        </w:r>
        <w:r w:rsidDel="004657C0">
          <w:rPr>
            <w:rFonts w:ascii="Times New Roman" w:eastAsia="Times New Roman" w:hAnsi="Times New Roman" w:cs="Times New Roman"/>
            <w:sz w:val="24"/>
            <w:szCs w:val="24"/>
          </w:rPr>
          <w:delText>26</w:delText>
        </w:r>
        <w:r w:rsidRPr="002B387C" w:rsidDel="004657C0">
          <w:rPr>
            <w:rFonts w:ascii="Times New Roman" w:eastAsia="Times New Roman" w:hAnsi="Times New Roman" w:cs="Times New Roman"/>
            <w:sz w:val="24"/>
            <w:szCs w:val="24"/>
          </w:rPr>
          <w:delText xml:space="preserve"> (</w:delText>
        </w:r>
        <w:r w:rsidRPr="002B387C" w:rsidDel="004657C0">
          <w:rPr>
            <w:rFonts w:ascii="Times New Roman" w:eastAsia="Times New Roman" w:hAnsi="Times New Roman" w:cs="Times New Roman"/>
            <w:i/>
            <w:sz w:val="24"/>
            <w:szCs w:val="24"/>
          </w:rPr>
          <w:delText>SD</w:delText>
        </w:r>
        <w:r w:rsidRPr="002B387C" w:rsidDel="004657C0">
          <w:rPr>
            <w:rFonts w:ascii="Times New Roman" w:eastAsia="Times New Roman" w:hAnsi="Times New Roman" w:cs="Times New Roman"/>
            <w:sz w:val="24"/>
            <w:szCs w:val="24"/>
          </w:rPr>
          <w:delText xml:space="preserve"> = 0.</w:delText>
        </w:r>
        <w:r w:rsidDel="004657C0">
          <w:rPr>
            <w:rFonts w:ascii="Times New Roman" w:eastAsia="Times New Roman" w:hAnsi="Times New Roman" w:cs="Times New Roman"/>
            <w:sz w:val="24"/>
            <w:szCs w:val="24"/>
          </w:rPr>
          <w:delText>61</w:delText>
        </w:r>
        <w:r w:rsidRPr="002B387C" w:rsidDel="004657C0">
          <w:rPr>
            <w:rFonts w:ascii="Times New Roman" w:eastAsia="Times New Roman" w:hAnsi="Times New Roman" w:cs="Times New Roman"/>
            <w:sz w:val="24"/>
            <w:szCs w:val="24"/>
          </w:rPr>
          <w:delText>) scale points</w:delText>
        </w:r>
        <w:r w:rsidDel="004657C0">
          <w:rPr>
            <w:rFonts w:ascii="Times New Roman" w:eastAsia="Times New Roman" w:hAnsi="Times New Roman" w:cs="Times New Roman"/>
            <w:sz w:val="24"/>
            <w:szCs w:val="24"/>
          </w:rPr>
          <w:delText xml:space="preserve"> </w:delText>
        </w:r>
        <w:r w:rsidRPr="002B387C" w:rsidDel="004657C0">
          <w:rPr>
            <w:rFonts w:ascii="Times New Roman" w:eastAsia="Times New Roman" w:hAnsi="Times New Roman" w:cs="Times New Roman"/>
            <w:sz w:val="24"/>
            <w:szCs w:val="24"/>
          </w:rPr>
          <w:delText xml:space="preserve">and </w:delText>
        </w:r>
        <w:r w:rsidDel="004657C0">
          <w:rPr>
            <w:rFonts w:ascii="Times New Roman" w:eastAsia="Times New Roman" w:hAnsi="Times New Roman" w:cs="Times New Roman"/>
            <w:sz w:val="24"/>
            <w:szCs w:val="24"/>
          </w:rPr>
          <w:delText>for</w:delText>
        </w:r>
        <w:r w:rsidRPr="002B387C" w:rsidDel="004657C0">
          <w:rPr>
            <w:rFonts w:ascii="Times New Roman" w:eastAsia="Times New Roman" w:hAnsi="Times New Roman" w:cs="Times New Roman"/>
            <w:sz w:val="24"/>
            <w:szCs w:val="24"/>
          </w:rPr>
          <w:delText xml:space="preserve"> negative affect </w:delText>
        </w:r>
        <w:r w:rsidDel="004657C0">
          <w:rPr>
            <w:rFonts w:ascii="Times New Roman" w:eastAsia="Times New Roman" w:hAnsi="Times New Roman" w:cs="Times New Roman"/>
            <w:sz w:val="24"/>
            <w:szCs w:val="24"/>
          </w:rPr>
          <w:delText xml:space="preserve">it </w:delText>
        </w:r>
        <w:r w:rsidRPr="002B387C" w:rsidDel="004657C0">
          <w:rPr>
            <w:rFonts w:ascii="Times New Roman" w:eastAsia="Times New Roman" w:hAnsi="Times New Roman" w:cs="Times New Roman"/>
            <w:sz w:val="24"/>
            <w:szCs w:val="24"/>
          </w:rPr>
          <w:delText>was 0.</w:delText>
        </w:r>
        <w:r w:rsidDel="004657C0">
          <w:rPr>
            <w:rFonts w:ascii="Times New Roman" w:eastAsia="Times New Roman" w:hAnsi="Times New Roman" w:cs="Times New Roman"/>
            <w:sz w:val="24"/>
            <w:szCs w:val="24"/>
          </w:rPr>
          <w:delText>28</w:delText>
        </w:r>
        <w:r w:rsidRPr="002B387C" w:rsidDel="004657C0">
          <w:rPr>
            <w:rFonts w:ascii="Times New Roman" w:eastAsia="Times New Roman" w:hAnsi="Times New Roman" w:cs="Times New Roman"/>
            <w:sz w:val="24"/>
            <w:szCs w:val="24"/>
          </w:rPr>
          <w:delText xml:space="preserve"> (</w:delText>
        </w:r>
        <w:r w:rsidRPr="002B387C" w:rsidDel="004657C0">
          <w:rPr>
            <w:rFonts w:ascii="Times New Roman" w:eastAsia="Times New Roman" w:hAnsi="Times New Roman" w:cs="Times New Roman"/>
            <w:i/>
            <w:sz w:val="24"/>
            <w:szCs w:val="24"/>
          </w:rPr>
          <w:delText>SD</w:delText>
        </w:r>
        <w:r w:rsidRPr="002B387C" w:rsidDel="004657C0">
          <w:rPr>
            <w:rFonts w:ascii="Times New Roman" w:eastAsia="Times New Roman" w:hAnsi="Times New Roman" w:cs="Times New Roman"/>
            <w:sz w:val="24"/>
            <w:szCs w:val="24"/>
          </w:rPr>
          <w:delText xml:space="preserve"> = 0.</w:delText>
        </w:r>
        <w:r w:rsidDel="004657C0">
          <w:rPr>
            <w:rFonts w:ascii="Times New Roman" w:eastAsia="Times New Roman" w:hAnsi="Times New Roman" w:cs="Times New Roman"/>
            <w:sz w:val="24"/>
            <w:szCs w:val="24"/>
          </w:rPr>
          <w:delText>57</w:delText>
        </w:r>
        <w:r w:rsidRPr="002B387C" w:rsidDel="004657C0">
          <w:rPr>
            <w:rFonts w:ascii="Times New Roman" w:eastAsia="Times New Roman" w:hAnsi="Times New Roman" w:cs="Times New Roman"/>
            <w:sz w:val="24"/>
            <w:szCs w:val="24"/>
          </w:rPr>
          <w:delText>).</w:delText>
        </w:r>
        <w:r w:rsidDel="004657C0">
          <w:rPr>
            <w:rFonts w:ascii="Times New Roman" w:eastAsia="Times New Roman" w:hAnsi="Times New Roman" w:cs="Times New Roman"/>
            <w:sz w:val="24"/>
            <w:szCs w:val="24"/>
          </w:rPr>
          <w:delText xml:space="preserve"> </w:delText>
        </w:r>
        <w:r w:rsidRPr="00E660DC" w:rsidDel="004657C0">
          <w:rPr>
            <w:rFonts w:ascii="Times New Roman" w:eastAsia="Times New Roman" w:hAnsi="Times New Roman" w:cs="Times New Roman"/>
            <w:sz w:val="24"/>
            <w:szCs w:val="24"/>
          </w:rPr>
          <w:delText xml:space="preserve">Although these effects </w:delText>
        </w:r>
        <w:r w:rsidDel="004657C0">
          <w:rPr>
            <w:rFonts w:ascii="Times New Roman" w:eastAsia="Times New Roman" w:hAnsi="Times New Roman" w:cs="Times New Roman"/>
            <w:sz w:val="24"/>
            <w:szCs w:val="24"/>
          </w:rPr>
          <w:delText xml:space="preserve">for positive and negative affect </w:delText>
        </w:r>
        <w:r w:rsidRPr="00E660DC" w:rsidDel="004657C0">
          <w:rPr>
            <w:rFonts w:ascii="Times New Roman" w:eastAsia="Times New Roman" w:hAnsi="Times New Roman" w:cs="Times New Roman"/>
            <w:sz w:val="24"/>
            <w:szCs w:val="24"/>
          </w:rPr>
          <w:delText xml:space="preserve">seem quite consistent, there was substantial heterogeneity in the effect sizes </w:delText>
        </w:r>
        <w:r w:rsidDel="004657C0">
          <w:rPr>
            <w:rFonts w:ascii="Times New Roman" w:eastAsia="Times New Roman" w:hAnsi="Times New Roman" w:cs="Times New Roman"/>
            <w:sz w:val="24"/>
            <w:szCs w:val="24"/>
          </w:rPr>
          <w:delText>between</w:delText>
        </w:r>
        <w:r w:rsidRPr="00E660DC" w:rsidDel="004657C0">
          <w:rPr>
            <w:rFonts w:ascii="Times New Roman" w:eastAsia="Times New Roman" w:hAnsi="Times New Roman" w:cs="Times New Roman"/>
            <w:sz w:val="24"/>
            <w:szCs w:val="24"/>
          </w:rPr>
          <w:delText xml:space="preserve"> the 'a little less' and ' a little more' subgroups for positive affect (as indicated by a</w:delText>
        </w:r>
        <w:r w:rsidDel="004657C0">
          <w:rPr>
            <w:rFonts w:ascii="Times New Roman" w:eastAsia="Times New Roman" w:hAnsi="Times New Roman" w:cs="Times New Roman"/>
            <w:sz w:val="24"/>
            <w:szCs w:val="24"/>
          </w:rPr>
          <w:delText>n</w:delText>
        </w:r>
        <w:r w:rsidRPr="00E660DC" w:rsidDel="004657C0">
          <w:rPr>
            <w:rFonts w:ascii="Times New Roman" w:eastAsia="Times New Roman" w:hAnsi="Times New Roman" w:cs="Times New Roman"/>
            <w:sz w:val="24"/>
            <w:szCs w:val="24"/>
          </w:rPr>
          <w:delText xml:space="preserve"> I</w:delText>
        </w:r>
        <w:r w:rsidRPr="00E660DC" w:rsidDel="004657C0">
          <w:rPr>
            <w:rFonts w:ascii="Times New Roman" w:eastAsia="Times New Roman" w:hAnsi="Times New Roman" w:cs="Times New Roman"/>
            <w:sz w:val="24"/>
            <w:szCs w:val="24"/>
            <w:vertAlign w:val="superscript"/>
          </w:rPr>
          <w:delText>2</w:delText>
        </w:r>
        <w:r w:rsidRPr="00E660DC" w:rsidDel="004657C0">
          <w:rPr>
            <w:rFonts w:ascii="Times New Roman" w:eastAsia="Times New Roman" w:hAnsi="Times New Roman" w:cs="Times New Roman"/>
            <w:sz w:val="24"/>
            <w:szCs w:val="24"/>
          </w:rPr>
          <w:delText xml:space="preserve"> value of 98.19% and a statistically significant test for heterogeneity in the meta-analysis</w:delText>
        </w:r>
        <w:r w:rsidDel="004657C0">
          <w:rPr>
            <w:rFonts w:ascii="Times New Roman" w:eastAsia="Times New Roman" w:hAnsi="Times New Roman" w:cs="Times New Roman"/>
            <w:sz w:val="24"/>
            <w:szCs w:val="24"/>
          </w:rPr>
          <w:delText xml:space="preserve"> </w:delText>
        </w:r>
        <w:r w:rsidRPr="009D1101" w:rsidDel="004657C0">
          <w:rPr>
            <w:rFonts w:ascii="Times New Roman" w:eastAsia="Times New Roman" w:hAnsi="Times New Roman" w:cs="Times New Roman"/>
            <w:i/>
            <w:iCs/>
            <w:sz w:val="24"/>
            <w:szCs w:val="24"/>
          </w:rPr>
          <w:delText>p</w:delText>
        </w:r>
        <w:r w:rsidDel="004657C0">
          <w:rPr>
            <w:rFonts w:ascii="Times New Roman" w:eastAsia="Times New Roman" w:hAnsi="Times New Roman" w:cs="Times New Roman"/>
            <w:sz w:val="24"/>
            <w:szCs w:val="24"/>
          </w:rPr>
          <w:delText xml:space="preserve"> &lt; .001</w:delText>
        </w:r>
        <w:r w:rsidRPr="00E660DC" w:rsidDel="004657C0">
          <w:rPr>
            <w:rFonts w:ascii="Times New Roman" w:eastAsia="Times New Roman" w:hAnsi="Times New Roman" w:cs="Times New Roman"/>
            <w:sz w:val="24"/>
            <w:szCs w:val="24"/>
          </w:rPr>
          <w:delText>), whereas there was no significant heterogeneity for negative affect.</w:delText>
        </w:r>
      </w:del>
    </w:p>
    <w:p w14:paraId="799B1B88" w14:textId="2839F57F" w:rsidR="00EC0F9F" w:rsidRDefault="00EC0F9F" w:rsidP="00EC0F9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Some researchers have highlighted the importance of examining whether the little changed groups differ from the unchanged (or same) group</w:t>
      </w:r>
      <w:ins w:id="67" w:author="Lakens, D." w:date="2020-05-06T13:59:00Z">
        <w:r w:rsidR="00F14925">
          <w:rPr>
            <w:rFonts w:ascii="Times New Roman" w:eastAsia="Times New Roman" w:hAnsi="Times New Roman" w:cs="Times New Roman"/>
            <w:sz w:val="24"/>
            <w:szCs w:val="24"/>
          </w:rPr>
          <w:t>, as the absence of a difference casts dou</w:t>
        </w:r>
      </w:ins>
      <w:ins w:id="68" w:author="Lakens, D." w:date="2020-05-06T14:00:00Z">
        <w:r w:rsidR="00F14925">
          <w:rPr>
            <w:rFonts w:ascii="Times New Roman" w:eastAsia="Times New Roman" w:hAnsi="Times New Roman" w:cs="Times New Roman"/>
            <w:sz w:val="24"/>
            <w:szCs w:val="24"/>
          </w:rPr>
          <w:t>bts on the estimated minimum subjectively experienced difference</w:t>
        </w:r>
      </w:ins>
      <w:ins w:id="69" w:author="Lakens, D." w:date="2020-05-06T13:55:00Z">
        <w:r w:rsidR="00F14925">
          <w:rPr>
            <w:rFonts w:ascii="Times New Roman" w:eastAsia="Times New Roman" w:hAnsi="Times New Roman" w:cs="Times New Roman"/>
            <w:sz w:val="24"/>
            <w:szCs w:val="24"/>
          </w:rPr>
          <w:t xml:space="preserve"> </w:t>
        </w:r>
      </w:ins>
      <w:del w:id="70" w:author="Lakens, D." w:date="2020-05-06T13:55:00Z">
        <w:r w:rsidDel="00F14925">
          <w:rPr>
            <w:rFonts w:ascii="Times New Roman" w:eastAsia="Times New Roman" w:hAnsi="Times New Roman" w:cs="Times New Roman"/>
            <w:sz w:val="24"/>
            <w:szCs w:val="24"/>
          </w:rPr>
          <w:delText xml:space="preserve">. </w:delText>
        </w:r>
        <w:r w:rsidRPr="001A755F" w:rsidDel="00F14925">
          <w:rPr>
            <w:rFonts w:ascii="Times New Roman" w:eastAsia="Times New Roman" w:hAnsi="Times New Roman" w:cs="Times New Roman"/>
            <w:sz w:val="24"/>
            <w:szCs w:val="24"/>
          </w:rPr>
          <w:delText xml:space="preserve">For example, </w:delText>
        </w:r>
      </w:del>
      <w:ins w:id="71" w:author="Lakens, D." w:date="2020-05-06T13:55:00Z">
        <w:r w:rsidR="00F14925">
          <w:rPr>
            <w:rFonts w:ascii="Times New Roman" w:eastAsia="Times New Roman" w:hAnsi="Times New Roman" w:cs="Times New Roman"/>
            <w:sz w:val="24"/>
            <w:szCs w:val="24"/>
          </w:rPr>
          <w:t>(</w:t>
        </w:r>
      </w:ins>
      <w:r w:rsidRPr="001A755F">
        <w:rPr>
          <w:rFonts w:ascii="Times New Roman" w:eastAsia="Times New Roman" w:hAnsi="Times New Roman" w:cs="Times New Roman"/>
          <w:sz w:val="24"/>
          <w:szCs w:val="24"/>
        </w:rPr>
        <w:t xml:space="preserve">Hays, </w:t>
      </w:r>
      <w:proofErr w:type="spellStart"/>
      <w:r w:rsidRPr="001A755F">
        <w:rPr>
          <w:rFonts w:ascii="Times New Roman" w:eastAsia="Times New Roman" w:hAnsi="Times New Roman" w:cs="Times New Roman"/>
          <w:sz w:val="24"/>
          <w:szCs w:val="24"/>
        </w:rPr>
        <w:t>Farivar</w:t>
      </w:r>
      <w:proofErr w:type="spellEnd"/>
      <w:r w:rsidRPr="001A755F">
        <w:rPr>
          <w:rFonts w:ascii="Times New Roman" w:eastAsia="Times New Roman" w:hAnsi="Times New Roman" w:cs="Times New Roman"/>
          <w:sz w:val="24"/>
          <w:szCs w:val="24"/>
        </w:rPr>
        <w:t xml:space="preserve">, </w:t>
      </w:r>
      <w:del w:id="72" w:author="Lakens, D." w:date="2020-05-06T13:56:00Z">
        <w:r w:rsidRPr="001A755F" w:rsidDel="00F14925">
          <w:rPr>
            <w:rFonts w:ascii="Times New Roman" w:eastAsia="Times New Roman" w:hAnsi="Times New Roman" w:cs="Times New Roman"/>
            <w:sz w:val="24"/>
            <w:szCs w:val="24"/>
          </w:rPr>
          <w:delText xml:space="preserve">and </w:delText>
        </w:r>
      </w:del>
      <w:ins w:id="73" w:author="Lakens, D." w:date="2020-05-06T13:56:00Z">
        <w:r w:rsidR="00F14925">
          <w:rPr>
            <w:rFonts w:ascii="Times New Roman" w:eastAsia="Times New Roman" w:hAnsi="Times New Roman" w:cs="Times New Roman"/>
            <w:sz w:val="24"/>
            <w:szCs w:val="24"/>
          </w:rPr>
          <w:t>&amp;</w:t>
        </w:r>
        <w:r w:rsidR="00F14925" w:rsidRPr="001A755F">
          <w:rPr>
            <w:rFonts w:ascii="Times New Roman" w:eastAsia="Times New Roman" w:hAnsi="Times New Roman" w:cs="Times New Roman"/>
            <w:sz w:val="24"/>
            <w:szCs w:val="24"/>
          </w:rPr>
          <w:t xml:space="preserve"> </w:t>
        </w:r>
      </w:ins>
      <w:r w:rsidRPr="001A755F">
        <w:rPr>
          <w:rFonts w:ascii="Times New Roman" w:eastAsia="Times New Roman" w:hAnsi="Times New Roman" w:cs="Times New Roman"/>
          <w:sz w:val="24"/>
          <w:szCs w:val="24"/>
        </w:rPr>
        <w:t>Liu</w:t>
      </w:r>
      <w:ins w:id="74" w:author="Lakens, D." w:date="2020-05-06T13:56:00Z">
        <w:r w:rsidR="00F14925">
          <w:rPr>
            <w:rFonts w:ascii="Times New Roman" w:eastAsia="Times New Roman" w:hAnsi="Times New Roman" w:cs="Times New Roman"/>
            <w:sz w:val="24"/>
            <w:szCs w:val="24"/>
          </w:rPr>
          <w:t xml:space="preserve">, </w:t>
        </w:r>
      </w:ins>
      <w:del w:id="75" w:author="Lakens, D." w:date="2020-05-06T13:56:00Z">
        <w:r w:rsidRPr="001A755F" w:rsidDel="00F14925">
          <w:rPr>
            <w:rFonts w:ascii="Times New Roman" w:eastAsia="Times New Roman" w:hAnsi="Times New Roman" w:cs="Times New Roman"/>
            <w:sz w:val="24"/>
            <w:szCs w:val="24"/>
          </w:rPr>
          <w:delText xml:space="preserve"> (</w:delText>
        </w:r>
      </w:del>
      <w:r w:rsidRPr="001A755F">
        <w:rPr>
          <w:rFonts w:ascii="Times New Roman" w:eastAsia="Times New Roman" w:hAnsi="Times New Roman" w:cs="Times New Roman"/>
          <w:sz w:val="24"/>
          <w:szCs w:val="24"/>
        </w:rPr>
        <w:t>2005)</w:t>
      </w:r>
      <w:ins w:id="76" w:author="Lakens, D." w:date="2020-05-06T13:56:00Z">
        <w:r w:rsidR="00F14925">
          <w:rPr>
            <w:rFonts w:ascii="Times New Roman" w:eastAsia="Times New Roman" w:hAnsi="Times New Roman" w:cs="Times New Roman"/>
            <w:sz w:val="24"/>
            <w:szCs w:val="24"/>
          </w:rPr>
          <w:t xml:space="preserve">. </w:t>
        </w:r>
      </w:ins>
      <w:del w:id="77" w:author="Lakens, D." w:date="2020-05-06T13:56:00Z">
        <w:r w:rsidRPr="001A755F" w:rsidDel="00F14925">
          <w:rPr>
            <w:rFonts w:ascii="Times New Roman" w:eastAsia="Times New Roman" w:hAnsi="Times New Roman" w:cs="Times New Roman"/>
            <w:sz w:val="24"/>
            <w:szCs w:val="24"/>
          </w:rPr>
          <w:delText xml:space="preserve"> argue that if the estimate for those who changed a little is statistically different from those who reported no change then the former should be used without adjustment</w:delText>
        </w:r>
        <w:r w:rsidDel="00F14925">
          <w:rPr>
            <w:rFonts w:ascii="Times New Roman" w:eastAsia="Times New Roman" w:hAnsi="Times New Roman" w:cs="Times New Roman"/>
            <w:sz w:val="24"/>
            <w:szCs w:val="24"/>
          </w:rPr>
          <w:delText>. This is because t</w:delText>
        </w:r>
        <w:r w:rsidRPr="00372B5C" w:rsidDel="00F14925">
          <w:rPr>
            <w:rFonts w:ascii="Times New Roman" w:eastAsia="Times New Roman" w:hAnsi="Times New Roman" w:cs="Times New Roman"/>
            <w:sz w:val="24"/>
            <w:szCs w:val="24"/>
          </w:rPr>
          <w:delText xml:space="preserve">he amount the </w:delText>
        </w:r>
        <w:r w:rsidDel="00F14925">
          <w:rPr>
            <w:rFonts w:ascii="Times New Roman" w:eastAsia="Times New Roman" w:hAnsi="Times New Roman" w:cs="Times New Roman"/>
            <w:sz w:val="24"/>
            <w:szCs w:val="24"/>
          </w:rPr>
          <w:delText>no-change</w:delText>
        </w:r>
        <w:r w:rsidRPr="00372B5C" w:rsidDel="00F14925">
          <w:rPr>
            <w:rFonts w:ascii="Times New Roman" w:eastAsia="Times New Roman" w:hAnsi="Times New Roman" w:cs="Times New Roman"/>
            <w:sz w:val="24"/>
            <w:szCs w:val="24"/>
          </w:rPr>
          <w:delText xml:space="preserve"> group </w:delText>
        </w:r>
        <w:r w:rsidDel="00F14925">
          <w:rPr>
            <w:rFonts w:ascii="Times New Roman" w:eastAsia="Times New Roman" w:hAnsi="Times New Roman" w:cs="Times New Roman"/>
            <w:sz w:val="24"/>
            <w:szCs w:val="24"/>
          </w:rPr>
          <w:delText>has changed</w:delText>
        </w:r>
        <w:r w:rsidRPr="00372B5C" w:rsidDel="00F14925">
          <w:rPr>
            <w:rFonts w:ascii="Times New Roman" w:eastAsia="Times New Roman" w:hAnsi="Times New Roman" w:cs="Times New Roman"/>
            <w:sz w:val="24"/>
            <w:szCs w:val="24"/>
          </w:rPr>
          <w:delText xml:space="preserve"> </w:delText>
        </w:r>
        <w:r w:rsidDel="00F14925">
          <w:rPr>
            <w:rFonts w:ascii="Times New Roman" w:eastAsia="Times New Roman" w:hAnsi="Times New Roman" w:cs="Times New Roman"/>
            <w:sz w:val="24"/>
            <w:szCs w:val="24"/>
          </w:rPr>
          <w:delText>is</w:delText>
        </w:r>
        <w:r w:rsidRPr="00372B5C" w:rsidDel="00F14925">
          <w:rPr>
            <w:rFonts w:ascii="Times New Roman" w:eastAsia="Times New Roman" w:hAnsi="Times New Roman" w:cs="Times New Roman"/>
            <w:sz w:val="24"/>
            <w:szCs w:val="24"/>
          </w:rPr>
          <w:delText xml:space="preserve"> not enough for them to report having changed</w:delText>
        </w:r>
        <w:r w:rsidDel="00F14925">
          <w:rPr>
            <w:rFonts w:ascii="Times New Roman" w:eastAsia="Times New Roman" w:hAnsi="Times New Roman" w:cs="Times New Roman"/>
            <w:sz w:val="24"/>
            <w:szCs w:val="24"/>
          </w:rPr>
          <w:delText xml:space="preserve"> and,</w:delText>
        </w:r>
        <w:r w:rsidRPr="00372B5C" w:rsidDel="00F14925">
          <w:rPr>
            <w:rFonts w:ascii="Times New Roman" w:eastAsia="Times New Roman" w:hAnsi="Times New Roman" w:cs="Times New Roman"/>
            <w:sz w:val="24"/>
            <w:szCs w:val="24"/>
          </w:rPr>
          <w:delText xml:space="preserve"> </w:delText>
        </w:r>
        <w:r w:rsidDel="00F14925">
          <w:rPr>
            <w:rFonts w:ascii="Times New Roman" w:eastAsia="Times New Roman" w:hAnsi="Times New Roman" w:cs="Times New Roman"/>
            <w:sz w:val="24"/>
            <w:szCs w:val="24"/>
          </w:rPr>
          <w:delText>i</w:delText>
        </w:r>
        <w:r w:rsidRPr="00372B5C" w:rsidDel="00F14925">
          <w:rPr>
            <w:rFonts w:ascii="Times New Roman" w:eastAsia="Times New Roman" w:hAnsi="Times New Roman" w:cs="Times New Roman"/>
            <w:sz w:val="24"/>
            <w:szCs w:val="24"/>
          </w:rPr>
          <w:delText xml:space="preserve">n this sense, </w:delText>
        </w:r>
        <w:r w:rsidDel="00F14925">
          <w:rPr>
            <w:rFonts w:ascii="Times New Roman" w:eastAsia="Times New Roman" w:hAnsi="Times New Roman" w:cs="Times New Roman"/>
            <w:sz w:val="24"/>
            <w:szCs w:val="24"/>
          </w:rPr>
          <w:delText>the estimate</w:delText>
        </w:r>
        <w:r w:rsidRPr="00372B5C" w:rsidDel="00F14925">
          <w:rPr>
            <w:rFonts w:ascii="Times New Roman" w:eastAsia="Times New Roman" w:hAnsi="Times New Roman" w:cs="Times New Roman"/>
            <w:sz w:val="24"/>
            <w:szCs w:val="24"/>
          </w:rPr>
          <w:delText xml:space="preserve"> </w:delText>
        </w:r>
        <w:r w:rsidDel="00F14925">
          <w:rPr>
            <w:rFonts w:ascii="Times New Roman" w:eastAsia="Times New Roman" w:hAnsi="Times New Roman" w:cs="Times New Roman"/>
            <w:sz w:val="24"/>
            <w:szCs w:val="24"/>
          </w:rPr>
          <w:delText xml:space="preserve">from the little changed group </w:delText>
        </w:r>
        <w:r w:rsidRPr="00372B5C" w:rsidDel="00F14925">
          <w:rPr>
            <w:rFonts w:ascii="Times New Roman" w:eastAsia="Times New Roman" w:hAnsi="Times New Roman" w:cs="Times New Roman"/>
            <w:sz w:val="24"/>
            <w:szCs w:val="24"/>
          </w:rPr>
          <w:delText>is a meaningful difference</w:delText>
        </w:r>
        <w:r w:rsidDel="00F14925">
          <w:rPr>
            <w:rFonts w:ascii="Times New Roman" w:eastAsia="Times New Roman" w:hAnsi="Times New Roman" w:cs="Times New Roman"/>
            <w:sz w:val="24"/>
            <w:szCs w:val="24"/>
          </w:rPr>
          <w:delText>.</w:delText>
        </w:r>
        <w:r w:rsidRPr="001A755F" w:rsidDel="00F14925">
          <w:rPr>
            <w:rFonts w:ascii="Times New Roman" w:eastAsia="Times New Roman" w:hAnsi="Times New Roman" w:cs="Times New Roman"/>
            <w:sz w:val="24"/>
            <w:szCs w:val="24"/>
          </w:rPr>
          <w:delText xml:space="preserve"> </w:delText>
        </w:r>
        <w:r w:rsidDel="00F14925">
          <w:rPr>
            <w:rFonts w:ascii="Times New Roman" w:eastAsia="Times New Roman" w:hAnsi="Times New Roman" w:cs="Times New Roman"/>
            <w:sz w:val="24"/>
            <w:szCs w:val="24"/>
          </w:rPr>
          <w:delText>However</w:delText>
        </w:r>
        <w:r w:rsidRPr="001A755F" w:rsidDel="00F14925">
          <w:rPr>
            <w:rFonts w:ascii="Times New Roman" w:eastAsia="Times New Roman" w:hAnsi="Times New Roman" w:cs="Times New Roman"/>
            <w:sz w:val="24"/>
            <w:szCs w:val="24"/>
          </w:rPr>
          <w:delText xml:space="preserve">, if there is no evidence that the </w:delText>
        </w:r>
        <w:r w:rsidDel="00F14925">
          <w:rPr>
            <w:rFonts w:ascii="Times New Roman" w:eastAsia="Times New Roman" w:hAnsi="Times New Roman" w:cs="Times New Roman"/>
            <w:sz w:val="24"/>
            <w:szCs w:val="24"/>
          </w:rPr>
          <w:delText>no change group differs from the little changed group</w:delText>
        </w:r>
        <w:r w:rsidRPr="001A755F" w:rsidDel="00F14925">
          <w:rPr>
            <w:rFonts w:ascii="Times New Roman" w:eastAsia="Times New Roman" w:hAnsi="Times New Roman" w:cs="Times New Roman"/>
            <w:sz w:val="24"/>
            <w:szCs w:val="24"/>
          </w:rPr>
          <w:delText xml:space="preserve"> then the estimate of the little changed group should be considered suspect.</w:delText>
        </w:r>
        <w:r w:rsidDel="00F14925">
          <w:rPr>
            <w:rFonts w:ascii="Times New Roman" w:eastAsia="Times New Roman" w:hAnsi="Times New Roman" w:cs="Times New Roman"/>
            <w:sz w:val="24"/>
            <w:szCs w:val="24"/>
          </w:rPr>
          <w:delText xml:space="preserve"> </w:delText>
        </w:r>
      </w:del>
      <w:commentRangeStart w:id="78"/>
      <w:ins w:id="79" w:author="Lakens, D." w:date="2020-05-06T21:52:00Z">
        <w:r w:rsidR="00703B87">
          <w:rPr>
            <w:rFonts w:ascii="Times New Roman" w:eastAsia="Times New Roman" w:hAnsi="Times New Roman" w:cs="Times New Roman"/>
            <w:sz w:val="24"/>
            <w:szCs w:val="24"/>
          </w:rPr>
          <w:t xml:space="preserve">As can be inferred from the 95% confidence intervals in Table 1 </w:t>
        </w:r>
      </w:ins>
      <w:commentRangeEnd w:id="78"/>
      <w:ins w:id="80" w:author="Lakens, D." w:date="2020-05-06T21:53:00Z">
        <w:r w:rsidR="00703B87">
          <w:rPr>
            <w:rStyle w:val="CommentReference"/>
          </w:rPr>
          <w:commentReference w:id="78"/>
        </w:r>
      </w:ins>
      <w:ins w:id="81" w:author="Lakens, D." w:date="2020-05-06T21:52:00Z">
        <w:r w:rsidR="00703B87">
          <w:rPr>
            <w:rFonts w:ascii="Times New Roman" w:eastAsia="Times New Roman" w:hAnsi="Times New Roman" w:cs="Times New Roman"/>
            <w:sz w:val="24"/>
            <w:szCs w:val="24"/>
          </w:rPr>
          <w:t xml:space="preserve">for both positive and </w:t>
        </w:r>
        <w:r w:rsidR="00703B87">
          <w:rPr>
            <w:rFonts w:ascii="Times New Roman" w:eastAsia="Times New Roman" w:hAnsi="Times New Roman" w:cs="Times New Roman"/>
            <w:sz w:val="24"/>
            <w:szCs w:val="24"/>
          </w:rPr>
          <w:lastRenderedPageBreak/>
          <w:t xml:space="preserve">negative affect, the difference scores for people who felt ‘the same’ </w:t>
        </w:r>
      </w:ins>
      <w:ins w:id="82" w:author="Lakens, D." w:date="2020-05-06T21:53:00Z">
        <w:r w:rsidR="00703B87">
          <w:rPr>
            <w:rFonts w:ascii="Times New Roman" w:eastAsia="Times New Roman" w:hAnsi="Times New Roman" w:cs="Times New Roman"/>
            <w:sz w:val="24"/>
            <w:szCs w:val="24"/>
          </w:rPr>
          <w:t xml:space="preserve">were statistically different from those who reported feeling a little more or less positive or negative affect. </w:t>
        </w:r>
      </w:ins>
      <w:del w:id="83" w:author="Lakens, D." w:date="2020-05-06T21:53:00Z">
        <w:r w:rsidDel="00703B87">
          <w:rPr>
            <w:rFonts w:ascii="Times New Roman" w:eastAsia="Times New Roman" w:hAnsi="Times New Roman" w:cs="Times New Roman"/>
            <w:sz w:val="24"/>
            <w:szCs w:val="24"/>
          </w:rPr>
          <w:delText>In our study, for positive affect, participants who indicated that they felt the same (</w:delText>
        </w:r>
        <w:r w:rsidRPr="001A755F" w:rsidDel="00703B87">
          <w:rPr>
            <w:rFonts w:ascii="Times New Roman" w:eastAsia="Times New Roman" w:hAnsi="Times New Roman" w:cs="Times New Roman"/>
            <w:i/>
            <w:iCs/>
            <w:sz w:val="24"/>
            <w:szCs w:val="24"/>
          </w:rPr>
          <w:delText>M</w:delText>
        </w:r>
        <w:r w:rsidDel="00703B87">
          <w:rPr>
            <w:rFonts w:ascii="Times New Roman" w:eastAsia="Times New Roman" w:hAnsi="Times New Roman" w:cs="Times New Roman"/>
            <w:sz w:val="24"/>
            <w:szCs w:val="24"/>
          </w:rPr>
          <w:delText xml:space="preserve"> = -0.18, </w:delText>
        </w:r>
        <w:r w:rsidDel="00703B87">
          <w:rPr>
            <w:rFonts w:ascii="Times New Roman" w:eastAsia="Times New Roman" w:hAnsi="Times New Roman" w:cs="Times New Roman"/>
            <w:i/>
            <w:sz w:val="24"/>
            <w:szCs w:val="24"/>
          </w:rPr>
          <w:delText>SD</w:delText>
        </w:r>
        <w:r w:rsidDel="00703B87">
          <w:rPr>
            <w:rFonts w:ascii="Times New Roman" w:eastAsia="Times New Roman" w:hAnsi="Times New Roman" w:cs="Times New Roman"/>
            <w:sz w:val="24"/>
            <w:szCs w:val="24"/>
          </w:rPr>
          <w:delText xml:space="preserve"> = 0.57) had change scores which were statistically different from those indicating that they had changed a little (</w:delText>
        </w:r>
        <w:r w:rsidRPr="00290029" w:rsidDel="00703B87">
          <w:rPr>
            <w:rFonts w:ascii="Times New Roman" w:eastAsia="Times New Roman" w:hAnsi="Times New Roman" w:cs="Times New Roman"/>
            <w:i/>
            <w:iCs/>
            <w:sz w:val="24"/>
            <w:szCs w:val="24"/>
          </w:rPr>
          <w:delText>M</w:delText>
        </w:r>
        <w:r w:rsidDel="00703B87">
          <w:rPr>
            <w:rFonts w:ascii="Times New Roman" w:eastAsia="Times New Roman" w:hAnsi="Times New Roman" w:cs="Times New Roman"/>
            <w:sz w:val="24"/>
            <w:szCs w:val="24"/>
          </w:rPr>
          <w:delText xml:space="preserve"> = 0.26, </w:delText>
        </w:r>
        <w:r w:rsidDel="00703B87">
          <w:rPr>
            <w:rFonts w:ascii="Times New Roman" w:eastAsia="Times New Roman" w:hAnsi="Times New Roman" w:cs="Times New Roman"/>
            <w:i/>
            <w:sz w:val="24"/>
            <w:szCs w:val="24"/>
          </w:rPr>
          <w:delText>SD</w:delText>
        </w:r>
        <w:r w:rsidDel="00703B87">
          <w:rPr>
            <w:rFonts w:ascii="Times New Roman" w:eastAsia="Times New Roman" w:hAnsi="Times New Roman" w:cs="Times New Roman"/>
            <w:sz w:val="24"/>
            <w:szCs w:val="24"/>
          </w:rPr>
          <w:delText xml:space="preserve"> = 0.61), </w:delText>
        </w:r>
        <w:r w:rsidDel="00703B87">
          <w:rPr>
            <w:rFonts w:ascii="Times New Roman" w:eastAsia="Times New Roman" w:hAnsi="Times New Roman" w:cs="Times New Roman"/>
            <w:i/>
            <w:sz w:val="24"/>
            <w:szCs w:val="24"/>
          </w:rPr>
          <w:delText>t</w:delText>
        </w:r>
        <w:r w:rsidDel="00703B87">
          <w:rPr>
            <w:rFonts w:ascii="Times New Roman" w:eastAsia="Times New Roman" w:hAnsi="Times New Roman" w:cs="Times New Roman"/>
            <w:sz w:val="24"/>
            <w:szCs w:val="24"/>
          </w:rPr>
          <w:delText>(58</w:delText>
        </w:r>
      </w:del>
      <w:del w:id="84" w:author="Lakens, D." w:date="2020-05-06T13:51:00Z">
        <w:r w:rsidDel="001F132D">
          <w:rPr>
            <w:rFonts w:ascii="Times New Roman" w:eastAsia="Times New Roman" w:hAnsi="Times New Roman" w:cs="Times New Roman"/>
            <w:sz w:val="24"/>
            <w:szCs w:val="24"/>
          </w:rPr>
          <w:delText>5</w:delText>
        </w:r>
      </w:del>
      <w:del w:id="85" w:author="Lakens, D." w:date="2020-05-06T21:53:00Z">
        <w:r w:rsidDel="00703B87">
          <w:rPr>
            <w:rFonts w:ascii="Times New Roman" w:eastAsia="Times New Roman" w:hAnsi="Times New Roman" w:cs="Times New Roman"/>
            <w:sz w:val="24"/>
            <w:szCs w:val="24"/>
          </w:rPr>
          <w:delText>.</w:delText>
        </w:r>
      </w:del>
      <w:del w:id="86" w:author="Lakens, D." w:date="2020-05-06T13:51:00Z">
        <w:r w:rsidDel="001F132D">
          <w:rPr>
            <w:rFonts w:ascii="Times New Roman" w:eastAsia="Times New Roman" w:hAnsi="Times New Roman" w:cs="Times New Roman"/>
            <w:sz w:val="24"/>
            <w:szCs w:val="24"/>
          </w:rPr>
          <w:delText>86</w:delText>
        </w:r>
      </w:del>
      <w:del w:id="87" w:author="Lakens, D." w:date="2020-05-06T21:53:00Z">
        <w:r w:rsidDel="00703B87">
          <w:rPr>
            <w:rFonts w:ascii="Times New Roman" w:eastAsia="Times New Roman" w:hAnsi="Times New Roman" w:cs="Times New Roman"/>
            <w:sz w:val="24"/>
            <w:szCs w:val="24"/>
          </w:rPr>
          <w:delText>) = 9.</w:delText>
        </w:r>
      </w:del>
      <w:del w:id="88" w:author="Lakens, D." w:date="2020-05-06T13:50:00Z">
        <w:r w:rsidDel="001F132D">
          <w:rPr>
            <w:rFonts w:ascii="Times New Roman" w:eastAsia="Times New Roman" w:hAnsi="Times New Roman" w:cs="Times New Roman"/>
            <w:sz w:val="24"/>
            <w:szCs w:val="24"/>
          </w:rPr>
          <w:delText>68</w:delText>
        </w:r>
      </w:del>
      <w:del w:id="89" w:author="Lakens, D." w:date="2020-05-06T21:53:00Z">
        <w:r w:rsidDel="00703B87">
          <w:rPr>
            <w:rFonts w:ascii="Times New Roman" w:eastAsia="Times New Roman" w:hAnsi="Times New Roman" w:cs="Times New Roman"/>
            <w:sz w:val="24"/>
            <w:szCs w:val="24"/>
          </w:rPr>
          <w:delText xml:space="preserve">, </w:delText>
        </w:r>
        <w:r w:rsidDel="00703B87">
          <w:rPr>
            <w:rFonts w:ascii="Times New Roman" w:eastAsia="Times New Roman" w:hAnsi="Times New Roman" w:cs="Times New Roman"/>
            <w:i/>
            <w:sz w:val="24"/>
            <w:szCs w:val="24"/>
          </w:rPr>
          <w:delText xml:space="preserve">p </w:delText>
        </w:r>
        <w:r w:rsidDel="00703B87">
          <w:rPr>
            <w:rFonts w:ascii="Times New Roman" w:eastAsia="Times New Roman" w:hAnsi="Times New Roman" w:cs="Times New Roman"/>
            <w:sz w:val="24"/>
            <w:szCs w:val="24"/>
          </w:rPr>
          <w:delText>&lt; .001. Similarly, for negative affect, participants who felt the same (</w:delText>
        </w:r>
        <w:r w:rsidRPr="00290029" w:rsidDel="00703B87">
          <w:rPr>
            <w:rFonts w:ascii="Times New Roman" w:eastAsia="Times New Roman" w:hAnsi="Times New Roman" w:cs="Times New Roman"/>
            <w:i/>
            <w:iCs/>
            <w:sz w:val="24"/>
            <w:szCs w:val="24"/>
          </w:rPr>
          <w:delText>M</w:delText>
        </w:r>
        <w:r w:rsidDel="00703B87">
          <w:rPr>
            <w:rFonts w:ascii="Times New Roman" w:eastAsia="Times New Roman" w:hAnsi="Times New Roman" w:cs="Times New Roman"/>
            <w:sz w:val="24"/>
            <w:szCs w:val="24"/>
          </w:rPr>
          <w:delText xml:space="preserve"> = -0.11, </w:delText>
        </w:r>
        <w:r w:rsidDel="00703B87">
          <w:rPr>
            <w:rFonts w:ascii="Times New Roman" w:eastAsia="Times New Roman" w:hAnsi="Times New Roman" w:cs="Times New Roman"/>
            <w:i/>
            <w:sz w:val="24"/>
            <w:szCs w:val="24"/>
          </w:rPr>
          <w:delText>SD</w:delText>
        </w:r>
        <w:r w:rsidDel="00703B87">
          <w:rPr>
            <w:rFonts w:ascii="Times New Roman" w:eastAsia="Times New Roman" w:hAnsi="Times New Roman" w:cs="Times New Roman"/>
            <w:sz w:val="24"/>
            <w:szCs w:val="24"/>
          </w:rPr>
          <w:delText xml:space="preserve"> = 0.45) had change scores that were significantly different from those who felt a little different (</w:delText>
        </w:r>
        <w:r w:rsidRPr="00290029" w:rsidDel="00703B87">
          <w:rPr>
            <w:rFonts w:ascii="Times New Roman" w:eastAsia="Times New Roman" w:hAnsi="Times New Roman" w:cs="Times New Roman"/>
            <w:i/>
            <w:iCs/>
            <w:sz w:val="24"/>
            <w:szCs w:val="24"/>
          </w:rPr>
          <w:delText>M</w:delText>
        </w:r>
        <w:r w:rsidDel="00703B87">
          <w:rPr>
            <w:rFonts w:ascii="Times New Roman" w:eastAsia="Times New Roman" w:hAnsi="Times New Roman" w:cs="Times New Roman"/>
            <w:sz w:val="24"/>
            <w:szCs w:val="24"/>
          </w:rPr>
          <w:delText xml:space="preserve"> = 0.28, </w:delText>
        </w:r>
        <w:r w:rsidDel="00703B87">
          <w:rPr>
            <w:rFonts w:ascii="Times New Roman" w:eastAsia="Times New Roman" w:hAnsi="Times New Roman" w:cs="Times New Roman"/>
            <w:i/>
            <w:sz w:val="24"/>
            <w:szCs w:val="24"/>
          </w:rPr>
          <w:delText>SD</w:delText>
        </w:r>
        <w:r w:rsidDel="00703B87">
          <w:rPr>
            <w:rFonts w:ascii="Times New Roman" w:eastAsia="Times New Roman" w:hAnsi="Times New Roman" w:cs="Times New Roman"/>
            <w:sz w:val="24"/>
            <w:szCs w:val="24"/>
          </w:rPr>
          <w:delText xml:space="preserve"> = 0.57), </w:delText>
        </w:r>
        <w:r w:rsidDel="00703B87">
          <w:rPr>
            <w:rFonts w:ascii="Times New Roman" w:eastAsia="Times New Roman" w:hAnsi="Times New Roman" w:cs="Times New Roman"/>
            <w:i/>
            <w:sz w:val="24"/>
            <w:szCs w:val="24"/>
          </w:rPr>
          <w:delText>t</w:delText>
        </w:r>
        <w:r w:rsidDel="00703B87">
          <w:rPr>
            <w:rFonts w:ascii="Times New Roman" w:eastAsia="Times New Roman" w:hAnsi="Times New Roman" w:cs="Times New Roman"/>
            <w:sz w:val="24"/>
            <w:szCs w:val="24"/>
          </w:rPr>
          <w:delText>(664.</w:delText>
        </w:r>
      </w:del>
      <w:del w:id="90" w:author="Lakens, D." w:date="2020-05-06T13:52:00Z">
        <w:r w:rsidDel="001F132D">
          <w:rPr>
            <w:rFonts w:ascii="Times New Roman" w:eastAsia="Times New Roman" w:hAnsi="Times New Roman" w:cs="Times New Roman"/>
            <w:sz w:val="24"/>
            <w:szCs w:val="24"/>
          </w:rPr>
          <w:delText>4</w:delText>
        </w:r>
      </w:del>
      <w:del w:id="91" w:author="Lakens, D." w:date="2020-05-06T21:53:00Z">
        <w:r w:rsidDel="00703B87">
          <w:rPr>
            <w:rFonts w:ascii="Times New Roman" w:eastAsia="Times New Roman" w:hAnsi="Times New Roman" w:cs="Times New Roman"/>
            <w:sz w:val="24"/>
            <w:szCs w:val="24"/>
          </w:rPr>
          <w:delText>) = 9.9</w:delText>
        </w:r>
      </w:del>
      <w:del w:id="92" w:author="Lakens, D." w:date="2020-05-06T13:52:00Z">
        <w:r w:rsidDel="001F132D">
          <w:rPr>
            <w:rFonts w:ascii="Times New Roman" w:eastAsia="Times New Roman" w:hAnsi="Times New Roman" w:cs="Times New Roman"/>
            <w:sz w:val="24"/>
            <w:szCs w:val="24"/>
          </w:rPr>
          <w:delText>8</w:delText>
        </w:r>
      </w:del>
      <w:del w:id="93" w:author="Lakens, D." w:date="2020-05-06T21:53:00Z">
        <w:r w:rsidDel="00703B87">
          <w:rPr>
            <w:rFonts w:ascii="Times New Roman" w:eastAsia="Times New Roman" w:hAnsi="Times New Roman" w:cs="Times New Roman"/>
            <w:sz w:val="24"/>
            <w:szCs w:val="24"/>
          </w:rPr>
          <w:delText xml:space="preserve">, </w:delText>
        </w:r>
        <w:r w:rsidDel="00703B87">
          <w:rPr>
            <w:rFonts w:ascii="Times New Roman" w:eastAsia="Times New Roman" w:hAnsi="Times New Roman" w:cs="Times New Roman"/>
            <w:i/>
            <w:sz w:val="24"/>
            <w:szCs w:val="24"/>
          </w:rPr>
          <w:delText xml:space="preserve">p </w:delText>
        </w:r>
        <w:r w:rsidDel="00703B87">
          <w:rPr>
            <w:rFonts w:ascii="Times New Roman" w:eastAsia="Times New Roman" w:hAnsi="Times New Roman" w:cs="Times New Roman"/>
            <w:sz w:val="24"/>
            <w:szCs w:val="24"/>
          </w:rPr>
          <w:delText>&lt; .001.</w:delText>
        </w:r>
      </w:del>
      <w:del w:id="94" w:author="Lakens, D." w:date="2020-05-06T13:56:00Z">
        <w:r w:rsidDel="00F14925">
          <w:rPr>
            <w:rFonts w:ascii="Times New Roman" w:eastAsia="Times New Roman" w:hAnsi="Times New Roman" w:cs="Times New Roman"/>
            <w:sz w:val="24"/>
            <w:szCs w:val="24"/>
          </w:rPr>
          <w:delText xml:space="preserve"> </w:delText>
        </w:r>
        <w:commentRangeStart w:id="95"/>
        <w:r w:rsidDel="00F14925">
          <w:rPr>
            <w:rFonts w:ascii="Times New Roman" w:eastAsia="Times New Roman" w:hAnsi="Times New Roman" w:cs="Times New Roman"/>
            <w:sz w:val="24"/>
            <w:szCs w:val="24"/>
          </w:rPr>
          <w:delText xml:space="preserve">We </w:delText>
        </w:r>
      </w:del>
      <w:commentRangeEnd w:id="95"/>
      <w:del w:id="96" w:author="Lakens, D." w:date="2020-05-06T21:53:00Z">
        <w:r w:rsidR="00F14925" w:rsidDel="00703B87">
          <w:rPr>
            <w:rStyle w:val="CommentReference"/>
          </w:rPr>
          <w:commentReference w:id="95"/>
        </w:r>
      </w:del>
      <w:del w:id="97" w:author="Lakens, D." w:date="2020-05-06T13:56:00Z">
        <w:r w:rsidDel="00F14925">
          <w:rPr>
            <w:rFonts w:ascii="Times New Roman" w:eastAsia="Times New Roman" w:hAnsi="Times New Roman" w:cs="Times New Roman"/>
            <w:sz w:val="24"/>
            <w:szCs w:val="24"/>
          </w:rPr>
          <w:delText>would thus be able to use the estimates derived from the little change groups without adjustment.</w:delText>
        </w:r>
      </w:del>
    </w:p>
    <w:p w14:paraId="6940E4EC" w14:textId="77777777" w:rsidR="00EC0F9F" w:rsidRDefault="00EC0F9F" w:rsidP="009C72C3">
      <w:pPr>
        <w:spacing w:line="480" w:lineRule="auto"/>
        <w:ind w:firstLine="720"/>
        <w:rPr>
          <w:rFonts w:ascii="Times New Roman" w:eastAsia="Times New Roman" w:hAnsi="Times New Roman" w:cs="Times New Roman"/>
          <w:sz w:val="24"/>
          <w:szCs w:val="24"/>
        </w:rPr>
      </w:pPr>
    </w:p>
    <w:p w14:paraId="24F44C89" w14:textId="48E4339D" w:rsidR="002E751B" w:rsidRDefault="002E751B" w:rsidP="002E751B">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r w:rsidR="00DE4F43">
        <w:rPr>
          <w:rFonts w:ascii="Times New Roman" w:eastAsia="Times New Roman" w:hAnsi="Times New Roman" w:cs="Times New Roman"/>
          <w:sz w:val="24"/>
          <w:szCs w:val="24"/>
        </w:rPr>
        <w:t>1</w:t>
      </w:r>
    </w:p>
    <w:p w14:paraId="4B28F2F8" w14:textId="26741207" w:rsidR="002E751B" w:rsidRDefault="002E751B" w:rsidP="002E751B">
      <w:pPr>
        <w:keepNext/>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Combined Dataset: Mean difference </w:t>
      </w:r>
      <w:r w:rsidR="00516B89">
        <w:rPr>
          <w:rFonts w:ascii="Times New Roman" w:eastAsia="Times New Roman" w:hAnsi="Times New Roman" w:cs="Times New Roman"/>
          <w:i/>
          <w:sz w:val="24"/>
          <w:szCs w:val="24"/>
        </w:rPr>
        <w:t xml:space="preserve">[and 95% Confidence Intervals] </w:t>
      </w:r>
      <w:r>
        <w:rPr>
          <w:rFonts w:ascii="Times New Roman" w:eastAsia="Times New Roman" w:hAnsi="Times New Roman" w:cs="Times New Roman"/>
          <w:i/>
          <w:sz w:val="24"/>
          <w:szCs w:val="24"/>
        </w:rPr>
        <w:t xml:space="preserve">in PANAS scores from T1 to T2, with participants subcategorized based on their responses to the </w:t>
      </w:r>
      <w:r w:rsidR="00076AA6">
        <w:rPr>
          <w:rFonts w:ascii="Times New Roman" w:eastAsia="Times New Roman" w:hAnsi="Times New Roman" w:cs="Times New Roman"/>
          <w:i/>
          <w:sz w:val="24"/>
          <w:szCs w:val="24"/>
        </w:rPr>
        <w:t>global rating of change</w:t>
      </w:r>
      <w:r>
        <w:rPr>
          <w:rFonts w:ascii="Times New Roman" w:eastAsia="Times New Roman" w:hAnsi="Times New Roman" w:cs="Times New Roman"/>
          <w:i/>
          <w:sz w:val="24"/>
          <w:szCs w:val="24"/>
        </w:rPr>
        <w:t xml:space="preserve"> question.</w:t>
      </w:r>
    </w:p>
    <w:tbl>
      <w:tblPr>
        <w:tblStyle w:val="a"/>
        <w:tblW w:w="9256"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68"/>
        <w:gridCol w:w="1418"/>
        <w:gridCol w:w="1984"/>
        <w:gridCol w:w="1843"/>
        <w:gridCol w:w="1843"/>
      </w:tblGrid>
      <w:tr w:rsidR="002E751B" w14:paraId="20B846D4" w14:textId="77777777" w:rsidTr="004460E8">
        <w:trPr>
          <w:trHeight w:val="400"/>
        </w:trPr>
        <w:tc>
          <w:tcPr>
            <w:tcW w:w="2168" w:type="dxa"/>
            <w:tcBorders>
              <w:top w:val="single" w:sz="4" w:space="0" w:color="000000"/>
              <w:left w:val="nil"/>
              <w:bottom w:val="single" w:sz="4" w:space="0" w:color="000000"/>
              <w:right w:val="nil"/>
            </w:tcBorders>
            <w:tcMar>
              <w:top w:w="100" w:type="dxa"/>
              <w:left w:w="100" w:type="dxa"/>
              <w:bottom w:w="100" w:type="dxa"/>
              <w:right w:w="100" w:type="dxa"/>
            </w:tcMar>
          </w:tcPr>
          <w:p w14:paraId="7CFDEDB4" w14:textId="77777777"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 xml:space="preserve"> </w:t>
            </w:r>
          </w:p>
        </w:tc>
        <w:tc>
          <w:tcPr>
            <w:tcW w:w="1418" w:type="dxa"/>
            <w:tcBorders>
              <w:top w:val="single" w:sz="4" w:space="0" w:color="000000"/>
              <w:left w:val="nil"/>
              <w:bottom w:val="single" w:sz="4" w:space="0" w:color="000000"/>
              <w:right w:val="nil"/>
            </w:tcBorders>
            <w:tcMar>
              <w:top w:w="100" w:type="dxa"/>
              <w:left w:w="100" w:type="dxa"/>
              <w:bottom w:w="100" w:type="dxa"/>
              <w:right w:w="100" w:type="dxa"/>
            </w:tcMar>
            <w:vAlign w:val="bottom"/>
          </w:tcPr>
          <w:p w14:paraId="34951BE3" w14:textId="056C9BF9"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i/>
              </w:rPr>
            </w:pPr>
            <w:r w:rsidRPr="00D80124">
              <w:rPr>
                <w:rFonts w:ascii="Times New Roman" w:eastAsia="Times New Roman" w:hAnsi="Times New Roman" w:cs="Times New Roman"/>
                <w:i/>
              </w:rPr>
              <w:t>N</w:t>
            </w:r>
          </w:p>
        </w:tc>
        <w:tc>
          <w:tcPr>
            <w:tcW w:w="1984" w:type="dxa"/>
            <w:tcBorders>
              <w:top w:val="single" w:sz="4" w:space="0" w:color="000000"/>
              <w:left w:val="nil"/>
              <w:bottom w:val="single" w:sz="4" w:space="0" w:color="000000"/>
              <w:right w:val="nil"/>
            </w:tcBorders>
            <w:tcMar>
              <w:top w:w="100" w:type="dxa"/>
              <w:left w:w="100" w:type="dxa"/>
              <w:bottom w:w="100" w:type="dxa"/>
              <w:right w:w="100" w:type="dxa"/>
            </w:tcMar>
            <w:vAlign w:val="bottom"/>
          </w:tcPr>
          <w:p w14:paraId="575B92EE" w14:textId="77777777"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Mean Difference</w:t>
            </w:r>
          </w:p>
        </w:tc>
        <w:tc>
          <w:tcPr>
            <w:tcW w:w="1843" w:type="dxa"/>
            <w:tcBorders>
              <w:top w:val="single" w:sz="4" w:space="0" w:color="000000"/>
              <w:left w:val="nil"/>
              <w:bottom w:val="single" w:sz="4" w:space="0" w:color="000000"/>
              <w:right w:val="nil"/>
            </w:tcBorders>
            <w:tcMar>
              <w:top w:w="100" w:type="dxa"/>
              <w:left w:w="100" w:type="dxa"/>
              <w:bottom w:w="100" w:type="dxa"/>
              <w:right w:w="100" w:type="dxa"/>
            </w:tcMar>
            <w:vAlign w:val="bottom"/>
          </w:tcPr>
          <w:p w14:paraId="6F208887" w14:textId="77777777"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 xml:space="preserve">Cohen’s </w:t>
            </w:r>
            <w:proofErr w:type="spellStart"/>
            <w:r w:rsidRPr="00D80124">
              <w:rPr>
                <w:rFonts w:ascii="Times New Roman" w:eastAsia="Times New Roman" w:hAnsi="Times New Roman" w:cs="Times New Roman"/>
                <w:i/>
              </w:rPr>
              <w:t>d</w:t>
            </w:r>
            <w:r w:rsidRPr="00D80124">
              <w:rPr>
                <w:rFonts w:ascii="Times New Roman" w:eastAsia="Times New Roman" w:hAnsi="Times New Roman" w:cs="Times New Roman"/>
                <w:i/>
                <w:vertAlign w:val="subscript"/>
              </w:rPr>
              <w:t>z</w:t>
            </w:r>
            <w:proofErr w:type="spellEnd"/>
          </w:p>
        </w:tc>
        <w:tc>
          <w:tcPr>
            <w:tcW w:w="1843" w:type="dxa"/>
            <w:tcBorders>
              <w:top w:val="single" w:sz="4" w:space="0" w:color="000000"/>
              <w:left w:val="nil"/>
              <w:bottom w:val="single" w:sz="4" w:space="0" w:color="000000"/>
              <w:right w:val="nil"/>
            </w:tcBorders>
            <w:tcMar>
              <w:top w:w="100" w:type="dxa"/>
              <w:left w:w="100" w:type="dxa"/>
              <w:bottom w:w="100" w:type="dxa"/>
              <w:right w:w="100" w:type="dxa"/>
            </w:tcMar>
            <w:vAlign w:val="bottom"/>
          </w:tcPr>
          <w:p w14:paraId="4E229B9A" w14:textId="77777777"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 xml:space="preserve">Cohen’s </w:t>
            </w:r>
            <w:proofErr w:type="spellStart"/>
            <w:r w:rsidRPr="00D80124">
              <w:rPr>
                <w:rFonts w:ascii="Times New Roman" w:eastAsia="Times New Roman" w:hAnsi="Times New Roman" w:cs="Times New Roman"/>
                <w:i/>
              </w:rPr>
              <w:t>d</w:t>
            </w:r>
            <w:r w:rsidRPr="00D80124">
              <w:rPr>
                <w:rFonts w:ascii="Times New Roman" w:eastAsia="Times New Roman" w:hAnsi="Times New Roman" w:cs="Times New Roman"/>
                <w:i/>
                <w:vertAlign w:val="subscript"/>
              </w:rPr>
              <w:t>av</w:t>
            </w:r>
            <w:proofErr w:type="spellEnd"/>
          </w:p>
        </w:tc>
      </w:tr>
      <w:tr w:rsidR="002E751B" w14:paraId="3C7DDC92" w14:textId="77777777" w:rsidTr="004460E8">
        <w:trPr>
          <w:trHeight w:val="400"/>
        </w:trPr>
        <w:tc>
          <w:tcPr>
            <w:tcW w:w="2168" w:type="dxa"/>
            <w:tcBorders>
              <w:top w:val="single" w:sz="4" w:space="0" w:color="000000"/>
              <w:left w:val="nil"/>
              <w:bottom w:val="nil"/>
              <w:right w:val="nil"/>
            </w:tcBorders>
            <w:tcMar>
              <w:top w:w="100" w:type="dxa"/>
              <w:left w:w="100" w:type="dxa"/>
              <w:bottom w:w="100" w:type="dxa"/>
              <w:right w:w="100" w:type="dxa"/>
            </w:tcMar>
          </w:tcPr>
          <w:p w14:paraId="5881EB5C" w14:textId="77777777"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b/>
              </w:rPr>
            </w:pPr>
            <w:r w:rsidRPr="00D80124">
              <w:rPr>
                <w:rFonts w:ascii="Times New Roman" w:eastAsia="Times New Roman" w:hAnsi="Times New Roman" w:cs="Times New Roman"/>
                <w:b/>
              </w:rPr>
              <w:t>Positive:</w:t>
            </w:r>
          </w:p>
        </w:tc>
        <w:tc>
          <w:tcPr>
            <w:tcW w:w="1418" w:type="dxa"/>
            <w:tcBorders>
              <w:top w:val="single" w:sz="4" w:space="0" w:color="000000"/>
              <w:left w:val="nil"/>
              <w:bottom w:val="nil"/>
              <w:right w:val="nil"/>
            </w:tcBorders>
            <w:tcMar>
              <w:top w:w="100" w:type="dxa"/>
              <w:left w:w="100" w:type="dxa"/>
              <w:bottom w:w="100" w:type="dxa"/>
              <w:right w:w="100" w:type="dxa"/>
            </w:tcMar>
          </w:tcPr>
          <w:p w14:paraId="0B2F190B" w14:textId="77777777"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 xml:space="preserve"> </w:t>
            </w:r>
          </w:p>
        </w:tc>
        <w:tc>
          <w:tcPr>
            <w:tcW w:w="1984" w:type="dxa"/>
            <w:tcBorders>
              <w:top w:val="single" w:sz="4" w:space="0" w:color="000000"/>
              <w:left w:val="nil"/>
              <w:bottom w:val="nil"/>
              <w:right w:val="nil"/>
            </w:tcBorders>
            <w:tcMar>
              <w:top w:w="100" w:type="dxa"/>
              <w:left w:w="100" w:type="dxa"/>
              <w:bottom w:w="100" w:type="dxa"/>
              <w:right w:w="100" w:type="dxa"/>
            </w:tcMar>
          </w:tcPr>
          <w:p w14:paraId="28E06EB3" w14:textId="77777777"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 xml:space="preserve"> </w:t>
            </w:r>
          </w:p>
        </w:tc>
        <w:tc>
          <w:tcPr>
            <w:tcW w:w="1843" w:type="dxa"/>
            <w:tcBorders>
              <w:top w:val="single" w:sz="4" w:space="0" w:color="000000"/>
              <w:left w:val="nil"/>
              <w:bottom w:val="nil"/>
              <w:right w:val="nil"/>
            </w:tcBorders>
            <w:tcMar>
              <w:top w:w="100" w:type="dxa"/>
              <w:left w:w="100" w:type="dxa"/>
              <w:bottom w:w="100" w:type="dxa"/>
              <w:right w:w="100" w:type="dxa"/>
            </w:tcMar>
          </w:tcPr>
          <w:p w14:paraId="4503893E" w14:textId="77777777"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 xml:space="preserve"> </w:t>
            </w:r>
          </w:p>
        </w:tc>
        <w:tc>
          <w:tcPr>
            <w:tcW w:w="1843" w:type="dxa"/>
            <w:tcBorders>
              <w:top w:val="single" w:sz="4" w:space="0" w:color="000000"/>
              <w:left w:val="nil"/>
              <w:bottom w:val="nil"/>
              <w:right w:val="nil"/>
            </w:tcBorders>
            <w:tcMar>
              <w:top w:w="100" w:type="dxa"/>
              <w:left w:w="100" w:type="dxa"/>
              <w:bottom w:w="100" w:type="dxa"/>
              <w:right w:w="100" w:type="dxa"/>
            </w:tcMar>
          </w:tcPr>
          <w:p w14:paraId="33B4DC8D" w14:textId="77777777"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 xml:space="preserve"> </w:t>
            </w:r>
          </w:p>
        </w:tc>
      </w:tr>
      <w:tr w:rsidR="002E751B" w14:paraId="5BD28355" w14:textId="77777777" w:rsidTr="004460E8">
        <w:trPr>
          <w:trHeight w:val="400"/>
        </w:trPr>
        <w:tc>
          <w:tcPr>
            <w:tcW w:w="2168" w:type="dxa"/>
            <w:tcBorders>
              <w:top w:val="nil"/>
              <w:left w:val="nil"/>
              <w:bottom w:val="nil"/>
              <w:right w:val="nil"/>
            </w:tcBorders>
            <w:tcMar>
              <w:top w:w="100" w:type="dxa"/>
              <w:left w:w="100" w:type="dxa"/>
              <w:bottom w:w="100" w:type="dxa"/>
              <w:right w:w="100" w:type="dxa"/>
            </w:tcMar>
          </w:tcPr>
          <w:p w14:paraId="4383B497" w14:textId="77777777"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MUCH LESS</w:t>
            </w:r>
          </w:p>
        </w:tc>
        <w:tc>
          <w:tcPr>
            <w:tcW w:w="1418" w:type="dxa"/>
            <w:tcBorders>
              <w:top w:val="nil"/>
              <w:left w:val="nil"/>
              <w:bottom w:val="nil"/>
              <w:right w:val="nil"/>
            </w:tcBorders>
            <w:tcMar>
              <w:top w:w="100" w:type="dxa"/>
              <w:left w:w="100" w:type="dxa"/>
              <w:bottom w:w="100" w:type="dxa"/>
              <w:right w:w="100" w:type="dxa"/>
            </w:tcMar>
          </w:tcPr>
          <w:p w14:paraId="2EB3DFBF" w14:textId="5D00FC64"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23</w:t>
            </w:r>
          </w:p>
        </w:tc>
        <w:tc>
          <w:tcPr>
            <w:tcW w:w="1984" w:type="dxa"/>
            <w:tcBorders>
              <w:top w:val="nil"/>
              <w:left w:val="nil"/>
              <w:bottom w:val="nil"/>
              <w:right w:val="nil"/>
            </w:tcBorders>
            <w:tcMar>
              <w:top w:w="100" w:type="dxa"/>
              <w:left w:w="100" w:type="dxa"/>
              <w:bottom w:w="100" w:type="dxa"/>
              <w:right w:w="100" w:type="dxa"/>
            </w:tcMar>
          </w:tcPr>
          <w:p w14:paraId="459B6286" w14:textId="7322BD5E"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-0.71[-1.05;-0.37]</w:t>
            </w:r>
          </w:p>
        </w:tc>
        <w:tc>
          <w:tcPr>
            <w:tcW w:w="1843" w:type="dxa"/>
            <w:tcBorders>
              <w:top w:val="nil"/>
              <w:left w:val="nil"/>
              <w:bottom w:val="nil"/>
              <w:right w:val="nil"/>
            </w:tcBorders>
            <w:tcMar>
              <w:top w:w="100" w:type="dxa"/>
              <w:left w:w="100" w:type="dxa"/>
              <w:bottom w:w="100" w:type="dxa"/>
              <w:right w:w="100" w:type="dxa"/>
            </w:tcMar>
          </w:tcPr>
          <w:p w14:paraId="751F9B19" w14:textId="75C50324"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-0.</w:t>
            </w:r>
            <w:r w:rsidR="00C1709C" w:rsidRPr="00D80124">
              <w:rPr>
                <w:rFonts w:ascii="Times New Roman" w:eastAsia="Times New Roman" w:hAnsi="Times New Roman" w:cs="Times New Roman"/>
              </w:rPr>
              <w:t>90</w:t>
            </w:r>
            <w:r w:rsidRPr="00D80124">
              <w:rPr>
                <w:rFonts w:ascii="Times New Roman" w:eastAsia="Times New Roman" w:hAnsi="Times New Roman" w:cs="Times New Roman"/>
              </w:rPr>
              <w:t>[-1.</w:t>
            </w:r>
            <w:commentRangeStart w:id="98"/>
            <w:del w:id="99" w:author="Lakens, D." w:date="2020-05-05T11:23:00Z">
              <w:r w:rsidRPr="00D80124" w:rsidDel="00150C00">
                <w:rPr>
                  <w:rFonts w:ascii="Times New Roman" w:eastAsia="Times New Roman" w:hAnsi="Times New Roman" w:cs="Times New Roman"/>
                </w:rPr>
                <w:delText>41</w:delText>
              </w:r>
            </w:del>
            <w:ins w:id="100" w:author="Lakens, D." w:date="2020-05-05T11:23:00Z">
              <w:r w:rsidR="00150C00">
                <w:rPr>
                  <w:rFonts w:ascii="Times New Roman" w:eastAsia="Times New Roman" w:hAnsi="Times New Roman" w:cs="Times New Roman"/>
                </w:rPr>
                <w:t>38</w:t>
              </w:r>
            </w:ins>
            <w:commentRangeEnd w:id="98"/>
            <w:ins w:id="101" w:author="Lakens, D." w:date="2020-05-05T11:29:00Z">
              <w:r w:rsidR="00150C00">
                <w:rPr>
                  <w:rStyle w:val="CommentReference"/>
                </w:rPr>
                <w:commentReference w:id="98"/>
              </w:r>
            </w:ins>
            <w:r w:rsidRPr="00D80124">
              <w:rPr>
                <w:rFonts w:ascii="Times New Roman" w:eastAsia="Times New Roman" w:hAnsi="Times New Roman" w:cs="Times New Roman"/>
              </w:rPr>
              <w:t>;-0.</w:t>
            </w:r>
            <w:r w:rsidR="00C1709C" w:rsidRPr="00D80124">
              <w:rPr>
                <w:rFonts w:ascii="Times New Roman" w:eastAsia="Times New Roman" w:hAnsi="Times New Roman" w:cs="Times New Roman"/>
              </w:rPr>
              <w:t>4</w:t>
            </w:r>
            <w:ins w:id="102" w:author="Lakens, D." w:date="2020-05-05T11:23:00Z">
              <w:r w:rsidR="00150C00">
                <w:rPr>
                  <w:rFonts w:ascii="Times New Roman" w:eastAsia="Times New Roman" w:hAnsi="Times New Roman" w:cs="Times New Roman"/>
                </w:rPr>
                <w:t>1</w:t>
              </w:r>
            </w:ins>
            <w:del w:id="103" w:author="Lakens, D." w:date="2020-05-05T11:23:00Z">
              <w:r w:rsidRPr="00D80124" w:rsidDel="00150C00">
                <w:rPr>
                  <w:rFonts w:ascii="Times New Roman" w:eastAsia="Times New Roman" w:hAnsi="Times New Roman" w:cs="Times New Roman"/>
                </w:rPr>
                <w:delText>2</w:delText>
              </w:r>
            </w:del>
            <w:r w:rsidRPr="00D80124">
              <w:rPr>
                <w:rFonts w:ascii="Times New Roman" w:eastAsia="Times New Roman" w:hAnsi="Times New Roman" w:cs="Times New Roman"/>
              </w:rPr>
              <w:t>]</w:t>
            </w:r>
          </w:p>
        </w:tc>
        <w:tc>
          <w:tcPr>
            <w:tcW w:w="1843" w:type="dxa"/>
            <w:tcBorders>
              <w:top w:val="nil"/>
              <w:left w:val="nil"/>
              <w:bottom w:val="nil"/>
              <w:right w:val="nil"/>
            </w:tcBorders>
            <w:tcMar>
              <w:top w:w="100" w:type="dxa"/>
              <w:left w:w="100" w:type="dxa"/>
              <w:bottom w:w="100" w:type="dxa"/>
              <w:right w:w="100" w:type="dxa"/>
            </w:tcMar>
          </w:tcPr>
          <w:p w14:paraId="588E07EA" w14:textId="4BB8A00B"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-0.</w:t>
            </w:r>
            <w:r w:rsidR="00C67467" w:rsidRPr="00D80124">
              <w:rPr>
                <w:rFonts w:ascii="Times New Roman" w:eastAsia="Times New Roman" w:hAnsi="Times New Roman" w:cs="Times New Roman"/>
              </w:rPr>
              <w:t>94</w:t>
            </w:r>
            <w:r w:rsidRPr="00D80124">
              <w:rPr>
                <w:rFonts w:ascii="Times New Roman" w:eastAsia="Times New Roman" w:hAnsi="Times New Roman" w:cs="Times New Roman"/>
              </w:rPr>
              <w:t>[-1.</w:t>
            </w:r>
            <w:r w:rsidR="00C67467" w:rsidRPr="00D80124">
              <w:rPr>
                <w:rFonts w:ascii="Times New Roman" w:eastAsia="Times New Roman" w:hAnsi="Times New Roman" w:cs="Times New Roman"/>
              </w:rPr>
              <w:t>45</w:t>
            </w:r>
            <w:r w:rsidRPr="00D80124">
              <w:rPr>
                <w:rFonts w:ascii="Times New Roman" w:eastAsia="Times New Roman" w:hAnsi="Times New Roman" w:cs="Times New Roman"/>
              </w:rPr>
              <w:t>;-0.</w:t>
            </w:r>
            <w:r w:rsidR="00C67467" w:rsidRPr="00D80124">
              <w:rPr>
                <w:rFonts w:ascii="Times New Roman" w:eastAsia="Times New Roman" w:hAnsi="Times New Roman" w:cs="Times New Roman"/>
              </w:rPr>
              <w:t>43</w:t>
            </w:r>
            <w:r w:rsidRPr="00D80124">
              <w:rPr>
                <w:rFonts w:ascii="Times New Roman" w:eastAsia="Times New Roman" w:hAnsi="Times New Roman" w:cs="Times New Roman"/>
              </w:rPr>
              <w:t>]</w:t>
            </w:r>
          </w:p>
        </w:tc>
      </w:tr>
      <w:tr w:rsidR="002E751B" w14:paraId="56E76E9C" w14:textId="77777777" w:rsidTr="004460E8">
        <w:trPr>
          <w:trHeight w:val="400"/>
        </w:trPr>
        <w:tc>
          <w:tcPr>
            <w:tcW w:w="2168" w:type="dxa"/>
            <w:tcBorders>
              <w:top w:val="nil"/>
              <w:left w:val="nil"/>
              <w:bottom w:val="nil"/>
              <w:right w:val="nil"/>
            </w:tcBorders>
            <w:tcMar>
              <w:top w:w="100" w:type="dxa"/>
              <w:left w:w="100" w:type="dxa"/>
              <w:bottom w:w="100" w:type="dxa"/>
              <w:right w:w="100" w:type="dxa"/>
            </w:tcMar>
          </w:tcPr>
          <w:p w14:paraId="3605403A" w14:textId="77777777"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A LITTLE LESS</w:t>
            </w:r>
          </w:p>
        </w:tc>
        <w:tc>
          <w:tcPr>
            <w:tcW w:w="1418" w:type="dxa"/>
            <w:tcBorders>
              <w:top w:val="nil"/>
              <w:left w:val="nil"/>
              <w:bottom w:val="nil"/>
              <w:right w:val="nil"/>
            </w:tcBorders>
            <w:tcMar>
              <w:top w:w="100" w:type="dxa"/>
              <w:left w:w="100" w:type="dxa"/>
              <w:bottom w:w="100" w:type="dxa"/>
              <w:right w:w="100" w:type="dxa"/>
            </w:tcMar>
          </w:tcPr>
          <w:p w14:paraId="027DBD94" w14:textId="5EF3CB7D"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160</w:t>
            </w:r>
          </w:p>
        </w:tc>
        <w:tc>
          <w:tcPr>
            <w:tcW w:w="1984" w:type="dxa"/>
            <w:tcBorders>
              <w:top w:val="nil"/>
              <w:left w:val="nil"/>
              <w:bottom w:val="nil"/>
              <w:right w:val="nil"/>
            </w:tcBorders>
            <w:tcMar>
              <w:top w:w="100" w:type="dxa"/>
              <w:left w:w="100" w:type="dxa"/>
              <w:bottom w:w="100" w:type="dxa"/>
              <w:right w:w="100" w:type="dxa"/>
            </w:tcMar>
          </w:tcPr>
          <w:p w14:paraId="2CDE7556" w14:textId="273AF16E"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-0.58[-0.67;-0.49]</w:t>
            </w:r>
          </w:p>
        </w:tc>
        <w:tc>
          <w:tcPr>
            <w:tcW w:w="1843" w:type="dxa"/>
            <w:tcBorders>
              <w:top w:val="nil"/>
              <w:left w:val="nil"/>
              <w:bottom w:val="nil"/>
              <w:right w:val="nil"/>
            </w:tcBorders>
            <w:tcMar>
              <w:top w:w="100" w:type="dxa"/>
              <w:left w:w="100" w:type="dxa"/>
              <w:bottom w:w="100" w:type="dxa"/>
              <w:right w:w="100" w:type="dxa"/>
            </w:tcMar>
          </w:tcPr>
          <w:p w14:paraId="6D484247" w14:textId="22166D99"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w:t>
            </w:r>
            <w:r w:rsidR="00C1709C" w:rsidRPr="00D80124">
              <w:rPr>
                <w:rFonts w:ascii="Times New Roman" w:eastAsia="Times New Roman" w:hAnsi="Times New Roman" w:cs="Times New Roman"/>
              </w:rPr>
              <w:t>0.99</w:t>
            </w:r>
            <w:r w:rsidRPr="00D80124">
              <w:rPr>
                <w:rFonts w:ascii="Times New Roman" w:eastAsia="Times New Roman" w:hAnsi="Times New Roman" w:cs="Times New Roman"/>
              </w:rPr>
              <w:t>[-1.</w:t>
            </w:r>
            <w:r w:rsidR="00C1709C" w:rsidRPr="00D80124">
              <w:rPr>
                <w:rFonts w:ascii="Times New Roman" w:eastAsia="Times New Roman" w:hAnsi="Times New Roman" w:cs="Times New Roman"/>
              </w:rPr>
              <w:t>1</w:t>
            </w:r>
            <w:ins w:id="104" w:author="Lakens, D." w:date="2020-05-05T11:23:00Z">
              <w:r w:rsidR="00150C00">
                <w:rPr>
                  <w:rFonts w:ascii="Times New Roman" w:eastAsia="Times New Roman" w:hAnsi="Times New Roman" w:cs="Times New Roman"/>
                </w:rPr>
                <w:t>9</w:t>
              </w:r>
            </w:ins>
            <w:del w:id="105" w:author="Lakens, D." w:date="2020-05-05T11:23:00Z">
              <w:r w:rsidR="00C1709C" w:rsidRPr="00D80124" w:rsidDel="00150C00">
                <w:rPr>
                  <w:rFonts w:ascii="Times New Roman" w:eastAsia="Times New Roman" w:hAnsi="Times New Roman" w:cs="Times New Roman"/>
                </w:rPr>
                <w:delText>9</w:delText>
              </w:r>
            </w:del>
            <w:r w:rsidRPr="00D80124">
              <w:rPr>
                <w:rFonts w:ascii="Times New Roman" w:eastAsia="Times New Roman" w:hAnsi="Times New Roman" w:cs="Times New Roman"/>
              </w:rPr>
              <w:t>;-0.</w:t>
            </w:r>
            <w:r w:rsidR="00C1709C" w:rsidRPr="00D80124">
              <w:rPr>
                <w:rFonts w:ascii="Times New Roman" w:eastAsia="Times New Roman" w:hAnsi="Times New Roman" w:cs="Times New Roman"/>
              </w:rPr>
              <w:t>80</w:t>
            </w:r>
            <w:r w:rsidRPr="00D80124">
              <w:rPr>
                <w:rFonts w:ascii="Times New Roman" w:eastAsia="Times New Roman" w:hAnsi="Times New Roman" w:cs="Times New Roman"/>
              </w:rPr>
              <w:t>]</w:t>
            </w:r>
          </w:p>
        </w:tc>
        <w:tc>
          <w:tcPr>
            <w:tcW w:w="1843" w:type="dxa"/>
            <w:tcBorders>
              <w:top w:val="nil"/>
              <w:left w:val="nil"/>
              <w:bottom w:val="nil"/>
              <w:right w:val="nil"/>
            </w:tcBorders>
            <w:tcMar>
              <w:top w:w="100" w:type="dxa"/>
              <w:left w:w="100" w:type="dxa"/>
              <w:bottom w:w="100" w:type="dxa"/>
              <w:right w:w="100" w:type="dxa"/>
            </w:tcMar>
          </w:tcPr>
          <w:p w14:paraId="08238D11" w14:textId="7471B97F"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-0.</w:t>
            </w:r>
            <w:r w:rsidR="00C67467" w:rsidRPr="00D80124">
              <w:rPr>
                <w:rFonts w:ascii="Times New Roman" w:eastAsia="Times New Roman" w:hAnsi="Times New Roman" w:cs="Times New Roman"/>
              </w:rPr>
              <w:t>82</w:t>
            </w:r>
            <w:r w:rsidRPr="00D80124">
              <w:rPr>
                <w:rFonts w:ascii="Times New Roman" w:eastAsia="Times New Roman" w:hAnsi="Times New Roman" w:cs="Times New Roman"/>
              </w:rPr>
              <w:t>[-</w:t>
            </w:r>
            <w:r w:rsidR="00C67467" w:rsidRPr="00D80124">
              <w:rPr>
                <w:rFonts w:ascii="Times New Roman" w:eastAsia="Times New Roman" w:hAnsi="Times New Roman" w:cs="Times New Roman"/>
              </w:rPr>
              <w:t>0</w:t>
            </w:r>
            <w:r w:rsidRPr="00D80124">
              <w:rPr>
                <w:rFonts w:ascii="Times New Roman" w:eastAsia="Times New Roman" w:hAnsi="Times New Roman" w:cs="Times New Roman"/>
              </w:rPr>
              <w:t>.</w:t>
            </w:r>
            <w:r w:rsidR="00C67467" w:rsidRPr="00D80124">
              <w:rPr>
                <w:rFonts w:ascii="Times New Roman" w:eastAsia="Times New Roman" w:hAnsi="Times New Roman" w:cs="Times New Roman"/>
              </w:rPr>
              <w:t>98</w:t>
            </w:r>
            <w:r w:rsidRPr="00D80124">
              <w:rPr>
                <w:rFonts w:ascii="Times New Roman" w:eastAsia="Times New Roman" w:hAnsi="Times New Roman" w:cs="Times New Roman"/>
              </w:rPr>
              <w:t>;-0.</w:t>
            </w:r>
            <w:r w:rsidR="00C67467" w:rsidRPr="00D80124">
              <w:rPr>
                <w:rFonts w:ascii="Times New Roman" w:eastAsia="Times New Roman" w:hAnsi="Times New Roman" w:cs="Times New Roman"/>
              </w:rPr>
              <w:t>67</w:t>
            </w:r>
            <w:r w:rsidRPr="00D80124">
              <w:rPr>
                <w:rFonts w:ascii="Times New Roman" w:eastAsia="Times New Roman" w:hAnsi="Times New Roman" w:cs="Times New Roman"/>
              </w:rPr>
              <w:t>]</w:t>
            </w:r>
          </w:p>
        </w:tc>
      </w:tr>
      <w:tr w:rsidR="002E751B" w14:paraId="105BEBDC" w14:textId="77777777" w:rsidTr="004460E8">
        <w:trPr>
          <w:trHeight w:val="400"/>
        </w:trPr>
        <w:tc>
          <w:tcPr>
            <w:tcW w:w="2168" w:type="dxa"/>
            <w:tcBorders>
              <w:top w:val="nil"/>
              <w:left w:val="nil"/>
              <w:bottom w:val="nil"/>
              <w:right w:val="nil"/>
            </w:tcBorders>
            <w:tcMar>
              <w:top w:w="100" w:type="dxa"/>
              <w:left w:w="100" w:type="dxa"/>
              <w:bottom w:w="100" w:type="dxa"/>
              <w:right w:w="100" w:type="dxa"/>
            </w:tcMar>
          </w:tcPr>
          <w:p w14:paraId="078B41AC" w14:textId="77777777"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THE SAME</w:t>
            </w:r>
          </w:p>
        </w:tc>
        <w:tc>
          <w:tcPr>
            <w:tcW w:w="1418" w:type="dxa"/>
            <w:tcBorders>
              <w:top w:val="nil"/>
              <w:left w:val="nil"/>
              <w:bottom w:val="nil"/>
              <w:right w:val="nil"/>
            </w:tcBorders>
            <w:tcMar>
              <w:top w:w="100" w:type="dxa"/>
              <w:left w:w="100" w:type="dxa"/>
              <w:bottom w:w="100" w:type="dxa"/>
              <w:right w:w="100" w:type="dxa"/>
            </w:tcMar>
          </w:tcPr>
          <w:p w14:paraId="046325A6" w14:textId="7C532EB6"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264</w:t>
            </w:r>
          </w:p>
        </w:tc>
        <w:tc>
          <w:tcPr>
            <w:tcW w:w="1984" w:type="dxa"/>
            <w:tcBorders>
              <w:top w:val="nil"/>
              <w:left w:val="nil"/>
              <w:bottom w:val="nil"/>
              <w:right w:val="nil"/>
            </w:tcBorders>
            <w:tcMar>
              <w:top w:w="100" w:type="dxa"/>
              <w:left w:w="100" w:type="dxa"/>
              <w:bottom w:w="100" w:type="dxa"/>
              <w:right w:w="100" w:type="dxa"/>
            </w:tcMar>
          </w:tcPr>
          <w:p w14:paraId="6AA813B0" w14:textId="66ABB7C1"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-0.18[-0.25;-0.11]</w:t>
            </w:r>
          </w:p>
        </w:tc>
        <w:tc>
          <w:tcPr>
            <w:tcW w:w="1843" w:type="dxa"/>
            <w:tcBorders>
              <w:top w:val="nil"/>
              <w:left w:val="nil"/>
              <w:bottom w:val="nil"/>
              <w:right w:val="nil"/>
            </w:tcBorders>
            <w:tcMar>
              <w:top w:w="100" w:type="dxa"/>
              <w:left w:w="100" w:type="dxa"/>
              <w:bottom w:w="100" w:type="dxa"/>
              <w:right w:w="100" w:type="dxa"/>
            </w:tcMar>
          </w:tcPr>
          <w:p w14:paraId="4D084497" w14:textId="6F2127B5"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-0.</w:t>
            </w:r>
            <w:r w:rsidR="00C1709C" w:rsidRPr="00D80124">
              <w:rPr>
                <w:rFonts w:ascii="Times New Roman" w:eastAsia="Times New Roman" w:hAnsi="Times New Roman" w:cs="Times New Roman"/>
              </w:rPr>
              <w:t>32</w:t>
            </w:r>
            <w:r w:rsidRPr="00D80124">
              <w:rPr>
                <w:rFonts w:ascii="Times New Roman" w:eastAsia="Times New Roman" w:hAnsi="Times New Roman" w:cs="Times New Roman"/>
              </w:rPr>
              <w:t>[-0.</w:t>
            </w:r>
            <w:r w:rsidR="00C1709C" w:rsidRPr="00D80124">
              <w:rPr>
                <w:rFonts w:ascii="Times New Roman" w:eastAsia="Times New Roman" w:hAnsi="Times New Roman" w:cs="Times New Roman"/>
              </w:rPr>
              <w:t>44</w:t>
            </w:r>
            <w:r w:rsidRPr="00D80124">
              <w:rPr>
                <w:rFonts w:ascii="Times New Roman" w:eastAsia="Times New Roman" w:hAnsi="Times New Roman" w:cs="Times New Roman"/>
              </w:rPr>
              <w:t>;-0.</w:t>
            </w:r>
            <w:r w:rsidR="00C1709C" w:rsidRPr="00D80124">
              <w:rPr>
                <w:rFonts w:ascii="Times New Roman" w:eastAsia="Times New Roman" w:hAnsi="Times New Roman" w:cs="Times New Roman"/>
              </w:rPr>
              <w:t>19</w:t>
            </w:r>
            <w:r w:rsidRPr="00D80124">
              <w:rPr>
                <w:rFonts w:ascii="Times New Roman" w:eastAsia="Times New Roman" w:hAnsi="Times New Roman" w:cs="Times New Roman"/>
              </w:rPr>
              <w:t>]</w:t>
            </w:r>
          </w:p>
        </w:tc>
        <w:tc>
          <w:tcPr>
            <w:tcW w:w="1843" w:type="dxa"/>
            <w:tcBorders>
              <w:top w:val="nil"/>
              <w:left w:val="nil"/>
              <w:bottom w:val="nil"/>
              <w:right w:val="nil"/>
            </w:tcBorders>
            <w:tcMar>
              <w:top w:w="100" w:type="dxa"/>
              <w:left w:w="100" w:type="dxa"/>
              <w:bottom w:w="100" w:type="dxa"/>
              <w:right w:w="100" w:type="dxa"/>
            </w:tcMar>
          </w:tcPr>
          <w:p w14:paraId="513C4625" w14:textId="218C0E7A"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-0.22[-0.</w:t>
            </w:r>
            <w:r w:rsidR="00C67467" w:rsidRPr="00D80124">
              <w:rPr>
                <w:rFonts w:ascii="Times New Roman" w:eastAsia="Times New Roman" w:hAnsi="Times New Roman" w:cs="Times New Roman"/>
              </w:rPr>
              <w:t>30</w:t>
            </w:r>
            <w:r w:rsidRPr="00D80124">
              <w:rPr>
                <w:rFonts w:ascii="Times New Roman" w:eastAsia="Times New Roman" w:hAnsi="Times New Roman" w:cs="Times New Roman"/>
              </w:rPr>
              <w:t>;-0.1</w:t>
            </w:r>
            <w:r w:rsidR="00C67467" w:rsidRPr="00D80124">
              <w:rPr>
                <w:rFonts w:ascii="Times New Roman" w:eastAsia="Times New Roman" w:hAnsi="Times New Roman" w:cs="Times New Roman"/>
              </w:rPr>
              <w:t>3</w:t>
            </w:r>
            <w:r w:rsidRPr="00D80124">
              <w:rPr>
                <w:rFonts w:ascii="Times New Roman" w:eastAsia="Times New Roman" w:hAnsi="Times New Roman" w:cs="Times New Roman"/>
              </w:rPr>
              <w:t>]</w:t>
            </w:r>
          </w:p>
        </w:tc>
      </w:tr>
      <w:tr w:rsidR="002E751B" w14:paraId="37735CF1" w14:textId="77777777" w:rsidTr="004460E8">
        <w:trPr>
          <w:trHeight w:val="400"/>
        </w:trPr>
        <w:tc>
          <w:tcPr>
            <w:tcW w:w="2168" w:type="dxa"/>
            <w:tcBorders>
              <w:top w:val="nil"/>
              <w:left w:val="nil"/>
              <w:bottom w:val="nil"/>
              <w:right w:val="nil"/>
            </w:tcBorders>
            <w:tcMar>
              <w:top w:w="100" w:type="dxa"/>
              <w:left w:w="100" w:type="dxa"/>
              <w:bottom w:w="100" w:type="dxa"/>
              <w:right w:w="100" w:type="dxa"/>
            </w:tcMar>
          </w:tcPr>
          <w:p w14:paraId="31741869" w14:textId="77777777"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A LITTLE MORE</w:t>
            </w:r>
          </w:p>
        </w:tc>
        <w:tc>
          <w:tcPr>
            <w:tcW w:w="1418" w:type="dxa"/>
            <w:tcBorders>
              <w:top w:val="nil"/>
              <w:left w:val="nil"/>
              <w:bottom w:val="nil"/>
              <w:right w:val="nil"/>
            </w:tcBorders>
            <w:tcMar>
              <w:top w:w="100" w:type="dxa"/>
              <w:left w:w="100" w:type="dxa"/>
              <w:bottom w:w="100" w:type="dxa"/>
              <w:right w:w="100" w:type="dxa"/>
            </w:tcMar>
          </w:tcPr>
          <w:p w14:paraId="4DD9448B" w14:textId="35FAA305"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281</w:t>
            </w:r>
          </w:p>
        </w:tc>
        <w:tc>
          <w:tcPr>
            <w:tcW w:w="1984" w:type="dxa"/>
            <w:tcBorders>
              <w:top w:val="nil"/>
              <w:left w:val="nil"/>
              <w:bottom w:val="nil"/>
              <w:right w:val="nil"/>
            </w:tcBorders>
            <w:tcMar>
              <w:top w:w="100" w:type="dxa"/>
              <w:left w:w="100" w:type="dxa"/>
              <w:bottom w:w="100" w:type="dxa"/>
              <w:right w:w="100" w:type="dxa"/>
            </w:tcMar>
          </w:tcPr>
          <w:p w14:paraId="23275E84" w14:textId="43624371"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0.08[0.02;0.1</w:t>
            </w:r>
            <w:ins w:id="106" w:author="Lakens, D." w:date="2020-05-05T11:22:00Z">
              <w:r w:rsidR="00150C00">
                <w:rPr>
                  <w:rFonts w:ascii="Times New Roman" w:eastAsia="Times New Roman" w:hAnsi="Times New Roman" w:cs="Times New Roman"/>
                </w:rPr>
                <w:t>5</w:t>
              </w:r>
            </w:ins>
            <w:del w:id="107" w:author="Lakens, D." w:date="2020-05-05T11:22:00Z">
              <w:r w:rsidRPr="00D80124" w:rsidDel="00150C00">
                <w:rPr>
                  <w:rFonts w:ascii="Times New Roman" w:eastAsia="Times New Roman" w:hAnsi="Times New Roman" w:cs="Times New Roman"/>
                </w:rPr>
                <w:delText>4</w:delText>
              </w:r>
            </w:del>
            <w:r w:rsidRPr="00D80124">
              <w:rPr>
                <w:rFonts w:ascii="Times New Roman" w:eastAsia="Times New Roman" w:hAnsi="Times New Roman" w:cs="Times New Roman"/>
              </w:rPr>
              <w:t>]</w:t>
            </w:r>
          </w:p>
        </w:tc>
        <w:tc>
          <w:tcPr>
            <w:tcW w:w="1843" w:type="dxa"/>
            <w:tcBorders>
              <w:top w:val="nil"/>
              <w:left w:val="nil"/>
              <w:bottom w:val="nil"/>
              <w:right w:val="nil"/>
            </w:tcBorders>
            <w:tcMar>
              <w:top w:w="100" w:type="dxa"/>
              <w:left w:w="100" w:type="dxa"/>
              <w:bottom w:w="100" w:type="dxa"/>
              <w:right w:w="100" w:type="dxa"/>
            </w:tcMar>
          </w:tcPr>
          <w:p w14:paraId="3861B583" w14:textId="51774140"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0.</w:t>
            </w:r>
            <w:r w:rsidR="00C1709C" w:rsidRPr="00D80124">
              <w:rPr>
                <w:rFonts w:ascii="Times New Roman" w:eastAsia="Times New Roman" w:hAnsi="Times New Roman" w:cs="Times New Roman"/>
              </w:rPr>
              <w:t>15</w:t>
            </w:r>
            <w:r w:rsidRPr="00D80124">
              <w:rPr>
                <w:rFonts w:ascii="Times New Roman" w:eastAsia="Times New Roman" w:hAnsi="Times New Roman" w:cs="Times New Roman"/>
              </w:rPr>
              <w:t>[0.</w:t>
            </w:r>
            <w:r w:rsidR="00C1709C" w:rsidRPr="00D80124">
              <w:rPr>
                <w:rFonts w:ascii="Times New Roman" w:eastAsia="Times New Roman" w:hAnsi="Times New Roman" w:cs="Times New Roman"/>
              </w:rPr>
              <w:t>03</w:t>
            </w:r>
            <w:r w:rsidRPr="00D80124">
              <w:rPr>
                <w:rFonts w:ascii="Times New Roman" w:eastAsia="Times New Roman" w:hAnsi="Times New Roman" w:cs="Times New Roman"/>
              </w:rPr>
              <w:t>;0.</w:t>
            </w:r>
            <w:r w:rsidR="00C1709C" w:rsidRPr="00D80124">
              <w:rPr>
                <w:rFonts w:ascii="Times New Roman" w:eastAsia="Times New Roman" w:hAnsi="Times New Roman" w:cs="Times New Roman"/>
              </w:rPr>
              <w:t>2</w:t>
            </w:r>
            <w:ins w:id="108" w:author="Lakens, D." w:date="2020-05-05T11:27:00Z">
              <w:r w:rsidR="00150C00">
                <w:rPr>
                  <w:rFonts w:ascii="Times New Roman" w:eastAsia="Times New Roman" w:hAnsi="Times New Roman" w:cs="Times New Roman"/>
                </w:rPr>
                <w:t>7</w:t>
              </w:r>
            </w:ins>
            <w:del w:id="109" w:author="Lakens, D." w:date="2020-05-05T11:27:00Z">
              <w:r w:rsidR="00C1709C" w:rsidRPr="00D80124" w:rsidDel="00150C00">
                <w:rPr>
                  <w:rFonts w:ascii="Times New Roman" w:eastAsia="Times New Roman" w:hAnsi="Times New Roman" w:cs="Times New Roman"/>
                </w:rPr>
                <w:delText>6</w:delText>
              </w:r>
            </w:del>
            <w:r w:rsidRPr="00D80124">
              <w:rPr>
                <w:rFonts w:ascii="Times New Roman" w:eastAsia="Times New Roman" w:hAnsi="Times New Roman" w:cs="Times New Roman"/>
              </w:rPr>
              <w:t>]</w:t>
            </w:r>
          </w:p>
        </w:tc>
        <w:tc>
          <w:tcPr>
            <w:tcW w:w="1843" w:type="dxa"/>
            <w:tcBorders>
              <w:top w:val="nil"/>
              <w:left w:val="nil"/>
              <w:bottom w:val="nil"/>
              <w:right w:val="nil"/>
            </w:tcBorders>
            <w:tcMar>
              <w:top w:w="100" w:type="dxa"/>
              <w:left w:w="100" w:type="dxa"/>
              <w:bottom w:w="100" w:type="dxa"/>
              <w:right w:w="100" w:type="dxa"/>
            </w:tcMar>
          </w:tcPr>
          <w:p w14:paraId="177D27FA" w14:textId="57CFB894"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0.</w:t>
            </w:r>
            <w:r w:rsidR="00C67467" w:rsidRPr="00D80124">
              <w:rPr>
                <w:rFonts w:ascii="Times New Roman" w:eastAsia="Times New Roman" w:hAnsi="Times New Roman" w:cs="Times New Roman"/>
              </w:rPr>
              <w:t>11</w:t>
            </w:r>
            <w:r w:rsidRPr="00D80124">
              <w:rPr>
                <w:rFonts w:ascii="Times New Roman" w:eastAsia="Times New Roman" w:hAnsi="Times New Roman" w:cs="Times New Roman"/>
              </w:rPr>
              <w:t>[0.</w:t>
            </w:r>
            <w:r w:rsidR="00C67467" w:rsidRPr="00D80124">
              <w:rPr>
                <w:rFonts w:ascii="Times New Roman" w:eastAsia="Times New Roman" w:hAnsi="Times New Roman" w:cs="Times New Roman"/>
              </w:rPr>
              <w:t>02</w:t>
            </w:r>
            <w:r w:rsidRPr="00D80124">
              <w:rPr>
                <w:rFonts w:ascii="Times New Roman" w:eastAsia="Times New Roman" w:hAnsi="Times New Roman" w:cs="Times New Roman"/>
              </w:rPr>
              <w:t>;0.</w:t>
            </w:r>
            <w:ins w:id="110" w:author="Lakens, D." w:date="2020-05-05T11:29:00Z">
              <w:r w:rsidR="00150C00">
                <w:rPr>
                  <w:rFonts w:ascii="Times New Roman" w:eastAsia="Times New Roman" w:hAnsi="Times New Roman" w:cs="Times New Roman"/>
                </w:rPr>
                <w:t>20</w:t>
              </w:r>
            </w:ins>
            <w:del w:id="111" w:author="Lakens, D." w:date="2020-05-05T11:29:00Z">
              <w:r w:rsidR="00C67467" w:rsidRPr="00D80124" w:rsidDel="00150C00">
                <w:rPr>
                  <w:rFonts w:ascii="Times New Roman" w:eastAsia="Times New Roman" w:hAnsi="Times New Roman" w:cs="Times New Roman"/>
                </w:rPr>
                <w:delText>19</w:delText>
              </w:r>
            </w:del>
            <w:r w:rsidRPr="00D80124">
              <w:rPr>
                <w:rFonts w:ascii="Times New Roman" w:eastAsia="Times New Roman" w:hAnsi="Times New Roman" w:cs="Times New Roman"/>
              </w:rPr>
              <w:t>]</w:t>
            </w:r>
          </w:p>
        </w:tc>
      </w:tr>
      <w:tr w:rsidR="002E751B" w14:paraId="3624AC6C" w14:textId="77777777" w:rsidTr="004460E8">
        <w:trPr>
          <w:trHeight w:val="400"/>
        </w:trPr>
        <w:tc>
          <w:tcPr>
            <w:tcW w:w="2168" w:type="dxa"/>
            <w:tcBorders>
              <w:top w:val="nil"/>
              <w:left w:val="nil"/>
              <w:bottom w:val="nil"/>
              <w:right w:val="nil"/>
            </w:tcBorders>
            <w:tcMar>
              <w:top w:w="100" w:type="dxa"/>
              <w:left w:w="100" w:type="dxa"/>
              <w:bottom w:w="100" w:type="dxa"/>
              <w:right w:w="100" w:type="dxa"/>
            </w:tcMar>
          </w:tcPr>
          <w:p w14:paraId="5FC14917" w14:textId="77777777"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MUCH MORE</w:t>
            </w:r>
          </w:p>
        </w:tc>
        <w:tc>
          <w:tcPr>
            <w:tcW w:w="1418" w:type="dxa"/>
            <w:tcBorders>
              <w:top w:val="nil"/>
              <w:left w:val="nil"/>
              <w:bottom w:val="nil"/>
              <w:right w:val="nil"/>
            </w:tcBorders>
            <w:tcMar>
              <w:top w:w="100" w:type="dxa"/>
              <w:left w:w="100" w:type="dxa"/>
              <w:bottom w:w="100" w:type="dxa"/>
              <w:right w:w="100" w:type="dxa"/>
            </w:tcMar>
          </w:tcPr>
          <w:p w14:paraId="151DD265" w14:textId="254C5E6E"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47</w:t>
            </w:r>
          </w:p>
        </w:tc>
        <w:tc>
          <w:tcPr>
            <w:tcW w:w="1984" w:type="dxa"/>
            <w:tcBorders>
              <w:top w:val="nil"/>
              <w:left w:val="nil"/>
              <w:bottom w:val="nil"/>
              <w:right w:val="nil"/>
            </w:tcBorders>
            <w:tcMar>
              <w:top w:w="100" w:type="dxa"/>
              <w:left w:w="100" w:type="dxa"/>
              <w:bottom w:w="100" w:type="dxa"/>
              <w:right w:w="100" w:type="dxa"/>
            </w:tcMar>
          </w:tcPr>
          <w:p w14:paraId="341D3AC5" w14:textId="2D08D2D5"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0.55[0.37;0.72]</w:t>
            </w:r>
          </w:p>
        </w:tc>
        <w:tc>
          <w:tcPr>
            <w:tcW w:w="1843" w:type="dxa"/>
            <w:tcBorders>
              <w:top w:val="nil"/>
              <w:left w:val="nil"/>
              <w:bottom w:val="nil"/>
              <w:right w:val="nil"/>
            </w:tcBorders>
            <w:tcMar>
              <w:top w:w="100" w:type="dxa"/>
              <w:left w:w="100" w:type="dxa"/>
              <w:bottom w:w="100" w:type="dxa"/>
              <w:right w:w="100" w:type="dxa"/>
            </w:tcMar>
          </w:tcPr>
          <w:p w14:paraId="60645561" w14:textId="670F16B4" w:rsidR="002E751B" w:rsidRPr="00D80124" w:rsidRDefault="00C1709C"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0</w:t>
            </w:r>
            <w:r w:rsidR="002E751B" w:rsidRPr="00D80124">
              <w:rPr>
                <w:rFonts w:ascii="Times New Roman" w:eastAsia="Times New Roman" w:hAnsi="Times New Roman" w:cs="Times New Roman"/>
              </w:rPr>
              <w:t>.</w:t>
            </w:r>
            <w:r w:rsidRPr="00D80124">
              <w:rPr>
                <w:rFonts w:ascii="Times New Roman" w:eastAsia="Times New Roman" w:hAnsi="Times New Roman" w:cs="Times New Roman"/>
              </w:rPr>
              <w:t>91</w:t>
            </w:r>
            <w:r w:rsidR="002E751B" w:rsidRPr="00D80124">
              <w:rPr>
                <w:rFonts w:ascii="Times New Roman" w:eastAsia="Times New Roman" w:hAnsi="Times New Roman" w:cs="Times New Roman"/>
              </w:rPr>
              <w:t>[0.</w:t>
            </w:r>
            <w:r w:rsidRPr="00D80124">
              <w:rPr>
                <w:rFonts w:ascii="Times New Roman" w:eastAsia="Times New Roman" w:hAnsi="Times New Roman" w:cs="Times New Roman"/>
              </w:rPr>
              <w:t>57</w:t>
            </w:r>
            <w:r w:rsidR="002E751B" w:rsidRPr="00D80124">
              <w:rPr>
                <w:rFonts w:ascii="Times New Roman" w:eastAsia="Times New Roman" w:hAnsi="Times New Roman" w:cs="Times New Roman"/>
              </w:rPr>
              <w:t>;1.</w:t>
            </w:r>
            <w:r w:rsidRPr="00D80124">
              <w:rPr>
                <w:rFonts w:ascii="Times New Roman" w:eastAsia="Times New Roman" w:hAnsi="Times New Roman" w:cs="Times New Roman"/>
              </w:rPr>
              <w:t>2</w:t>
            </w:r>
            <w:ins w:id="112" w:author="Lakens, D." w:date="2020-05-05T11:28:00Z">
              <w:r w:rsidR="00150C00">
                <w:rPr>
                  <w:rFonts w:ascii="Times New Roman" w:eastAsia="Times New Roman" w:hAnsi="Times New Roman" w:cs="Times New Roman"/>
                </w:rPr>
                <w:t>5</w:t>
              </w:r>
            </w:ins>
            <w:del w:id="113" w:author="Lakens, D." w:date="2020-05-05T11:28:00Z">
              <w:r w:rsidRPr="00D80124" w:rsidDel="00150C00">
                <w:rPr>
                  <w:rFonts w:ascii="Times New Roman" w:eastAsia="Times New Roman" w:hAnsi="Times New Roman" w:cs="Times New Roman"/>
                </w:rPr>
                <w:delText>6</w:delText>
              </w:r>
            </w:del>
            <w:r w:rsidR="002E751B" w:rsidRPr="00D80124">
              <w:rPr>
                <w:rFonts w:ascii="Times New Roman" w:eastAsia="Times New Roman" w:hAnsi="Times New Roman" w:cs="Times New Roman"/>
              </w:rPr>
              <w:t>]</w:t>
            </w:r>
          </w:p>
        </w:tc>
        <w:tc>
          <w:tcPr>
            <w:tcW w:w="1843" w:type="dxa"/>
            <w:tcBorders>
              <w:top w:val="nil"/>
              <w:left w:val="nil"/>
              <w:bottom w:val="nil"/>
              <w:right w:val="nil"/>
            </w:tcBorders>
            <w:tcMar>
              <w:top w:w="100" w:type="dxa"/>
              <w:left w:w="100" w:type="dxa"/>
              <w:bottom w:w="100" w:type="dxa"/>
              <w:right w:w="100" w:type="dxa"/>
            </w:tcMar>
          </w:tcPr>
          <w:p w14:paraId="042C64D3" w14:textId="09CF4C74"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0.</w:t>
            </w:r>
            <w:r w:rsidR="00C67467" w:rsidRPr="00D80124">
              <w:rPr>
                <w:rFonts w:ascii="Times New Roman" w:eastAsia="Times New Roman" w:hAnsi="Times New Roman" w:cs="Times New Roman"/>
              </w:rPr>
              <w:t>74</w:t>
            </w:r>
            <w:r w:rsidRPr="00D80124">
              <w:rPr>
                <w:rFonts w:ascii="Times New Roman" w:eastAsia="Times New Roman" w:hAnsi="Times New Roman" w:cs="Times New Roman"/>
              </w:rPr>
              <w:t>[0.</w:t>
            </w:r>
            <w:r w:rsidR="00C67467" w:rsidRPr="00D80124">
              <w:rPr>
                <w:rFonts w:ascii="Times New Roman" w:eastAsia="Times New Roman" w:hAnsi="Times New Roman" w:cs="Times New Roman"/>
              </w:rPr>
              <w:t>46</w:t>
            </w:r>
            <w:r w:rsidRPr="00D80124">
              <w:rPr>
                <w:rFonts w:ascii="Times New Roman" w:eastAsia="Times New Roman" w:hAnsi="Times New Roman" w:cs="Times New Roman"/>
              </w:rPr>
              <w:t>;1.</w:t>
            </w:r>
            <w:r w:rsidR="00C67467" w:rsidRPr="00D80124">
              <w:rPr>
                <w:rFonts w:ascii="Times New Roman" w:eastAsia="Times New Roman" w:hAnsi="Times New Roman" w:cs="Times New Roman"/>
              </w:rPr>
              <w:t>01</w:t>
            </w:r>
            <w:r w:rsidRPr="00D80124">
              <w:rPr>
                <w:rFonts w:ascii="Times New Roman" w:eastAsia="Times New Roman" w:hAnsi="Times New Roman" w:cs="Times New Roman"/>
              </w:rPr>
              <w:t>]</w:t>
            </w:r>
          </w:p>
        </w:tc>
      </w:tr>
      <w:tr w:rsidR="002E751B" w14:paraId="3A561E71" w14:textId="77777777" w:rsidTr="004460E8">
        <w:trPr>
          <w:trHeight w:val="400"/>
        </w:trPr>
        <w:tc>
          <w:tcPr>
            <w:tcW w:w="2168" w:type="dxa"/>
            <w:tcBorders>
              <w:top w:val="nil"/>
              <w:left w:val="nil"/>
              <w:bottom w:val="single" w:sz="4" w:space="0" w:color="000000"/>
              <w:right w:val="nil"/>
            </w:tcBorders>
            <w:tcMar>
              <w:top w:w="100" w:type="dxa"/>
              <w:left w:w="100" w:type="dxa"/>
              <w:bottom w:w="100" w:type="dxa"/>
              <w:right w:w="100" w:type="dxa"/>
            </w:tcMar>
          </w:tcPr>
          <w:p w14:paraId="37F786CC" w14:textId="77777777" w:rsidR="002E751B" w:rsidRPr="00D80124" w:rsidRDefault="002E751B" w:rsidP="00D80124">
            <w:pPr>
              <w:keepNext/>
              <w:widowControl w:val="0"/>
              <w:spacing w:line="240" w:lineRule="auto"/>
              <w:rPr>
                <w:rFonts w:ascii="Times New Roman" w:eastAsia="Times New Roman" w:hAnsi="Times New Roman" w:cs="Times New Roman"/>
                <w:b/>
              </w:rPr>
            </w:pPr>
            <w:commentRangeStart w:id="114"/>
            <w:r w:rsidRPr="00D80124">
              <w:rPr>
                <w:rFonts w:ascii="Times New Roman" w:eastAsia="Times New Roman" w:hAnsi="Times New Roman" w:cs="Times New Roman"/>
                <w:b/>
              </w:rPr>
              <w:t>LITTLE CHANGE</w:t>
            </w:r>
          </w:p>
        </w:tc>
        <w:tc>
          <w:tcPr>
            <w:tcW w:w="1418" w:type="dxa"/>
            <w:tcBorders>
              <w:top w:val="nil"/>
              <w:left w:val="nil"/>
              <w:bottom w:val="single" w:sz="4" w:space="0" w:color="000000"/>
              <w:right w:val="nil"/>
            </w:tcBorders>
            <w:tcMar>
              <w:top w:w="100" w:type="dxa"/>
              <w:left w:w="100" w:type="dxa"/>
              <w:bottom w:w="100" w:type="dxa"/>
              <w:right w:w="100" w:type="dxa"/>
            </w:tcMar>
          </w:tcPr>
          <w:p w14:paraId="2DFB189A" w14:textId="51947451" w:rsidR="002E751B" w:rsidRPr="00D80124" w:rsidRDefault="002E751B" w:rsidP="00D80124">
            <w:pPr>
              <w:keepNext/>
              <w:widowControl w:val="0"/>
              <w:spacing w:line="240" w:lineRule="auto"/>
              <w:rPr>
                <w:rFonts w:ascii="Times New Roman" w:eastAsia="Times New Roman" w:hAnsi="Times New Roman" w:cs="Times New Roman"/>
                <w:b/>
              </w:rPr>
            </w:pPr>
            <w:r w:rsidRPr="00D80124">
              <w:rPr>
                <w:rFonts w:ascii="Times New Roman" w:eastAsia="Times New Roman" w:hAnsi="Times New Roman" w:cs="Times New Roman"/>
                <w:b/>
              </w:rPr>
              <w:t>441</w:t>
            </w:r>
          </w:p>
        </w:tc>
        <w:tc>
          <w:tcPr>
            <w:tcW w:w="1984" w:type="dxa"/>
            <w:tcBorders>
              <w:top w:val="nil"/>
              <w:left w:val="nil"/>
              <w:bottom w:val="single" w:sz="4" w:space="0" w:color="000000"/>
              <w:right w:val="nil"/>
            </w:tcBorders>
            <w:tcMar>
              <w:top w:w="100" w:type="dxa"/>
              <w:left w:w="100" w:type="dxa"/>
              <w:bottom w:w="100" w:type="dxa"/>
              <w:right w:w="100" w:type="dxa"/>
            </w:tcMar>
          </w:tcPr>
          <w:p w14:paraId="14EB9348" w14:textId="7604B8C9" w:rsidR="002E751B" w:rsidRPr="00D80124" w:rsidRDefault="002E751B" w:rsidP="00D80124">
            <w:pPr>
              <w:keepNext/>
              <w:widowControl w:val="0"/>
              <w:spacing w:line="240" w:lineRule="auto"/>
              <w:rPr>
                <w:rFonts w:ascii="Times New Roman" w:eastAsia="Times New Roman" w:hAnsi="Times New Roman" w:cs="Times New Roman"/>
                <w:b/>
              </w:rPr>
            </w:pPr>
            <w:r w:rsidRPr="00D80124">
              <w:rPr>
                <w:rFonts w:ascii="Times New Roman" w:eastAsia="Times New Roman" w:hAnsi="Times New Roman" w:cs="Times New Roman"/>
                <w:b/>
              </w:rPr>
              <w:t>0.</w:t>
            </w:r>
            <w:ins w:id="115" w:author="Lakens, D." w:date="2020-05-06T22:11:00Z">
              <w:r w:rsidR="00F93AB3">
                <w:rPr>
                  <w:rFonts w:ascii="Times New Roman" w:eastAsia="Times New Roman" w:hAnsi="Times New Roman" w:cs="Times New Roman"/>
                  <w:b/>
                </w:rPr>
                <w:t>31</w:t>
              </w:r>
            </w:ins>
            <w:del w:id="116" w:author="Lakens, D." w:date="2020-05-06T22:11:00Z">
              <w:r w:rsidR="00AA0B5A" w:rsidRPr="00D80124" w:rsidDel="00F93AB3">
                <w:rPr>
                  <w:rFonts w:ascii="Times New Roman" w:eastAsia="Times New Roman" w:hAnsi="Times New Roman" w:cs="Times New Roman"/>
                  <w:b/>
                </w:rPr>
                <w:delText>26</w:delText>
              </w:r>
            </w:del>
            <w:r w:rsidRPr="00D80124">
              <w:rPr>
                <w:rFonts w:ascii="Times New Roman" w:eastAsia="Times New Roman" w:hAnsi="Times New Roman" w:cs="Times New Roman"/>
                <w:b/>
              </w:rPr>
              <w:t>[0.</w:t>
            </w:r>
            <w:r w:rsidR="00EB3325" w:rsidRPr="00D80124">
              <w:rPr>
                <w:rFonts w:ascii="Times New Roman" w:eastAsia="Times New Roman" w:hAnsi="Times New Roman" w:cs="Times New Roman"/>
                <w:b/>
              </w:rPr>
              <w:t>2</w:t>
            </w:r>
            <w:ins w:id="117" w:author="Lakens, D." w:date="2020-05-06T22:11:00Z">
              <w:r w:rsidR="00F93AB3">
                <w:rPr>
                  <w:rFonts w:ascii="Times New Roman" w:eastAsia="Times New Roman" w:hAnsi="Times New Roman" w:cs="Times New Roman"/>
                  <w:b/>
                </w:rPr>
                <w:t>6</w:t>
              </w:r>
            </w:ins>
            <w:del w:id="118" w:author="Lakens, D." w:date="2020-05-05T11:33:00Z">
              <w:r w:rsidR="00EB3325" w:rsidRPr="00D80124" w:rsidDel="00150C00">
                <w:rPr>
                  <w:rFonts w:ascii="Times New Roman" w:eastAsia="Times New Roman" w:hAnsi="Times New Roman" w:cs="Times New Roman"/>
                  <w:b/>
                </w:rPr>
                <w:delText>0</w:delText>
              </w:r>
            </w:del>
            <w:r w:rsidRPr="00D80124">
              <w:rPr>
                <w:rFonts w:ascii="Times New Roman" w:eastAsia="Times New Roman" w:hAnsi="Times New Roman" w:cs="Times New Roman"/>
                <w:b/>
              </w:rPr>
              <w:t>;0.</w:t>
            </w:r>
            <w:r w:rsidR="00EB3325" w:rsidRPr="00D80124">
              <w:rPr>
                <w:rFonts w:ascii="Times New Roman" w:eastAsia="Times New Roman" w:hAnsi="Times New Roman" w:cs="Times New Roman"/>
                <w:b/>
              </w:rPr>
              <w:t>3</w:t>
            </w:r>
            <w:ins w:id="119" w:author="Lakens, D." w:date="2020-05-06T22:11:00Z">
              <w:r w:rsidR="00F93AB3">
                <w:rPr>
                  <w:rFonts w:ascii="Times New Roman" w:eastAsia="Times New Roman" w:hAnsi="Times New Roman" w:cs="Times New Roman"/>
                  <w:b/>
                </w:rPr>
                <w:t>6</w:t>
              </w:r>
            </w:ins>
            <w:del w:id="120" w:author="Lakens, D." w:date="2020-05-06T22:11:00Z">
              <w:r w:rsidR="00EB3325" w:rsidRPr="00D80124" w:rsidDel="00F93AB3">
                <w:rPr>
                  <w:rFonts w:ascii="Times New Roman" w:eastAsia="Times New Roman" w:hAnsi="Times New Roman" w:cs="Times New Roman"/>
                  <w:b/>
                </w:rPr>
                <w:delText>2</w:delText>
              </w:r>
            </w:del>
            <w:r w:rsidRPr="00D80124">
              <w:rPr>
                <w:rFonts w:ascii="Times New Roman" w:eastAsia="Times New Roman" w:hAnsi="Times New Roman" w:cs="Times New Roman"/>
                <w:b/>
              </w:rPr>
              <w:t>]</w:t>
            </w:r>
          </w:p>
        </w:tc>
        <w:tc>
          <w:tcPr>
            <w:tcW w:w="1843" w:type="dxa"/>
            <w:tcBorders>
              <w:top w:val="nil"/>
              <w:left w:val="nil"/>
              <w:bottom w:val="single" w:sz="4" w:space="0" w:color="000000"/>
              <w:right w:val="nil"/>
            </w:tcBorders>
            <w:tcMar>
              <w:top w:w="100" w:type="dxa"/>
              <w:left w:w="100" w:type="dxa"/>
              <w:bottom w:w="100" w:type="dxa"/>
              <w:right w:w="100" w:type="dxa"/>
            </w:tcMar>
          </w:tcPr>
          <w:p w14:paraId="2C7DE1A3" w14:textId="36BADE69" w:rsidR="002E751B" w:rsidRPr="00D80124" w:rsidRDefault="002E751B" w:rsidP="00D80124">
            <w:pPr>
              <w:keepNext/>
              <w:widowControl w:val="0"/>
              <w:spacing w:line="240" w:lineRule="auto"/>
              <w:rPr>
                <w:rFonts w:ascii="Times New Roman" w:eastAsia="Times New Roman" w:hAnsi="Times New Roman" w:cs="Times New Roman"/>
                <w:b/>
              </w:rPr>
            </w:pPr>
            <w:r w:rsidRPr="00D80124">
              <w:rPr>
                <w:rFonts w:ascii="Times New Roman" w:eastAsia="Times New Roman" w:hAnsi="Times New Roman" w:cs="Times New Roman"/>
                <w:b/>
              </w:rPr>
              <w:t>0.</w:t>
            </w:r>
            <w:del w:id="121" w:author="Lakens, D." w:date="2020-05-05T11:20:00Z">
              <w:r w:rsidRPr="00D80124" w:rsidDel="00150C00">
                <w:rPr>
                  <w:rFonts w:ascii="Times New Roman" w:eastAsia="Times New Roman" w:hAnsi="Times New Roman" w:cs="Times New Roman"/>
                  <w:b/>
                </w:rPr>
                <w:delText>56</w:delText>
              </w:r>
            </w:del>
            <w:ins w:id="122" w:author="Lakens, D." w:date="2020-05-05T11:20:00Z">
              <w:r w:rsidR="00150C00" w:rsidRPr="00D80124">
                <w:rPr>
                  <w:rFonts w:ascii="Times New Roman" w:eastAsia="Times New Roman" w:hAnsi="Times New Roman" w:cs="Times New Roman"/>
                  <w:b/>
                </w:rPr>
                <w:t>5</w:t>
              </w:r>
              <w:r w:rsidR="00150C00">
                <w:rPr>
                  <w:rFonts w:ascii="Times New Roman" w:eastAsia="Times New Roman" w:hAnsi="Times New Roman" w:cs="Times New Roman"/>
                  <w:b/>
                </w:rPr>
                <w:t>7</w:t>
              </w:r>
            </w:ins>
            <w:r w:rsidRPr="00D80124">
              <w:rPr>
                <w:rFonts w:ascii="Times New Roman" w:eastAsia="Times New Roman" w:hAnsi="Times New Roman" w:cs="Times New Roman"/>
                <w:b/>
              </w:rPr>
              <w:t>[-0.</w:t>
            </w:r>
            <w:r w:rsidR="002861B0" w:rsidRPr="00D80124">
              <w:rPr>
                <w:rFonts w:ascii="Times New Roman" w:eastAsia="Times New Roman" w:hAnsi="Times New Roman" w:cs="Times New Roman"/>
                <w:b/>
              </w:rPr>
              <w:t>2</w:t>
            </w:r>
            <w:ins w:id="123" w:author="Lakens, D." w:date="2020-05-05T11:20:00Z">
              <w:r w:rsidR="00150C00">
                <w:rPr>
                  <w:rFonts w:ascii="Times New Roman" w:eastAsia="Times New Roman" w:hAnsi="Times New Roman" w:cs="Times New Roman"/>
                  <w:b/>
                </w:rPr>
                <w:t>5</w:t>
              </w:r>
            </w:ins>
            <w:del w:id="124" w:author="Lakens, D." w:date="2020-05-05T11:20:00Z">
              <w:r w:rsidR="002861B0" w:rsidRPr="00D80124" w:rsidDel="00150C00">
                <w:rPr>
                  <w:rFonts w:ascii="Times New Roman" w:eastAsia="Times New Roman" w:hAnsi="Times New Roman" w:cs="Times New Roman"/>
                  <w:b/>
                </w:rPr>
                <w:delText>6</w:delText>
              </w:r>
            </w:del>
            <w:r w:rsidRPr="00D80124">
              <w:rPr>
                <w:rFonts w:ascii="Times New Roman" w:eastAsia="Times New Roman" w:hAnsi="Times New Roman" w:cs="Times New Roman"/>
                <w:b/>
              </w:rPr>
              <w:t>;1.</w:t>
            </w:r>
            <w:r w:rsidR="002861B0" w:rsidRPr="00D80124">
              <w:rPr>
                <w:rFonts w:ascii="Times New Roman" w:eastAsia="Times New Roman" w:hAnsi="Times New Roman" w:cs="Times New Roman"/>
                <w:b/>
              </w:rPr>
              <w:t>39</w:t>
            </w:r>
            <w:r w:rsidRPr="00D80124">
              <w:rPr>
                <w:rFonts w:ascii="Times New Roman" w:eastAsia="Times New Roman" w:hAnsi="Times New Roman" w:cs="Times New Roman"/>
                <w:b/>
              </w:rPr>
              <w:t>]</w:t>
            </w:r>
          </w:p>
        </w:tc>
        <w:tc>
          <w:tcPr>
            <w:tcW w:w="1843" w:type="dxa"/>
            <w:tcBorders>
              <w:top w:val="nil"/>
              <w:left w:val="nil"/>
              <w:bottom w:val="single" w:sz="4" w:space="0" w:color="000000"/>
              <w:right w:val="nil"/>
            </w:tcBorders>
            <w:tcMar>
              <w:top w:w="100" w:type="dxa"/>
              <w:left w:w="100" w:type="dxa"/>
              <w:bottom w:w="100" w:type="dxa"/>
              <w:right w:w="100" w:type="dxa"/>
            </w:tcMar>
          </w:tcPr>
          <w:p w14:paraId="7445F1B2" w14:textId="39F33C6F" w:rsidR="002E751B" w:rsidRPr="00D80124" w:rsidRDefault="002E751B" w:rsidP="00D80124">
            <w:pPr>
              <w:keepNext/>
              <w:widowControl w:val="0"/>
              <w:spacing w:line="240" w:lineRule="auto"/>
              <w:rPr>
                <w:rFonts w:ascii="Times New Roman" w:eastAsia="Times New Roman" w:hAnsi="Times New Roman" w:cs="Times New Roman"/>
                <w:b/>
              </w:rPr>
            </w:pPr>
            <w:r w:rsidRPr="00D80124">
              <w:rPr>
                <w:rFonts w:ascii="Times New Roman" w:eastAsia="Times New Roman" w:hAnsi="Times New Roman" w:cs="Times New Roman"/>
                <w:b/>
              </w:rPr>
              <w:t>0.</w:t>
            </w:r>
            <w:r w:rsidR="00841899" w:rsidRPr="00D80124">
              <w:rPr>
                <w:rFonts w:ascii="Times New Roman" w:eastAsia="Times New Roman" w:hAnsi="Times New Roman" w:cs="Times New Roman"/>
                <w:b/>
              </w:rPr>
              <w:t>46</w:t>
            </w:r>
            <w:r w:rsidRPr="00D80124">
              <w:rPr>
                <w:rFonts w:ascii="Times New Roman" w:eastAsia="Times New Roman" w:hAnsi="Times New Roman" w:cs="Times New Roman"/>
                <w:b/>
              </w:rPr>
              <w:t>[-0.</w:t>
            </w:r>
            <w:r w:rsidR="00841899" w:rsidRPr="00D80124">
              <w:rPr>
                <w:rFonts w:ascii="Times New Roman" w:eastAsia="Times New Roman" w:hAnsi="Times New Roman" w:cs="Times New Roman"/>
                <w:b/>
              </w:rPr>
              <w:t>2</w:t>
            </w:r>
            <w:ins w:id="125" w:author="Lakens, D." w:date="2020-05-05T11:21:00Z">
              <w:r w:rsidR="00150C00">
                <w:rPr>
                  <w:rFonts w:ascii="Times New Roman" w:eastAsia="Times New Roman" w:hAnsi="Times New Roman" w:cs="Times New Roman"/>
                  <w:b/>
                </w:rPr>
                <w:t>3</w:t>
              </w:r>
            </w:ins>
            <w:del w:id="126" w:author="Lakens, D." w:date="2020-05-05T11:21:00Z">
              <w:r w:rsidR="00841899" w:rsidRPr="00D80124" w:rsidDel="00150C00">
                <w:rPr>
                  <w:rFonts w:ascii="Times New Roman" w:eastAsia="Times New Roman" w:hAnsi="Times New Roman" w:cs="Times New Roman"/>
                  <w:b/>
                </w:rPr>
                <w:delText>4</w:delText>
              </w:r>
            </w:del>
            <w:r w:rsidRPr="00D80124">
              <w:rPr>
                <w:rFonts w:ascii="Times New Roman" w:eastAsia="Times New Roman" w:hAnsi="Times New Roman" w:cs="Times New Roman"/>
                <w:b/>
              </w:rPr>
              <w:t>;1.</w:t>
            </w:r>
            <w:r w:rsidR="00841899" w:rsidRPr="00D80124">
              <w:rPr>
                <w:rFonts w:ascii="Times New Roman" w:eastAsia="Times New Roman" w:hAnsi="Times New Roman" w:cs="Times New Roman"/>
                <w:b/>
              </w:rPr>
              <w:t>16</w:t>
            </w:r>
            <w:r w:rsidRPr="00D80124">
              <w:rPr>
                <w:rFonts w:ascii="Times New Roman" w:eastAsia="Times New Roman" w:hAnsi="Times New Roman" w:cs="Times New Roman"/>
                <w:b/>
              </w:rPr>
              <w:t>]</w:t>
            </w:r>
            <w:commentRangeEnd w:id="114"/>
            <w:r w:rsidR="00A2441D">
              <w:rPr>
                <w:rStyle w:val="CommentReference"/>
              </w:rPr>
              <w:commentReference w:id="114"/>
            </w:r>
          </w:p>
        </w:tc>
      </w:tr>
      <w:tr w:rsidR="002E751B" w14:paraId="36549960" w14:textId="77777777" w:rsidTr="004460E8">
        <w:trPr>
          <w:trHeight w:val="400"/>
        </w:trPr>
        <w:tc>
          <w:tcPr>
            <w:tcW w:w="2168" w:type="dxa"/>
            <w:tcBorders>
              <w:top w:val="single" w:sz="4" w:space="0" w:color="000000"/>
              <w:left w:val="nil"/>
              <w:bottom w:val="nil"/>
              <w:right w:val="nil"/>
            </w:tcBorders>
            <w:tcMar>
              <w:top w:w="100" w:type="dxa"/>
              <w:left w:w="100" w:type="dxa"/>
              <w:bottom w:w="100" w:type="dxa"/>
              <w:right w:w="100" w:type="dxa"/>
            </w:tcMar>
          </w:tcPr>
          <w:p w14:paraId="14DABABB" w14:textId="77777777"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b/>
              </w:rPr>
            </w:pPr>
            <w:r w:rsidRPr="00D80124">
              <w:rPr>
                <w:rFonts w:ascii="Times New Roman" w:eastAsia="Times New Roman" w:hAnsi="Times New Roman" w:cs="Times New Roman"/>
                <w:b/>
              </w:rPr>
              <w:t>Negative:</w:t>
            </w:r>
          </w:p>
        </w:tc>
        <w:tc>
          <w:tcPr>
            <w:tcW w:w="1418" w:type="dxa"/>
            <w:tcBorders>
              <w:top w:val="single" w:sz="4" w:space="0" w:color="000000"/>
              <w:left w:val="nil"/>
              <w:bottom w:val="nil"/>
              <w:right w:val="nil"/>
            </w:tcBorders>
            <w:tcMar>
              <w:top w:w="100" w:type="dxa"/>
              <w:left w:w="100" w:type="dxa"/>
              <w:bottom w:w="100" w:type="dxa"/>
              <w:right w:w="100" w:type="dxa"/>
            </w:tcMar>
          </w:tcPr>
          <w:p w14:paraId="263A5E12" w14:textId="77777777"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 xml:space="preserve"> </w:t>
            </w:r>
          </w:p>
        </w:tc>
        <w:tc>
          <w:tcPr>
            <w:tcW w:w="1984" w:type="dxa"/>
            <w:tcBorders>
              <w:top w:val="single" w:sz="4" w:space="0" w:color="000000"/>
              <w:left w:val="nil"/>
              <w:bottom w:val="nil"/>
              <w:right w:val="nil"/>
            </w:tcBorders>
            <w:tcMar>
              <w:top w:w="100" w:type="dxa"/>
              <w:left w:w="100" w:type="dxa"/>
              <w:bottom w:w="100" w:type="dxa"/>
              <w:right w:w="100" w:type="dxa"/>
            </w:tcMar>
          </w:tcPr>
          <w:p w14:paraId="28378C9E" w14:textId="77777777"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 xml:space="preserve"> </w:t>
            </w:r>
          </w:p>
        </w:tc>
        <w:tc>
          <w:tcPr>
            <w:tcW w:w="1843" w:type="dxa"/>
            <w:tcBorders>
              <w:top w:val="single" w:sz="4" w:space="0" w:color="000000"/>
              <w:left w:val="nil"/>
              <w:bottom w:val="nil"/>
              <w:right w:val="nil"/>
            </w:tcBorders>
            <w:tcMar>
              <w:top w:w="100" w:type="dxa"/>
              <w:left w:w="100" w:type="dxa"/>
              <w:bottom w:w="100" w:type="dxa"/>
              <w:right w:w="100" w:type="dxa"/>
            </w:tcMar>
          </w:tcPr>
          <w:p w14:paraId="761A4616" w14:textId="77777777"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 xml:space="preserve"> </w:t>
            </w:r>
          </w:p>
        </w:tc>
        <w:tc>
          <w:tcPr>
            <w:tcW w:w="1843" w:type="dxa"/>
            <w:tcBorders>
              <w:top w:val="single" w:sz="4" w:space="0" w:color="000000"/>
              <w:left w:val="nil"/>
              <w:bottom w:val="nil"/>
              <w:right w:val="nil"/>
            </w:tcBorders>
            <w:tcMar>
              <w:top w:w="100" w:type="dxa"/>
              <w:left w:w="100" w:type="dxa"/>
              <w:bottom w:w="100" w:type="dxa"/>
              <w:right w:w="100" w:type="dxa"/>
            </w:tcMar>
          </w:tcPr>
          <w:p w14:paraId="68FFBF23" w14:textId="77777777"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 xml:space="preserve"> </w:t>
            </w:r>
          </w:p>
        </w:tc>
      </w:tr>
      <w:tr w:rsidR="002E751B" w14:paraId="517F3696" w14:textId="77777777" w:rsidTr="004460E8">
        <w:trPr>
          <w:trHeight w:val="400"/>
        </w:trPr>
        <w:tc>
          <w:tcPr>
            <w:tcW w:w="2168" w:type="dxa"/>
            <w:tcBorders>
              <w:top w:val="nil"/>
              <w:left w:val="nil"/>
              <w:bottom w:val="nil"/>
              <w:right w:val="nil"/>
            </w:tcBorders>
            <w:tcMar>
              <w:top w:w="100" w:type="dxa"/>
              <w:left w:w="100" w:type="dxa"/>
              <w:bottom w:w="100" w:type="dxa"/>
              <w:right w:w="100" w:type="dxa"/>
            </w:tcMar>
          </w:tcPr>
          <w:p w14:paraId="668CD4C9" w14:textId="77777777"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MUCH LESS</w:t>
            </w:r>
          </w:p>
        </w:tc>
        <w:tc>
          <w:tcPr>
            <w:tcW w:w="1418" w:type="dxa"/>
            <w:tcBorders>
              <w:top w:val="nil"/>
              <w:left w:val="nil"/>
              <w:bottom w:val="nil"/>
              <w:right w:val="nil"/>
            </w:tcBorders>
            <w:tcMar>
              <w:top w:w="100" w:type="dxa"/>
              <w:left w:w="100" w:type="dxa"/>
              <w:bottom w:w="100" w:type="dxa"/>
              <w:right w:w="100" w:type="dxa"/>
            </w:tcMar>
          </w:tcPr>
          <w:p w14:paraId="43CC05DA" w14:textId="29A415CA"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64</w:t>
            </w:r>
          </w:p>
        </w:tc>
        <w:tc>
          <w:tcPr>
            <w:tcW w:w="1984" w:type="dxa"/>
            <w:tcBorders>
              <w:top w:val="nil"/>
              <w:left w:val="nil"/>
              <w:bottom w:val="nil"/>
              <w:right w:val="nil"/>
            </w:tcBorders>
            <w:tcMar>
              <w:top w:w="100" w:type="dxa"/>
              <w:left w:w="100" w:type="dxa"/>
              <w:bottom w:w="100" w:type="dxa"/>
              <w:right w:w="100" w:type="dxa"/>
            </w:tcMar>
          </w:tcPr>
          <w:p w14:paraId="05094614" w14:textId="4774F87A"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-0.48[-0.</w:t>
            </w:r>
            <w:r w:rsidR="00C1709C" w:rsidRPr="00D80124">
              <w:rPr>
                <w:rFonts w:ascii="Times New Roman" w:eastAsia="Times New Roman" w:hAnsi="Times New Roman" w:cs="Times New Roman"/>
              </w:rPr>
              <w:t>67</w:t>
            </w:r>
            <w:r w:rsidRPr="00D80124">
              <w:rPr>
                <w:rFonts w:ascii="Times New Roman" w:eastAsia="Times New Roman" w:hAnsi="Times New Roman" w:cs="Times New Roman"/>
              </w:rPr>
              <w:t>;-0.</w:t>
            </w:r>
            <w:r w:rsidR="00C1709C" w:rsidRPr="00D80124">
              <w:rPr>
                <w:rFonts w:ascii="Times New Roman" w:eastAsia="Times New Roman" w:hAnsi="Times New Roman" w:cs="Times New Roman"/>
              </w:rPr>
              <w:t>29</w:t>
            </w:r>
            <w:r w:rsidRPr="00D80124">
              <w:rPr>
                <w:rFonts w:ascii="Times New Roman" w:eastAsia="Times New Roman" w:hAnsi="Times New Roman" w:cs="Times New Roman"/>
              </w:rPr>
              <w:t>]</w:t>
            </w:r>
          </w:p>
        </w:tc>
        <w:tc>
          <w:tcPr>
            <w:tcW w:w="1843" w:type="dxa"/>
            <w:tcBorders>
              <w:top w:val="nil"/>
              <w:left w:val="nil"/>
              <w:bottom w:val="nil"/>
              <w:right w:val="nil"/>
            </w:tcBorders>
            <w:tcMar>
              <w:top w:w="100" w:type="dxa"/>
              <w:left w:w="100" w:type="dxa"/>
              <w:bottom w:w="100" w:type="dxa"/>
              <w:right w:w="100" w:type="dxa"/>
            </w:tcMar>
          </w:tcPr>
          <w:p w14:paraId="4FD2247D" w14:textId="5DD8295B"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-0.</w:t>
            </w:r>
            <w:r w:rsidR="00C1709C" w:rsidRPr="00D80124">
              <w:rPr>
                <w:rFonts w:ascii="Times New Roman" w:eastAsia="Times New Roman" w:hAnsi="Times New Roman" w:cs="Times New Roman"/>
              </w:rPr>
              <w:t>63</w:t>
            </w:r>
            <w:r w:rsidRPr="00D80124">
              <w:rPr>
                <w:rFonts w:ascii="Times New Roman" w:eastAsia="Times New Roman" w:hAnsi="Times New Roman" w:cs="Times New Roman"/>
              </w:rPr>
              <w:t>[-0.</w:t>
            </w:r>
            <w:ins w:id="127" w:author="Lakens, D." w:date="2020-05-05T11:28:00Z">
              <w:r w:rsidR="00150C00">
                <w:rPr>
                  <w:rFonts w:ascii="Times New Roman" w:eastAsia="Times New Roman" w:hAnsi="Times New Roman" w:cs="Times New Roman"/>
                </w:rPr>
                <w:t>89</w:t>
              </w:r>
            </w:ins>
            <w:del w:id="128" w:author="Lakens, D." w:date="2020-05-05T11:28:00Z">
              <w:r w:rsidR="00EA7132" w:rsidRPr="00D80124" w:rsidDel="00150C00">
                <w:rPr>
                  <w:rFonts w:ascii="Times New Roman" w:eastAsia="Times New Roman" w:hAnsi="Times New Roman" w:cs="Times New Roman"/>
                </w:rPr>
                <w:delText>90</w:delText>
              </w:r>
            </w:del>
            <w:r w:rsidRPr="00D80124">
              <w:rPr>
                <w:rFonts w:ascii="Times New Roman" w:eastAsia="Times New Roman" w:hAnsi="Times New Roman" w:cs="Times New Roman"/>
              </w:rPr>
              <w:t>;-0.</w:t>
            </w:r>
            <w:r w:rsidR="00EA7132" w:rsidRPr="00D80124">
              <w:rPr>
                <w:rFonts w:ascii="Times New Roman" w:eastAsia="Times New Roman" w:hAnsi="Times New Roman" w:cs="Times New Roman"/>
              </w:rPr>
              <w:t>36</w:t>
            </w:r>
            <w:r w:rsidRPr="00D80124">
              <w:rPr>
                <w:rFonts w:ascii="Times New Roman" w:eastAsia="Times New Roman" w:hAnsi="Times New Roman" w:cs="Times New Roman"/>
              </w:rPr>
              <w:t>]</w:t>
            </w:r>
          </w:p>
        </w:tc>
        <w:tc>
          <w:tcPr>
            <w:tcW w:w="1843" w:type="dxa"/>
            <w:tcBorders>
              <w:top w:val="nil"/>
              <w:left w:val="nil"/>
              <w:bottom w:val="nil"/>
              <w:right w:val="nil"/>
            </w:tcBorders>
            <w:tcMar>
              <w:top w:w="100" w:type="dxa"/>
              <w:left w:w="100" w:type="dxa"/>
              <w:bottom w:w="100" w:type="dxa"/>
              <w:right w:w="100" w:type="dxa"/>
            </w:tcMar>
          </w:tcPr>
          <w:p w14:paraId="4BCEA43B" w14:textId="327F389E"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-0.</w:t>
            </w:r>
            <w:r w:rsidR="00C67467" w:rsidRPr="00D80124">
              <w:rPr>
                <w:rFonts w:ascii="Times New Roman" w:eastAsia="Times New Roman" w:hAnsi="Times New Roman" w:cs="Times New Roman"/>
              </w:rPr>
              <w:t>73</w:t>
            </w:r>
            <w:r w:rsidRPr="00D80124">
              <w:rPr>
                <w:rFonts w:ascii="Times New Roman" w:eastAsia="Times New Roman" w:hAnsi="Times New Roman" w:cs="Times New Roman"/>
              </w:rPr>
              <w:t>[-1.</w:t>
            </w:r>
            <w:r w:rsidR="00AD4466" w:rsidRPr="00D80124">
              <w:rPr>
                <w:rFonts w:ascii="Times New Roman" w:eastAsia="Times New Roman" w:hAnsi="Times New Roman" w:cs="Times New Roman"/>
              </w:rPr>
              <w:t>0</w:t>
            </w:r>
            <w:r w:rsidRPr="00D80124">
              <w:rPr>
                <w:rFonts w:ascii="Times New Roman" w:eastAsia="Times New Roman" w:hAnsi="Times New Roman" w:cs="Times New Roman"/>
              </w:rPr>
              <w:t>4;-0.</w:t>
            </w:r>
            <w:r w:rsidR="00AD4466" w:rsidRPr="00D80124">
              <w:rPr>
                <w:rFonts w:ascii="Times New Roman" w:eastAsia="Times New Roman" w:hAnsi="Times New Roman" w:cs="Times New Roman"/>
              </w:rPr>
              <w:t>42</w:t>
            </w:r>
            <w:r w:rsidRPr="00D80124">
              <w:rPr>
                <w:rFonts w:ascii="Times New Roman" w:eastAsia="Times New Roman" w:hAnsi="Times New Roman" w:cs="Times New Roman"/>
              </w:rPr>
              <w:t>]</w:t>
            </w:r>
          </w:p>
        </w:tc>
      </w:tr>
      <w:tr w:rsidR="002E751B" w14:paraId="13048DD0" w14:textId="77777777" w:rsidTr="004460E8">
        <w:trPr>
          <w:trHeight w:val="400"/>
        </w:trPr>
        <w:tc>
          <w:tcPr>
            <w:tcW w:w="2168" w:type="dxa"/>
            <w:tcBorders>
              <w:top w:val="nil"/>
              <w:left w:val="nil"/>
              <w:bottom w:val="nil"/>
              <w:right w:val="nil"/>
            </w:tcBorders>
            <w:tcMar>
              <w:top w:w="100" w:type="dxa"/>
              <w:left w:w="100" w:type="dxa"/>
              <w:bottom w:w="100" w:type="dxa"/>
              <w:right w:w="100" w:type="dxa"/>
            </w:tcMar>
          </w:tcPr>
          <w:p w14:paraId="185DF974" w14:textId="77777777"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A LITTLE LESS</w:t>
            </w:r>
          </w:p>
        </w:tc>
        <w:tc>
          <w:tcPr>
            <w:tcW w:w="1418" w:type="dxa"/>
            <w:tcBorders>
              <w:top w:val="nil"/>
              <w:left w:val="nil"/>
              <w:bottom w:val="nil"/>
              <w:right w:val="nil"/>
            </w:tcBorders>
            <w:tcMar>
              <w:top w:w="100" w:type="dxa"/>
              <w:left w:w="100" w:type="dxa"/>
              <w:bottom w:w="100" w:type="dxa"/>
              <w:right w:w="100" w:type="dxa"/>
            </w:tcMar>
          </w:tcPr>
          <w:p w14:paraId="68378C43" w14:textId="2688C648"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263</w:t>
            </w:r>
          </w:p>
        </w:tc>
        <w:tc>
          <w:tcPr>
            <w:tcW w:w="1984" w:type="dxa"/>
            <w:tcBorders>
              <w:top w:val="nil"/>
              <w:left w:val="nil"/>
              <w:bottom w:val="nil"/>
              <w:right w:val="nil"/>
            </w:tcBorders>
            <w:tcMar>
              <w:top w:w="100" w:type="dxa"/>
              <w:left w:w="100" w:type="dxa"/>
              <w:bottom w:w="100" w:type="dxa"/>
              <w:right w:w="100" w:type="dxa"/>
            </w:tcMar>
          </w:tcPr>
          <w:p w14:paraId="360CDE3A" w14:textId="2BC22D14"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-0.32[-0.</w:t>
            </w:r>
            <w:r w:rsidR="00C1709C" w:rsidRPr="00D80124">
              <w:rPr>
                <w:rFonts w:ascii="Times New Roman" w:eastAsia="Times New Roman" w:hAnsi="Times New Roman" w:cs="Times New Roman"/>
              </w:rPr>
              <w:t>3</w:t>
            </w:r>
            <w:ins w:id="129" w:author="Lakens, D." w:date="2020-05-05T11:22:00Z">
              <w:r w:rsidR="00150C00">
                <w:rPr>
                  <w:rFonts w:ascii="Times New Roman" w:eastAsia="Times New Roman" w:hAnsi="Times New Roman" w:cs="Times New Roman"/>
                </w:rPr>
                <w:t>8</w:t>
              </w:r>
            </w:ins>
            <w:del w:id="130" w:author="Lakens, D." w:date="2020-05-05T11:22:00Z">
              <w:r w:rsidR="00C1709C" w:rsidRPr="00D80124" w:rsidDel="00150C00">
                <w:rPr>
                  <w:rFonts w:ascii="Times New Roman" w:eastAsia="Times New Roman" w:hAnsi="Times New Roman" w:cs="Times New Roman"/>
                </w:rPr>
                <w:delText>9</w:delText>
              </w:r>
            </w:del>
            <w:r w:rsidRPr="00D80124">
              <w:rPr>
                <w:rFonts w:ascii="Times New Roman" w:eastAsia="Times New Roman" w:hAnsi="Times New Roman" w:cs="Times New Roman"/>
              </w:rPr>
              <w:t>;-0.</w:t>
            </w:r>
            <w:r w:rsidR="00C1709C" w:rsidRPr="00D80124">
              <w:rPr>
                <w:rFonts w:ascii="Times New Roman" w:eastAsia="Times New Roman" w:hAnsi="Times New Roman" w:cs="Times New Roman"/>
              </w:rPr>
              <w:t>25</w:t>
            </w:r>
            <w:r w:rsidRPr="00D80124">
              <w:rPr>
                <w:rFonts w:ascii="Times New Roman" w:eastAsia="Times New Roman" w:hAnsi="Times New Roman" w:cs="Times New Roman"/>
              </w:rPr>
              <w:t>]</w:t>
            </w:r>
          </w:p>
        </w:tc>
        <w:tc>
          <w:tcPr>
            <w:tcW w:w="1843" w:type="dxa"/>
            <w:tcBorders>
              <w:top w:val="nil"/>
              <w:left w:val="nil"/>
              <w:bottom w:val="nil"/>
              <w:right w:val="nil"/>
            </w:tcBorders>
            <w:tcMar>
              <w:top w:w="100" w:type="dxa"/>
              <w:left w:w="100" w:type="dxa"/>
              <w:bottom w:w="100" w:type="dxa"/>
              <w:right w:w="100" w:type="dxa"/>
            </w:tcMar>
          </w:tcPr>
          <w:p w14:paraId="26B62286" w14:textId="2802B970"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-0.</w:t>
            </w:r>
            <w:r w:rsidR="00C1709C" w:rsidRPr="00D80124">
              <w:rPr>
                <w:rFonts w:ascii="Times New Roman" w:eastAsia="Times New Roman" w:hAnsi="Times New Roman" w:cs="Times New Roman"/>
              </w:rPr>
              <w:t>56</w:t>
            </w:r>
            <w:r w:rsidRPr="00D80124">
              <w:rPr>
                <w:rFonts w:ascii="Times New Roman" w:eastAsia="Times New Roman" w:hAnsi="Times New Roman" w:cs="Times New Roman"/>
              </w:rPr>
              <w:t>[-0.</w:t>
            </w:r>
            <w:r w:rsidR="00EA7132" w:rsidRPr="00D80124">
              <w:rPr>
                <w:rFonts w:ascii="Times New Roman" w:eastAsia="Times New Roman" w:hAnsi="Times New Roman" w:cs="Times New Roman"/>
              </w:rPr>
              <w:t>69</w:t>
            </w:r>
            <w:r w:rsidRPr="00D80124">
              <w:rPr>
                <w:rFonts w:ascii="Times New Roman" w:eastAsia="Times New Roman" w:hAnsi="Times New Roman" w:cs="Times New Roman"/>
              </w:rPr>
              <w:t>;-0.</w:t>
            </w:r>
            <w:r w:rsidR="00EA7132" w:rsidRPr="00D80124">
              <w:rPr>
                <w:rFonts w:ascii="Times New Roman" w:eastAsia="Times New Roman" w:hAnsi="Times New Roman" w:cs="Times New Roman"/>
              </w:rPr>
              <w:t>43</w:t>
            </w:r>
            <w:r w:rsidRPr="00D80124">
              <w:rPr>
                <w:rFonts w:ascii="Times New Roman" w:eastAsia="Times New Roman" w:hAnsi="Times New Roman" w:cs="Times New Roman"/>
              </w:rPr>
              <w:t>]</w:t>
            </w:r>
          </w:p>
        </w:tc>
        <w:tc>
          <w:tcPr>
            <w:tcW w:w="1843" w:type="dxa"/>
            <w:tcBorders>
              <w:top w:val="nil"/>
              <w:left w:val="nil"/>
              <w:bottom w:val="nil"/>
              <w:right w:val="nil"/>
            </w:tcBorders>
            <w:tcMar>
              <w:top w:w="100" w:type="dxa"/>
              <w:left w:w="100" w:type="dxa"/>
              <w:bottom w:w="100" w:type="dxa"/>
              <w:right w:w="100" w:type="dxa"/>
            </w:tcMar>
          </w:tcPr>
          <w:p w14:paraId="34574526" w14:textId="40AD4056"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-0.4</w:t>
            </w:r>
            <w:r w:rsidR="00C67467" w:rsidRPr="00D80124">
              <w:rPr>
                <w:rFonts w:ascii="Times New Roman" w:eastAsia="Times New Roman" w:hAnsi="Times New Roman" w:cs="Times New Roman"/>
              </w:rPr>
              <w:t>7</w:t>
            </w:r>
            <w:r w:rsidRPr="00D80124">
              <w:rPr>
                <w:rFonts w:ascii="Times New Roman" w:eastAsia="Times New Roman" w:hAnsi="Times New Roman" w:cs="Times New Roman"/>
              </w:rPr>
              <w:t>[-0.</w:t>
            </w:r>
            <w:r w:rsidR="0093450A" w:rsidRPr="00D80124">
              <w:rPr>
                <w:rFonts w:ascii="Times New Roman" w:eastAsia="Times New Roman" w:hAnsi="Times New Roman" w:cs="Times New Roman"/>
              </w:rPr>
              <w:t>58</w:t>
            </w:r>
            <w:r w:rsidRPr="00D80124">
              <w:rPr>
                <w:rFonts w:ascii="Times New Roman" w:eastAsia="Times New Roman" w:hAnsi="Times New Roman" w:cs="Times New Roman"/>
              </w:rPr>
              <w:t>;-0.</w:t>
            </w:r>
            <w:r w:rsidR="0093450A" w:rsidRPr="00D80124">
              <w:rPr>
                <w:rFonts w:ascii="Times New Roman" w:eastAsia="Times New Roman" w:hAnsi="Times New Roman" w:cs="Times New Roman"/>
              </w:rPr>
              <w:t>36</w:t>
            </w:r>
            <w:r w:rsidRPr="00D80124">
              <w:rPr>
                <w:rFonts w:ascii="Times New Roman" w:eastAsia="Times New Roman" w:hAnsi="Times New Roman" w:cs="Times New Roman"/>
              </w:rPr>
              <w:t>]</w:t>
            </w:r>
          </w:p>
        </w:tc>
      </w:tr>
      <w:tr w:rsidR="002E751B" w14:paraId="4EC5998F" w14:textId="77777777" w:rsidTr="004460E8">
        <w:trPr>
          <w:trHeight w:val="400"/>
        </w:trPr>
        <w:tc>
          <w:tcPr>
            <w:tcW w:w="2168" w:type="dxa"/>
            <w:tcBorders>
              <w:top w:val="nil"/>
              <w:left w:val="nil"/>
              <w:bottom w:val="nil"/>
              <w:right w:val="nil"/>
            </w:tcBorders>
            <w:tcMar>
              <w:top w:w="100" w:type="dxa"/>
              <w:left w:w="100" w:type="dxa"/>
              <w:bottom w:w="100" w:type="dxa"/>
              <w:right w:w="100" w:type="dxa"/>
            </w:tcMar>
          </w:tcPr>
          <w:p w14:paraId="30C11139" w14:textId="77777777"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THE SAME</w:t>
            </w:r>
          </w:p>
        </w:tc>
        <w:tc>
          <w:tcPr>
            <w:tcW w:w="1418" w:type="dxa"/>
            <w:tcBorders>
              <w:top w:val="nil"/>
              <w:left w:val="nil"/>
              <w:bottom w:val="nil"/>
              <w:right w:val="nil"/>
            </w:tcBorders>
            <w:tcMar>
              <w:top w:w="100" w:type="dxa"/>
              <w:left w:w="100" w:type="dxa"/>
              <w:bottom w:w="100" w:type="dxa"/>
              <w:right w:w="100" w:type="dxa"/>
            </w:tcMar>
          </w:tcPr>
          <w:p w14:paraId="79BE7512" w14:textId="6A7FD9B0"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270</w:t>
            </w:r>
          </w:p>
        </w:tc>
        <w:tc>
          <w:tcPr>
            <w:tcW w:w="1984" w:type="dxa"/>
            <w:tcBorders>
              <w:top w:val="nil"/>
              <w:left w:val="nil"/>
              <w:bottom w:val="nil"/>
              <w:right w:val="nil"/>
            </w:tcBorders>
            <w:tcMar>
              <w:top w:w="100" w:type="dxa"/>
              <w:left w:w="100" w:type="dxa"/>
              <w:bottom w:w="100" w:type="dxa"/>
              <w:right w:w="100" w:type="dxa"/>
            </w:tcMar>
          </w:tcPr>
          <w:p w14:paraId="1A9E2AAD" w14:textId="2B03CE2F"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-0.11[-0.</w:t>
            </w:r>
            <w:r w:rsidR="00C1709C" w:rsidRPr="00D80124">
              <w:rPr>
                <w:rFonts w:ascii="Times New Roman" w:eastAsia="Times New Roman" w:hAnsi="Times New Roman" w:cs="Times New Roman"/>
              </w:rPr>
              <w:t>16</w:t>
            </w:r>
            <w:r w:rsidRPr="00D80124">
              <w:rPr>
                <w:rFonts w:ascii="Times New Roman" w:eastAsia="Times New Roman" w:hAnsi="Times New Roman" w:cs="Times New Roman"/>
              </w:rPr>
              <w:t>;-0.0</w:t>
            </w:r>
            <w:r w:rsidR="00C1709C" w:rsidRPr="00D80124">
              <w:rPr>
                <w:rFonts w:ascii="Times New Roman" w:eastAsia="Times New Roman" w:hAnsi="Times New Roman" w:cs="Times New Roman"/>
              </w:rPr>
              <w:t>5</w:t>
            </w:r>
            <w:r w:rsidRPr="00D80124">
              <w:rPr>
                <w:rFonts w:ascii="Times New Roman" w:eastAsia="Times New Roman" w:hAnsi="Times New Roman" w:cs="Times New Roman"/>
              </w:rPr>
              <w:t>]</w:t>
            </w:r>
          </w:p>
        </w:tc>
        <w:tc>
          <w:tcPr>
            <w:tcW w:w="1843" w:type="dxa"/>
            <w:tcBorders>
              <w:top w:val="nil"/>
              <w:left w:val="nil"/>
              <w:bottom w:val="nil"/>
              <w:right w:val="nil"/>
            </w:tcBorders>
            <w:tcMar>
              <w:top w:w="100" w:type="dxa"/>
              <w:left w:w="100" w:type="dxa"/>
              <w:bottom w:w="100" w:type="dxa"/>
              <w:right w:w="100" w:type="dxa"/>
            </w:tcMar>
          </w:tcPr>
          <w:p w14:paraId="40D8017E" w14:textId="718EA725"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-0.</w:t>
            </w:r>
            <w:r w:rsidR="00C1709C" w:rsidRPr="00D80124">
              <w:rPr>
                <w:rFonts w:ascii="Times New Roman" w:eastAsia="Times New Roman" w:hAnsi="Times New Roman" w:cs="Times New Roman"/>
              </w:rPr>
              <w:t>24</w:t>
            </w:r>
            <w:r w:rsidRPr="00D80124">
              <w:rPr>
                <w:rFonts w:ascii="Times New Roman" w:eastAsia="Times New Roman" w:hAnsi="Times New Roman" w:cs="Times New Roman"/>
              </w:rPr>
              <w:t>[-0.</w:t>
            </w:r>
            <w:r w:rsidR="00EA7132" w:rsidRPr="00D80124">
              <w:rPr>
                <w:rFonts w:ascii="Times New Roman" w:eastAsia="Times New Roman" w:hAnsi="Times New Roman" w:cs="Times New Roman"/>
              </w:rPr>
              <w:t>36</w:t>
            </w:r>
            <w:r w:rsidRPr="00D80124">
              <w:rPr>
                <w:rFonts w:ascii="Times New Roman" w:eastAsia="Times New Roman" w:hAnsi="Times New Roman" w:cs="Times New Roman"/>
              </w:rPr>
              <w:t>;-0.</w:t>
            </w:r>
            <w:r w:rsidR="00EA7132" w:rsidRPr="00D80124">
              <w:rPr>
                <w:rFonts w:ascii="Times New Roman" w:eastAsia="Times New Roman" w:hAnsi="Times New Roman" w:cs="Times New Roman"/>
              </w:rPr>
              <w:t>12</w:t>
            </w:r>
            <w:r w:rsidRPr="00D80124">
              <w:rPr>
                <w:rFonts w:ascii="Times New Roman" w:eastAsia="Times New Roman" w:hAnsi="Times New Roman" w:cs="Times New Roman"/>
              </w:rPr>
              <w:t>]</w:t>
            </w:r>
          </w:p>
        </w:tc>
        <w:tc>
          <w:tcPr>
            <w:tcW w:w="1843" w:type="dxa"/>
            <w:tcBorders>
              <w:top w:val="nil"/>
              <w:left w:val="nil"/>
              <w:bottom w:val="nil"/>
              <w:right w:val="nil"/>
            </w:tcBorders>
            <w:tcMar>
              <w:top w:w="100" w:type="dxa"/>
              <w:left w:w="100" w:type="dxa"/>
              <w:bottom w:w="100" w:type="dxa"/>
              <w:right w:w="100" w:type="dxa"/>
            </w:tcMar>
          </w:tcPr>
          <w:p w14:paraId="39BE2606" w14:textId="3585D2B5" w:rsidR="002E751B" w:rsidRPr="00D80124" w:rsidRDefault="002E751B" w:rsidP="00D80124">
            <w:pPr>
              <w:keepNext/>
              <w:widowControl w:val="0"/>
              <w:pBdr>
                <w:top w:val="nil"/>
                <w:left w:val="nil"/>
                <w:bottom w:val="nil"/>
                <w:right w:val="nil"/>
                <w:between w:val="nil"/>
              </w:pBdr>
              <w:spacing w:line="240" w:lineRule="auto"/>
              <w:rPr>
                <w:rFonts w:ascii="Times New Roman" w:eastAsia="Times New Roman" w:hAnsi="Times New Roman" w:cs="Times New Roman"/>
              </w:rPr>
            </w:pPr>
            <w:r w:rsidRPr="00D80124">
              <w:rPr>
                <w:rFonts w:ascii="Times New Roman" w:eastAsia="Times New Roman" w:hAnsi="Times New Roman" w:cs="Times New Roman"/>
              </w:rPr>
              <w:t>-0.15[-0.</w:t>
            </w:r>
            <w:r w:rsidR="0093450A" w:rsidRPr="00D80124">
              <w:rPr>
                <w:rFonts w:ascii="Times New Roman" w:eastAsia="Times New Roman" w:hAnsi="Times New Roman" w:cs="Times New Roman"/>
              </w:rPr>
              <w:t>23</w:t>
            </w:r>
            <w:r w:rsidRPr="00D80124">
              <w:rPr>
                <w:rFonts w:ascii="Times New Roman" w:eastAsia="Times New Roman" w:hAnsi="Times New Roman" w:cs="Times New Roman"/>
              </w:rPr>
              <w:t>;-0.</w:t>
            </w:r>
            <w:r w:rsidR="0093450A" w:rsidRPr="00D80124">
              <w:rPr>
                <w:rFonts w:ascii="Times New Roman" w:eastAsia="Times New Roman" w:hAnsi="Times New Roman" w:cs="Times New Roman"/>
              </w:rPr>
              <w:t>08</w:t>
            </w:r>
            <w:r w:rsidRPr="00D80124">
              <w:rPr>
                <w:rFonts w:ascii="Times New Roman" w:eastAsia="Times New Roman" w:hAnsi="Times New Roman" w:cs="Times New Roman"/>
              </w:rPr>
              <w:t>]</w:t>
            </w:r>
          </w:p>
        </w:tc>
      </w:tr>
      <w:tr w:rsidR="002E751B" w14:paraId="0C26422D" w14:textId="77777777" w:rsidTr="004460E8">
        <w:trPr>
          <w:trHeight w:val="400"/>
        </w:trPr>
        <w:tc>
          <w:tcPr>
            <w:tcW w:w="2168" w:type="dxa"/>
            <w:tcBorders>
              <w:top w:val="nil"/>
              <w:left w:val="nil"/>
              <w:bottom w:val="nil"/>
              <w:right w:val="nil"/>
            </w:tcBorders>
            <w:tcMar>
              <w:top w:w="100" w:type="dxa"/>
              <w:left w:w="100" w:type="dxa"/>
              <w:bottom w:w="100" w:type="dxa"/>
              <w:right w:w="100" w:type="dxa"/>
            </w:tcMar>
          </w:tcPr>
          <w:p w14:paraId="0DA0D393" w14:textId="77777777" w:rsidR="002E751B" w:rsidRPr="00D80124" w:rsidRDefault="002E751B" w:rsidP="00D80124">
            <w:pPr>
              <w:keepNext/>
              <w:widowControl w:val="0"/>
              <w:spacing w:line="240" w:lineRule="auto"/>
              <w:rPr>
                <w:rFonts w:ascii="Times New Roman" w:eastAsia="Times New Roman" w:hAnsi="Times New Roman" w:cs="Times New Roman"/>
              </w:rPr>
            </w:pPr>
            <w:r w:rsidRPr="00D80124">
              <w:rPr>
                <w:rFonts w:ascii="Times New Roman" w:eastAsia="Times New Roman" w:hAnsi="Times New Roman" w:cs="Times New Roman"/>
              </w:rPr>
              <w:t>A LITTLE MORE</w:t>
            </w:r>
          </w:p>
        </w:tc>
        <w:tc>
          <w:tcPr>
            <w:tcW w:w="1418" w:type="dxa"/>
            <w:tcBorders>
              <w:top w:val="nil"/>
              <w:left w:val="nil"/>
              <w:bottom w:val="nil"/>
              <w:right w:val="nil"/>
            </w:tcBorders>
            <w:tcMar>
              <w:top w:w="100" w:type="dxa"/>
              <w:left w:w="100" w:type="dxa"/>
              <w:bottom w:w="100" w:type="dxa"/>
              <w:right w:w="100" w:type="dxa"/>
            </w:tcMar>
          </w:tcPr>
          <w:p w14:paraId="6DE172F6" w14:textId="4B869923" w:rsidR="002E751B" w:rsidRPr="00D80124" w:rsidRDefault="002E751B" w:rsidP="00D80124">
            <w:pPr>
              <w:keepNext/>
              <w:widowControl w:val="0"/>
              <w:spacing w:line="240" w:lineRule="auto"/>
              <w:rPr>
                <w:rFonts w:ascii="Times New Roman" w:eastAsia="Times New Roman" w:hAnsi="Times New Roman" w:cs="Times New Roman"/>
              </w:rPr>
            </w:pPr>
            <w:r w:rsidRPr="00D80124">
              <w:rPr>
                <w:rFonts w:ascii="Times New Roman" w:eastAsia="Times New Roman" w:hAnsi="Times New Roman" w:cs="Times New Roman"/>
              </w:rPr>
              <w:t>160</w:t>
            </w:r>
          </w:p>
        </w:tc>
        <w:tc>
          <w:tcPr>
            <w:tcW w:w="1984" w:type="dxa"/>
            <w:tcBorders>
              <w:top w:val="nil"/>
              <w:left w:val="nil"/>
              <w:bottom w:val="nil"/>
              <w:right w:val="nil"/>
            </w:tcBorders>
            <w:tcMar>
              <w:top w:w="100" w:type="dxa"/>
              <w:left w:w="100" w:type="dxa"/>
              <w:bottom w:w="100" w:type="dxa"/>
              <w:right w:w="100" w:type="dxa"/>
            </w:tcMar>
          </w:tcPr>
          <w:p w14:paraId="7D0428EC" w14:textId="480986F5" w:rsidR="002E751B" w:rsidRPr="00D80124" w:rsidRDefault="002E751B" w:rsidP="00D80124">
            <w:pPr>
              <w:keepNext/>
              <w:widowControl w:val="0"/>
              <w:spacing w:line="240" w:lineRule="auto"/>
              <w:rPr>
                <w:rFonts w:ascii="Times New Roman" w:eastAsia="Times New Roman" w:hAnsi="Times New Roman" w:cs="Times New Roman"/>
              </w:rPr>
            </w:pPr>
            <w:r w:rsidRPr="00D80124">
              <w:rPr>
                <w:rFonts w:ascii="Times New Roman" w:eastAsia="Times New Roman" w:hAnsi="Times New Roman" w:cs="Times New Roman"/>
              </w:rPr>
              <w:t>0.22[0.</w:t>
            </w:r>
            <w:r w:rsidR="00C1709C" w:rsidRPr="00D80124">
              <w:rPr>
                <w:rFonts w:ascii="Times New Roman" w:eastAsia="Times New Roman" w:hAnsi="Times New Roman" w:cs="Times New Roman"/>
              </w:rPr>
              <w:t>13</w:t>
            </w:r>
            <w:r w:rsidRPr="00D80124">
              <w:rPr>
                <w:rFonts w:ascii="Times New Roman" w:eastAsia="Times New Roman" w:hAnsi="Times New Roman" w:cs="Times New Roman"/>
              </w:rPr>
              <w:t>;0.</w:t>
            </w:r>
            <w:r w:rsidR="00C1709C" w:rsidRPr="00D80124">
              <w:rPr>
                <w:rFonts w:ascii="Times New Roman" w:eastAsia="Times New Roman" w:hAnsi="Times New Roman" w:cs="Times New Roman"/>
              </w:rPr>
              <w:t>31</w:t>
            </w:r>
            <w:r w:rsidRPr="00D80124">
              <w:rPr>
                <w:rFonts w:ascii="Times New Roman" w:eastAsia="Times New Roman" w:hAnsi="Times New Roman" w:cs="Times New Roman"/>
              </w:rPr>
              <w:t>]</w:t>
            </w:r>
          </w:p>
        </w:tc>
        <w:tc>
          <w:tcPr>
            <w:tcW w:w="1843" w:type="dxa"/>
            <w:tcBorders>
              <w:top w:val="nil"/>
              <w:left w:val="nil"/>
              <w:bottom w:val="nil"/>
              <w:right w:val="nil"/>
            </w:tcBorders>
            <w:tcMar>
              <w:top w:w="100" w:type="dxa"/>
              <w:left w:w="100" w:type="dxa"/>
              <w:bottom w:w="100" w:type="dxa"/>
              <w:right w:w="100" w:type="dxa"/>
            </w:tcMar>
          </w:tcPr>
          <w:p w14:paraId="23A2D2C2" w14:textId="48B7815E" w:rsidR="002E751B" w:rsidRPr="00D80124" w:rsidRDefault="002E751B" w:rsidP="00D80124">
            <w:pPr>
              <w:keepNext/>
              <w:widowControl w:val="0"/>
              <w:spacing w:line="240" w:lineRule="auto"/>
              <w:rPr>
                <w:rFonts w:ascii="Times New Roman" w:eastAsia="Times New Roman" w:hAnsi="Times New Roman" w:cs="Times New Roman"/>
              </w:rPr>
            </w:pPr>
            <w:r w:rsidRPr="00D80124">
              <w:rPr>
                <w:rFonts w:ascii="Times New Roman" w:eastAsia="Times New Roman" w:hAnsi="Times New Roman" w:cs="Times New Roman"/>
              </w:rPr>
              <w:t>0.</w:t>
            </w:r>
            <w:r w:rsidR="00C1709C" w:rsidRPr="00D80124">
              <w:rPr>
                <w:rFonts w:ascii="Times New Roman" w:eastAsia="Times New Roman" w:hAnsi="Times New Roman" w:cs="Times New Roman"/>
              </w:rPr>
              <w:t>38</w:t>
            </w:r>
            <w:r w:rsidRPr="00D80124">
              <w:rPr>
                <w:rFonts w:ascii="Times New Roman" w:eastAsia="Times New Roman" w:hAnsi="Times New Roman" w:cs="Times New Roman"/>
              </w:rPr>
              <w:t>[0.</w:t>
            </w:r>
            <w:r w:rsidR="00EA7132" w:rsidRPr="00D80124">
              <w:rPr>
                <w:rFonts w:ascii="Times New Roman" w:eastAsia="Times New Roman" w:hAnsi="Times New Roman" w:cs="Times New Roman"/>
              </w:rPr>
              <w:t>22</w:t>
            </w:r>
            <w:r w:rsidRPr="00D80124">
              <w:rPr>
                <w:rFonts w:ascii="Times New Roman" w:eastAsia="Times New Roman" w:hAnsi="Times New Roman" w:cs="Times New Roman"/>
              </w:rPr>
              <w:t>;0.</w:t>
            </w:r>
            <w:r w:rsidR="00EA7132" w:rsidRPr="00D80124">
              <w:rPr>
                <w:rFonts w:ascii="Times New Roman" w:eastAsia="Times New Roman" w:hAnsi="Times New Roman" w:cs="Times New Roman"/>
              </w:rPr>
              <w:t>5</w:t>
            </w:r>
            <w:ins w:id="131" w:author="Lakens, D." w:date="2020-05-05T11:28:00Z">
              <w:r w:rsidR="00150C00">
                <w:rPr>
                  <w:rFonts w:ascii="Times New Roman" w:eastAsia="Times New Roman" w:hAnsi="Times New Roman" w:cs="Times New Roman"/>
                </w:rPr>
                <w:t>4</w:t>
              </w:r>
            </w:ins>
            <w:del w:id="132" w:author="Lakens, D." w:date="2020-05-05T11:28:00Z">
              <w:r w:rsidR="00EA7132" w:rsidRPr="00D80124" w:rsidDel="00150C00">
                <w:rPr>
                  <w:rFonts w:ascii="Times New Roman" w:eastAsia="Times New Roman" w:hAnsi="Times New Roman" w:cs="Times New Roman"/>
                </w:rPr>
                <w:delText>5</w:delText>
              </w:r>
            </w:del>
            <w:r w:rsidRPr="00D80124">
              <w:rPr>
                <w:rFonts w:ascii="Times New Roman" w:eastAsia="Times New Roman" w:hAnsi="Times New Roman" w:cs="Times New Roman"/>
              </w:rPr>
              <w:t>]</w:t>
            </w:r>
          </w:p>
        </w:tc>
        <w:tc>
          <w:tcPr>
            <w:tcW w:w="1843" w:type="dxa"/>
            <w:tcBorders>
              <w:top w:val="nil"/>
              <w:left w:val="nil"/>
              <w:bottom w:val="nil"/>
              <w:right w:val="nil"/>
            </w:tcBorders>
            <w:tcMar>
              <w:top w:w="100" w:type="dxa"/>
              <w:left w:w="100" w:type="dxa"/>
              <w:bottom w:w="100" w:type="dxa"/>
              <w:right w:w="100" w:type="dxa"/>
            </w:tcMar>
          </w:tcPr>
          <w:p w14:paraId="387C1B0B" w14:textId="479C6C54" w:rsidR="002E751B" w:rsidRPr="00D80124" w:rsidRDefault="002E751B" w:rsidP="00D80124">
            <w:pPr>
              <w:keepNext/>
              <w:widowControl w:val="0"/>
              <w:spacing w:line="240" w:lineRule="auto"/>
              <w:rPr>
                <w:rFonts w:ascii="Times New Roman" w:eastAsia="Times New Roman" w:hAnsi="Times New Roman" w:cs="Times New Roman"/>
              </w:rPr>
            </w:pPr>
            <w:r w:rsidRPr="00D80124">
              <w:rPr>
                <w:rFonts w:ascii="Times New Roman" w:eastAsia="Times New Roman" w:hAnsi="Times New Roman" w:cs="Times New Roman"/>
              </w:rPr>
              <w:t>0.</w:t>
            </w:r>
            <w:r w:rsidR="00C67467" w:rsidRPr="00D80124">
              <w:rPr>
                <w:rFonts w:ascii="Times New Roman" w:eastAsia="Times New Roman" w:hAnsi="Times New Roman" w:cs="Times New Roman"/>
              </w:rPr>
              <w:t>34</w:t>
            </w:r>
            <w:r w:rsidRPr="00D80124">
              <w:rPr>
                <w:rFonts w:ascii="Times New Roman" w:eastAsia="Times New Roman" w:hAnsi="Times New Roman" w:cs="Times New Roman"/>
              </w:rPr>
              <w:t>[0.</w:t>
            </w:r>
            <w:r w:rsidR="0093450A" w:rsidRPr="00D80124">
              <w:rPr>
                <w:rFonts w:ascii="Times New Roman" w:eastAsia="Times New Roman" w:hAnsi="Times New Roman" w:cs="Times New Roman"/>
              </w:rPr>
              <w:t>20</w:t>
            </w:r>
            <w:r w:rsidRPr="00D80124">
              <w:rPr>
                <w:rFonts w:ascii="Times New Roman" w:eastAsia="Times New Roman" w:hAnsi="Times New Roman" w:cs="Times New Roman"/>
              </w:rPr>
              <w:t>;0.</w:t>
            </w:r>
            <w:r w:rsidR="0093450A" w:rsidRPr="00D80124">
              <w:rPr>
                <w:rFonts w:ascii="Times New Roman" w:eastAsia="Times New Roman" w:hAnsi="Times New Roman" w:cs="Times New Roman"/>
              </w:rPr>
              <w:t>48</w:t>
            </w:r>
            <w:r w:rsidRPr="00D80124">
              <w:rPr>
                <w:rFonts w:ascii="Times New Roman" w:eastAsia="Times New Roman" w:hAnsi="Times New Roman" w:cs="Times New Roman"/>
              </w:rPr>
              <w:t>]</w:t>
            </w:r>
          </w:p>
        </w:tc>
      </w:tr>
      <w:tr w:rsidR="002E751B" w14:paraId="3819C11E" w14:textId="77777777" w:rsidTr="004460E8">
        <w:trPr>
          <w:trHeight w:val="400"/>
        </w:trPr>
        <w:tc>
          <w:tcPr>
            <w:tcW w:w="2168" w:type="dxa"/>
            <w:tcBorders>
              <w:top w:val="nil"/>
              <w:left w:val="nil"/>
              <w:bottom w:val="nil"/>
              <w:right w:val="nil"/>
            </w:tcBorders>
            <w:tcMar>
              <w:top w:w="100" w:type="dxa"/>
              <w:left w:w="100" w:type="dxa"/>
              <w:bottom w:w="100" w:type="dxa"/>
              <w:right w:w="100" w:type="dxa"/>
            </w:tcMar>
          </w:tcPr>
          <w:p w14:paraId="32C56F45" w14:textId="77777777" w:rsidR="002E751B" w:rsidRPr="00D80124" w:rsidRDefault="002E751B" w:rsidP="00D80124">
            <w:pPr>
              <w:keepNext/>
              <w:widowControl w:val="0"/>
              <w:spacing w:line="240" w:lineRule="auto"/>
              <w:rPr>
                <w:rFonts w:ascii="Times New Roman" w:eastAsia="Times New Roman" w:hAnsi="Times New Roman" w:cs="Times New Roman"/>
              </w:rPr>
            </w:pPr>
            <w:r w:rsidRPr="00D80124">
              <w:rPr>
                <w:rFonts w:ascii="Times New Roman" w:eastAsia="Times New Roman" w:hAnsi="Times New Roman" w:cs="Times New Roman"/>
              </w:rPr>
              <w:t>MUCH MORE</w:t>
            </w:r>
          </w:p>
        </w:tc>
        <w:tc>
          <w:tcPr>
            <w:tcW w:w="1418" w:type="dxa"/>
            <w:tcBorders>
              <w:top w:val="nil"/>
              <w:left w:val="nil"/>
              <w:bottom w:val="nil"/>
              <w:right w:val="nil"/>
            </w:tcBorders>
            <w:tcMar>
              <w:top w:w="100" w:type="dxa"/>
              <w:left w:w="100" w:type="dxa"/>
              <w:bottom w:w="100" w:type="dxa"/>
              <w:right w:w="100" w:type="dxa"/>
            </w:tcMar>
          </w:tcPr>
          <w:p w14:paraId="5B4A8960" w14:textId="4B136F7E" w:rsidR="002E751B" w:rsidRPr="00D80124" w:rsidRDefault="002E751B" w:rsidP="00D80124">
            <w:pPr>
              <w:keepNext/>
              <w:widowControl w:val="0"/>
              <w:spacing w:line="240" w:lineRule="auto"/>
              <w:rPr>
                <w:rFonts w:ascii="Times New Roman" w:eastAsia="Times New Roman" w:hAnsi="Times New Roman" w:cs="Times New Roman"/>
              </w:rPr>
            </w:pPr>
            <w:r w:rsidRPr="00D80124">
              <w:rPr>
                <w:rFonts w:ascii="Times New Roman" w:eastAsia="Times New Roman" w:hAnsi="Times New Roman" w:cs="Times New Roman"/>
              </w:rPr>
              <w:t>18</w:t>
            </w:r>
          </w:p>
        </w:tc>
        <w:tc>
          <w:tcPr>
            <w:tcW w:w="1984" w:type="dxa"/>
            <w:tcBorders>
              <w:top w:val="nil"/>
              <w:left w:val="nil"/>
              <w:bottom w:val="nil"/>
              <w:right w:val="nil"/>
            </w:tcBorders>
            <w:tcMar>
              <w:top w:w="100" w:type="dxa"/>
              <w:left w:w="100" w:type="dxa"/>
              <w:bottom w:w="100" w:type="dxa"/>
              <w:right w:w="100" w:type="dxa"/>
            </w:tcMar>
          </w:tcPr>
          <w:p w14:paraId="55850383" w14:textId="60139445" w:rsidR="002E751B" w:rsidRPr="00D80124" w:rsidRDefault="002E751B" w:rsidP="00D80124">
            <w:pPr>
              <w:keepNext/>
              <w:widowControl w:val="0"/>
              <w:spacing w:line="240" w:lineRule="auto"/>
              <w:rPr>
                <w:rFonts w:ascii="Times New Roman" w:eastAsia="Times New Roman" w:hAnsi="Times New Roman" w:cs="Times New Roman"/>
              </w:rPr>
            </w:pPr>
            <w:r w:rsidRPr="00D80124">
              <w:rPr>
                <w:rFonts w:ascii="Times New Roman" w:eastAsia="Times New Roman" w:hAnsi="Times New Roman" w:cs="Times New Roman"/>
              </w:rPr>
              <w:t>0.88 [0.</w:t>
            </w:r>
            <w:r w:rsidR="00C1709C" w:rsidRPr="00D80124">
              <w:rPr>
                <w:rFonts w:ascii="Times New Roman" w:eastAsia="Times New Roman" w:hAnsi="Times New Roman" w:cs="Times New Roman"/>
              </w:rPr>
              <w:t>53</w:t>
            </w:r>
            <w:r w:rsidRPr="00D80124">
              <w:rPr>
                <w:rFonts w:ascii="Times New Roman" w:eastAsia="Times New Roman" w:hAnsi="Times New Roman" w:cs="Times New Roman"/>
              </w:rPr>
              <w:t>;1.</w:t>
            </w:r>
            <w:r w:rsidR="00C1709C" w:rsidRPr="00D80124">
              <w:rPr>
                <w:rFonts w:ascii="Times New Roman" w:eastAsia="Times New Roman" w:hAnsi="Times New Roman" w:cs="Times New Roman"/>
              </w:rPr>
              <w:t>24</w:t>
            </w:r>
            <w:r w:rsidRPr="00D80124">
              <w:rPr>
                <w:rFonts w:ascii="Times New Roman" w:eastAsia="Times New Roman" w:hAnsi="Times New Roman" w:cs="Times New Roman"/>
              </w:rPr>
              <w:t>]</w:t>
            </w:r>
          </w:p>
        </w:tc>
        <w:tc>
          <w:tcPr>
            <w:tcW w:w="1843" w:type="dxa"/>
            <w:tcBorders>
              <w:top w:val="nil"/>
              <w:left w:val="nil"/>
              <w:bottom w:val="nil"/>
              <w:right w:val="nil"/>
            </w:tcBorders>
            <w:tcMar>
              <w:top w:w="100" w:type="dxa"/>
              <w:left w:w="100" w:type="dxa"/>
              <w:bottom w:w="100" w:type="dxa"/>
              <w:right w:w="100" w:type="dxa"/>
            </w:tcMar>
          </w:tcPr>
          <w:p w14:paraId="6AE4980C" w14:textId="66101C73" w:rsidR="002E751B" w:rsidRPr="00D80124" w:rsidRDefault="002E751B" w:rsidP="00D80124">
            <w:pPr>
              <w:keepNext/>
              <w:widowControl w:val="0"/>
              <w:spacing w:line="240" w:lineRule="auto"/>
              <w:rPr>
                <w:rFonts w:ascii="Times New Roman" w:eastAsia="Times New Roman" w:hAnsi="Times New Roman" w:cs="Times New Roman"/>
              </w:rPr>
            </w:pPr>
            <w:r w:rsidRPr="00D80124">
              <w:rPr>
                <w:rFonts w:ascii="Times New Roman" w:eastAsia="Times New Roman" w:hAnsi="Times New Roman" w:cs="Times New Roman"/>
              </w:rPr>
              <w:t>1.</w:t>
            </w:r>
            <w:r w:rsidR="00C1709C" w:rsidRPr="00D80124">
              <w:rPr>
                <w:rFonts w:ascii="Times New Roman" w:eastAsia="Times New Roman" w:hAnsi="Times New Roman" w:cs="Times New Roman"/>
              </w:rPr>
              <w:t>24</w:t>
            </w:r>
            <w:r w:rsidRPr="00D80124">
              <w:rPr>
                <w:rFonts w:ascii="Times New Roman" w:eastAsia="Times New Roman" w:hAnsi="Times New Roman" w:cs="Times New Roman"/>
              </w:rPr>
              <w:t xml:space="preserve"> [0.</w:t>
            </w:r>
            <w:r w:rsidR="00EA7132" w:rsidRPr="00D80124">
              <w:rPr>
                <w:rFonts w:ascii="Times New Roman" w:eastAsia="Times New Roman" w:hAnsi="Times New Roman" w:cs="Times New Roman"/>
              </w:rPr>
              <w:t>6</w:t>
            </w:r>
            <w:del w:id="133" w:author="Lakens, D." w:date="2020-05-05T11:28:00Z">
              <w:r w:rsidR="00EA7132" w:rsidRPr="00D80124" w:rsidDel="00150C00">
                <w:rPr>
                  <w:rFonts w:ascii="Times New Roman" w:eastAsia="Times New Roman" w:hAnsi="Times New Roman" w:cs="Times New Roman"/>
                </w:rPr>
                <w:delText>3</w:delText>
              </w:r>
            </w:del>
            <w:ins w:id="134" w:author="Lakens, D." w:date="2020-05-05T11:28:00Z">
              <w:r w:rsidR="00150C00">
                <w:rPr>
                  <w:rFonts w:ascii="Times New Roman" w:eastAsia="Times New Roman" w:hAnsi="Times New Roman" w:cs="Times New Roman"/>
                </w:rPr>
                <w:t>1</w:t>
              </w:r>
            </w:ins>
            <w:r w:rsidRPr="00D80124">
              <w:rPr>
                <w:rFonts w:ascii="Times New Roman" w:eastAsia="Times New Roman" w:hAnsi="Times New Roman" w:cs="Times New Roman"/>
              </w:rPr>
              <w:t>;</w:t>
            </w:r>
            <w:r w:rsidR="00EA7132" w:rsidRPr="00D80124">
              <w:rPr>
                <w:rFonts w:ascii="Times New Roman" w:eastAsia="Times New Roman" w:hAnsi="Times New Roman" w:cs="Times New Roman"/>
              </w:rPr>
              <w:t>1</w:t>
            </w:r>
            <w:r w:rsidRPr="00D80124">
              <w:rPr>
                <w:rFonts w:ascii="Times New Roman" w:eastAsia="Times New Roman" w:hAnsi="Times New Roman" w:cs="Times New Roman"/>
              </w:rPr>
              <w:t>.</w:t>
            </w:r>
            <w:ins w:id="135" w:author="Lakens, D." w:date="2020-05-05T11:28:00Z">
              <w:r w:rsidR="00150C00">
                <w:rPr>
                  <w:rFonts w:ascii="Times New Roman" w:eastAsia="Times New Roman" w:hAnsi="Times New Roman" w:cs="Times New Roman"/>
                </w:rPr>
                <w:t>85</w:t>
              </w:r>
            </w:ins>
            <w:del w:id="136" w:author="Lakens, D." w:date="2020-05-05T11:28:00Z">
              <w:r w:rsidR="00EA7132" w:rsidRPr="00D80124" w:rsidDel="00150C00">
                <w:rPr>
                  <w:rFonts w:ascii="Times New Roman" w:eastAsia="Times New Roman" w:hAnsi="Times New Roman" w:cs="Times New Roman"/>
                </w:rPr>
                <w:delText>90</w:delText>
              </w:r>
            </w:del>
            <w:r w:rsidRPr="00D80124">
              <w:rPr>
                <w:rFonts w:ascii="Times New Roman" w:eastAsia="Times New Roman" w:hAnsi="Times New Roman" w:cs="Times New Roman"/>
              </w:rPr>
              <w:t>]</w:t>
            </w:r>
          </w:p>
        </w:tc>
        <w:tc>
          <w:tcPr>
            <w:tcW w:w="1843" w:type="dxa"/>
            <w:tcBorders>
              <w:top w:val="nil"/>
              <w:left w:val="nil"/>
              <w:bottom w:val="nil"/>
              <w:right w:val="nil"/>
            </w:tcBorders>
            <w:tcMar>
              <w:top w:w="100" w:type="dxa"/>
              <w:left w:w="100" w:type="dxa"/>
              <w:bottom w:w="100" w:type="dxa"/>
              <w:right w:w="100" w:type="dxa"/>
            </w:tcMar>
          </w:tcPr>
          <w:p w14:paraId="5EA9EDEF" w14:textId="4B342444" w:rsidR="002E751B" w:rsidRPr="00D80124" w:rsidRDefault="002E751B" w:rsidP="00D80124">
            <w:pPr>
              <w:keepNext/>
              <w:widowControl w:val="0"/>
              <w:spacing w:line="240" w:lineRule="auto"/>
              <w:rPr>
                <w:rFonts w:ascii="Times New Roman" w:eastAsia="Times New Roman" w:hAnsi="Times New Roman" w:cs="Times New Roman"/>
              </w:rPr>
            </w:pPr>
            <w:r w:rsidRPr="00D80124">
              <w:rPr>
                <w:rFonts w:ascii="Times New Roman" w:eastAsia="Times New Roman" w:hAnsi="Times New Roman" w:cs="Times New Roman"/>
              </w:rPr>
              <w:t>1.</w:t>
            </w:r>
            <w:r w:rsidR="00C67467" w:rsidRPr="00D80124">
              <w:rPr>
                <w:rFonts w:ascii="Times New Roman" w:eastAsia="Times New Roman" w:hAnsi="Times New Roman" w:cs="Times New Roman"/>
              </w:rPr>
              <w:t>03</w:t>
            </w:r>
            <w:r w:rsidRPr="00D80124">
              <w:rPr>
                <w:rFonts w:ascii="Times New Roman" w:eastAsia="Times New Roman" w:hAnsi="Times New Roman" w:cs="Times New Roman"/>
              </w:rPr>
              <w:t>[0.</w:t>
            </w:r>
            <w:r w:rsidR="0093450A" w:rsidRPr="00D80124">
              <w:rPr>
                <w:rFonts w:ascii="Times New Roman" w:eastAsia="Times New Roman" w:hAnsi="Times New Roman" w:cs="Times New Roman"/>
              </w:rPr>
              <w:t>51</w:t>
            </w:r>
            <w:r w:rsidRPr="00D80124">
              <w:rPr>
                <w:rFonts w:ascii="Times New Roman" w:eastAsia="Times New Roman" w:hAnsi="Times New Roman" w:cs="Times New Roman"/>
              </w:rPr>
              <w:t>;1.</w:t>
            </w:r>
            <w:r w:rsidR="0093450A" w:rsidRPr="00D80124">
              <w:rPr>
                <w:rFonts w:ascii="Times New Roman" w:eastAsia="Times New Roman" w:hAnsi="Times New Roman" w:cs="Times New Roman"/>
              </w:rPr>
              <w:t>54</w:t>
            </w:r>
            <w:r w:rsidRPr="00D80124">
              <w:rPr>
                <w:rFonts w:ascii="Times New Roman" w:eastAsia="Times New Roman" w:hAnsi="Times New Roman" w:cs="Times New Roman"/>
              </w:rPr>
              <w:t>]</w:t>
            </w:r>
          </w:p>
        </w:tc>
      </w:tr>
      <w:tr w:rsidR="002E751B" w14:paraId="5BE1BE98" w14:textId="77777777" w:rsidTr="004460E8">
        <w:trPr>
          <w:trHeight w:val="400"/>
        </w:trPr>
        <w:tc>
          <w:tcPr>
            <w:tcW w:w="2168" w:type="dxa"/>
            <w:tcBorders>
              <w:top w:val="nil"/>
              <w:left w:val="nil"/>
              <w:bottom w:val="single" w:sz="4" w:space="0" w:color="000000"/>
              <w:right w:val="nil"/>
            </w:tcBorders>
            <w:tcMar>
              <w:top w:w="100" w:type="dxa"/>
              <w:left w:w="100" w:type="dxa"/>
              <w:bottom w:w="100" w:type="dxa"/>
              <w:right w:w="100" w:type="dxa"/>
            </w:tcMar>
          </w:tcPr>
          <w:p w14:paraId="4F1266D3" w14:textId="77777777" w:rsidR="002E751B" w:rsidRPr="00D80124" w:rsidRDefault="002E751B" w:rsidP="00D80124">
            <w:pPr>
              <w:keepNext/>
              <w:widowControl w:val="0"/>
              <w:spacing w:line="240" w:lineRule="auto"/>
              <w:rPr>
                <w:rFonts w:ascii="Times New Roman" w:eastAsia="Times New Roman" w:hAnsi="Times New Roman" w:cs="Times New Roman"/>
                <w:b/>
              </w:rPr>
            </w:pPr>
            <w:r w:rsidRPr="00D80124">
              <w:rPr>
                <w:rFonts w:ascii="Times New Roman" w:eastAsia="Times New Roman" w:hAnsi="Times New Roman" w:cs="Times New Roman"/>
                <w:b/>
              </w:rPr>
              <w:t>LITTLE CHANGE</w:t>
            </w:r>
          </w:p>
        </w:tc>
        <w:tc>
          <w:tcPr>
            <w:tcW w:w="1418" w:type="dxa"/>
            <w:tcBorders>
              <w:top w:val="nil"/>
              <w:left w:val="nil"/>
              <w:bottom w:val="single" w:sz="4" w:space="0" w:color="000000"/>
              <w:right w:val="nil"/>
            </w:tcBorders>
            <w:tcMar>
              <w:top w:w="100" w:type="dxa"/>
              <w:left w:w="100" w:type="dxa"/>
              <w:bottom w:w="100" w:type="dxa"/>
              <w:right w:w="100" w:type="dxa"/>
            </w:tcMar>
          </w:tcPr>
          <w:p w14:paraId="0FFF9F12" w14:textId="359F5ED2" w:rsidR="002E751B" w:rsidRPr="00D80124" w:rsidRDefault="002E751B" w:rsidP="00D80124">
            <w:pPr>
              <w:keepNext/>
              <w:widowControl w:val="0"/>
              <w:spacing w:line="240" w:lineRule="auto"/>
              <w:rPr>
                <w:rFonts w:ascii="Times New Roman" w:eastAsia="Times New Roman" w:hAnsi="Times New Roman" w:cs="Times New Roman"/>
                <w:b/>
              </w:rPr>
            </w:pPr>
            <w:r w:rsidRPr="00D80124">
              <w:rPr>
                <w:rFonts w:ascii="Times New Roman" w:eastAsia="Times New Roman" w:hAnsi="Times New Roman" w:cs="Times New Roman"/>
                <w:b/>
              </w:rPr>
              <w:t>423</w:t>
            </w:r>
          </w:p>
        </w:tc>
        <w:tc>
          <w:tcPr>
            <w:tcW w:w="1984" w:type="dxa"/>
            <w:tcBorders>
              <w:top w:val="nil"/>
              <w:left w:val="nil"/>
              <w:bottom w:val="single" w:sz="4" w:space="0" w:color="000000"/>
              <w:right w:val="nil"/>
            </w:tcBorders>
            <w:tcMar>
              <w:top w:w="100" w:type="dxa"/>
              <w:left w:w="100" w:type="dxa"/>
              <w:bottom w:w="100" w:type="dxa"/>
              <w:right w:w="100" w:type="dxa"/>
            </w:tcMar>
          </w:tcPr>
          <w:p w14:paraId="5C863706" w14:textId="1F228D75" w:rsidR="002E751B" w:rsidRPr="00D80124" w:rsidRDefault="002E751B" w:rsidP="00D80124">
            <w:pPr>
              <w:keepNext/>
              <w:widowControl w:val="0"/>
              <w:spacing w:line="240" w:lineRule="auto"/>
              <w:rPr>
                <w:rFonts w:ascii="Times New Roman" w:eastAsia="Times New Roman" w:hAnsi="Times New Roman" w:cs="Times New Roman"/>
                <w:b/>
              </w:rPr>
            </w:pPr>
            <w:r w:rsidRPr="00D80124">
              <w:rPr>
                <w:rFonts w:ascii="Times New Roman" w:eastAsia="Times New Roman" w:hAnsi="Times New Roman" w:cs="Times New Roman"/>
                <w:b/>
              </w:rPr>
              <w:t>0.</w:t>
            </w:r>
            <w:r w:rsidR="00AA0B5A" w:rsidRPr="00D80124">
              <w:rPr>
                <w:rFonts w:ascii="Times New Roman" w:eastAsia="Times New Roman" w:hAnsi="Times New Roman" w:cs="Times New Roman"/>
                <w:b/>
              </w:rPr>
              <w:t>2</w:t>
            </w:r>
            <w:ins w:id="137" w:author="Lakens, D." w:date="2020-05-06T22:17:00Z">
              <w:r w:rsidR="00F93AB3">
                <w:rPr>
                  <w:rFonts w:ascii="Times New Roman" w:eastAsia="Times New Roman" w:hAnsi="Times New Roman" w:cs="Times New Roman"/>
                  <w:b/>
                </w:rPr>
                <w:t>5</w:t>
              </w:r>
            </w:ins>
            <w:del w:id="138" w:author="Lakens, D." w:date="2020-05-06T22:17:00Z">
              <w:r w:rsidR="00AA0B5A" w:rsidRPr="00D80124" w:rsidDel="00FC7A56">
                <w:rPr>
                  <w:rFonts w:ascii="Times New Roman" w:eastAsia="Times New Roman" w:hAnsi="Times New Roman" w:cs="Times New Roman"/>
                  <w:b/>
                </w:rPr>
                <w:delText>8</w:delText>
              </w:r>
            </w:del>
            <w:r w:rsidRPr="00D80124">
              <w:rPr>
                <w:rFonts w:ascii="Times New Roman" w:eastAsia="Times New Roman" w:hAnsi="Times New Roman" w:cs="Times New Roman"/>
                <w:b/>
              </w:rPr>
              <w:t>[0.</w:t>
            </w:r>
            <w:r w:rsidR="00EB3325" w:rsidRPr="00D80124">
              <w:rPr>
                <w:rFonts w:ascii="Times New Roman" w:eastAsia="Times New Roman" w:hAnsi="Times New Roman" w:cs="Times New Roman"/>
                <w:b/>
              </w:rPr>
              <w:t>2</w:t>
            </w:r>
            <w:ins w:id="139" w:author="Lakens, D." w:date="2020-05-06T22:17:00Z">
              <w:r w:rsidR="00F93AB3">
                <w:rPr>
                  <w:rFonts w:ascii="Times New Roman" w:eastAsia="Times New Roman" w:hAnsi="Times New Roman" w:cs="Times New Roman"/>
                  <w:b/>
                </w:rPr>
                <w:t>0</w:t>
              </w:r>
            </w:ins>
            <w:del w:id="140" w:author="Lakens, D." w:date="2020-05-06T22:17:00Z">
              <w:r w:rsidR="00EB3325" w:rsidRPr="00D80124" w:rsidDel="00F93AB3">
                <w:rPr>
                  <w:rFonts w:ascii="Times New Roman" w:eastAsia="Times New Roman" w:hAnsi="Times New Roman" w:cs="Times New Roman"/>
                  <w:b/>
                </w:rPr>
                <w:delText>3</w:delText>
              </w:r>
            </w:del>
            <w:r w:rsidRPr="00D80124">
              <w:rPr>
                <w:rFonts w:ascii="Times New Roman" w:eastAsia="Times New Roman" w:hAnsi="Times New Roman" w:cs="Times New Roman"/>
                <w:b/>
              </w:rPr>
              <w:t>;0.</w:t>
            </w:r>
            <w:r w:rsidR="00EB3325" w:rsidRPr="00D80124">
              <w:rPr>
                <w:rFonts w:ascii="Times New Roman" w:eastAsia="Times New Roman" w:hAnsi="Times New Roman" w:cs="Times New Roman"/>
                <w:b/>
              </w:rPr>
              <w:t>3</w:t>
            </w:r>
            <w:ins w:id="141" w:author="Lakens, D." w:date="2020-05-06T22:17:00Z">
              <w:r w:rsidR="00F93AB3">
                <w:rPr>
                  <w:rFonts w:ascii="Times New Roman" w:eastAsia="Times New Roman" w:hAnsi="Times New Roman" w:cs="Times New Roman"/>
                  <w:b/>
                </w:rPr>
                <w:t>1</w:t>
              </w:r>
            </w:ins>
            <w:del w:id="142" w:author="Lakens, D." w:date="2020-05-06T22:17:00Z">
              <w:r w:rsidR="00EB3325" w:rsidRPr="00D80124" w:rsidDel="00F93AB3">
                <w:rPr>
                  <w:rFonts w:ascii="Times New Roman" w:eastAsia="Times New Roman" w:hAnsi="Times New Roman" w:cs="Times New Roman"/>
                  <w:b/>
                </w:rPr>
                <w:delText>4</w:delText>
              </w:r>
            </w:del>
            <w:r w:rsidRPr="00D80124">
              <w:rPr>
                <w:rFonts w:ascii="Times New Roman" w:eastAsia="Times New Roman" w:hAnsi="Times New Roman" w:cs="Times New Roman"/>
                <w:b/>
              </w:rPr>
              <w:t>]</w:t>
            </w:r>
          </w:p>
        </w:tc>
        <w:tc>
          <w:tcPr>
            <w:tcW w:w="1843" w:type="dxa"/>
            <w:tcBorders>
              <w:top w:val="nil"/>
              <w:left w:val="nil"/>
              <w:bottom w:val="single" w:sz="4" w:space="0" w:color="000000"/>
              <w:right w:val="nil"/>
            </w:tcBorders>
            <w:tcMar>
              <w:top w:w="100" w:type="dxa"/>
              <w:left w:w="100" w:type="dxa"/>
              <w:bottom w:w="100" w:type="dxa"/>
              <w:right w:w="100" w:type="dxa"/>
            </w:tcMar>
          </w:tcPr>
          <w:p w14:paraId="23F9D7F1" w14:textId="6BAF18B9" w:rsidR="002E751B" w:rsidRPr="00D80124" w:rsidRDefault="002E751B" w:rsidP="00D80124">
            <w:pPr>
              <w:keepNext/>
              <w:widowControl w:val="0"/>
              <w:spacing w:line="240" w:lineRule="auto"/>
              <w:rPr>
                <w:rFonts w:ascii="Times New Roman" w:eastAsia="Times New Roman" w:hAnsi="Times New Roman" w:cs="Times New Roman"/>
                <w:b/>
              </w:rPr>
            </w:pPr>
            <w:r w:rsidRPr="00D80124">
              <w:rPr>
                <w:rFonts w:ascii="Times New Roman" w:eastAsia="Times New Roman" w:hAnsi="Times New Roman" w:cs="Times New Roman"/>
                <w:b/>
              </w:rPr>
              <w:t>0.</w:t>
            </w:r>
            <w:r w:rsidR="002861B0" w:rsidRPr="00D80124">
              <w:rPr>
                <w:rFonts w:ascii="Times New Roman" w:eastAsia="Times New Roman" w:hAnsi="Times New Roman" w:cs="Times New Roman"/>
                <w:b/>
              </w:rPr>
              <w:t>48</w:t>
            </w:r>
            <w:r w:rsidRPr="00D80124">
              <w:rPr>
                <w:rFonts w:ascii="Times New Roman" w:eastAsia="Times New Roman" w:hAnsi="Times New Roman" w:cs="Times New Roman"/>
                <w:b/>
              </w:rPr>
              <w:t>[0.</w:t>
            </w:r>
            <w:r w:rsidR="002861B0" w:rsidRPr="00D80124">
              <w:rPr>
                <w:rFonts w:ascii="Times New Roman" w:eastAsia="Times New Roman" w:hAnsi="Times New Roman" w:cs="Times New Roman"/>
                <w:b/>
              </w:rPr>
              <w:t>31</w:t>
            </w:r>
            <w:r w:rsidRPr="00D80124">
              <w:rPr>
                <w:rFonts w:ascii="Times New Roman" w:eastAsia="Times New Roman" w:hAnsi="Times New Roman" w:cs="Times New Roman"/>
                <w:b/>
              </w:rPr>
              <w:t>;0.</w:t>
            </w:r>
            <w:r w:rsidR="002861B0" w:rsidRPr="00D80124">
              <w:rPr>
                <w:rFonts w:ascii="Times New Roman" w:eastAsia="Times New Roman" w:hAnsi="Times New Roman" w:cs="Times New Roman"/>
                <w:b/>
              </w:rPr>
              <w:t>65</w:t>
            </w:r>
            <w:r w:rsidRPr="00D80124">
              <w:rPr>
                <w:rFonts w:ascii="Times New Roman" w:eastAsia="Times New Roman" w:hAnsi="Times New Roman" w:cs="Times New Roman"/>
                <w:b/>
              </w:rPr>
              <w:t>]</w:t>
            </w:r>
          </w:p>
        </w:tc>
        <w:tc>
          <w:tcPr>
            <w:tcW w:w="1843" w:type="dxa"/>
            <w:tcBorders>
              <w:top w:val="nil"/>
              <w:left w:val="nil"/>
              <w:bottom w:val="single" w:sz="4" w:space="0" w:color="000000"/>
              <w:right w:val="nil"/>
            </w:tcBorders>
            <w:tcMar>
              <w:top w:w="100" w:type="dxa"/>
              <w:left w:w="100" w:type="dxa"/>
              <w:bottom w:w="100" w:type="dxa"/>
              <w:right w:w="100" w:type="dxa"/>
            </w:tcMar>
          </w:tcPr>
          <w:p w14:paraId="42DE0E92" w14:textId="0A8F154C" w:rsidR="002E751B" w:rsidRPr="00D80124" w:rsidRDefault="002E751B" w:rsidP="00D80124">
            <w:pPr>
              <w:keepNext/>
              <w:widowControl w:val="0"/>
              <w:spacing w:line="240" w:lineRule="auto"/>
              <w:rPr>
                <w:rFonts w:ascii="Times New Roman" w:eastAsia="Times New Roman" w:hAnsi="Times New Roman" w:cs="Times New Roman"/>
                <w:b/>
              </w:rPr>
            </w:pPr>
            <w:r w:rsidRPr="00D80124">
              <w:rPr>
                <w:rFonts w:ascii="Times New Roman" w:eastAsia="Times New Roman" w:hAnsi="Times New Roman" w:cs="Times New Roman"/>
                <w:b/>
              </w:rPr>
              <w:t>0.</w:t>
            </w:r>
            <w:r w:rsidR="00841899" w:rsidRPr="00D80124">
              <w:rPr>
                <w:rFonts w:ascii="Times New Roman" w:eastAsia="Times New Roman" w:hAnsi="Times New Roman" w:cs="Times New Roman"/>
                <w:b/>
              </w:rPr>
              <w:t>42</w:t>
            </w:r>
            <w:r w:rsidRPr="00D80124">
              <w:rPr>
                <w:rFonts w:ascii="Times New Roman" w:eastAsia="Times New Roman" w:hAnsi="Times New Roman" w:cs="Times New Roman"/>
                <w:b/>
              </w:rPr>
              <w:t>[0.</w:t>
            </w:r>
            <w:r w:rsidR="00841899" w:rsidRPr="00D80124">
              <w:rPr>
                <w:rFonts w:ascii="Times New Roman" w:eastAsia="Times New Roman" w:hAnsi="Times New Roman" w:cs="Times New Roman"/>
                <w:b/>
              </w:rPr>
              <w:t>28</w:t>
            </w:r>
            <w:r w:rsidRPr="00D80124">
              <w:rPr>
                <w:rFonts w:ascii="Times New Roman" w:eastAsia="Times New Roman" w:hAnsi="Times New Roman" w:cs="Times New Roman"/>
                <w:b/>
              </w:rPr>
              <w:t>;0.</w:t>
            </w:r>
            <w:r w:rsidR="00841899" w:rsidRPr="00D80124">
              <w:rPr>
                <w:rFonts w:ascii="Times New Roman" w:eastAsia="Times New Roman" w:hAnsi="Times New Roman" w:cs="Times New Roman"/>
                <w:b/>
              </w:rPr>
              <w:t>56</w:t>
            </w:r>
            <w:r w:rsidRPr="00D80124">
              <w:rPr>
                <w:rFonts w:ascii="Times New Roman" w:eastAsia="Times New Roman" w:hAnsi="Times New Roman" w:cs="Times New Roman"/>
                <w:b/>
              </w:rPr>
              <w:t>]</w:t>
            </w:r>
          </w:p>
        </w:tc>
      </w:tr>
    </w:tbl>
    <w:p w14:paraId="7E59B8F6" w14:textId="028EC3AF" w:rsidR="002E751B" w:rsidDel="00315D15" w:rsidRDefault="002E751B" w:rsidP="002E751B">
      <w:pPr>
        <w:spacing w:line="240" w:lineRule="auto"/>
        <w:rPr>
          <w:del w:id="143" w:author="Lakens, D." w:date="2020-05-07T09:03:00Z"/>
          <w:rFonts w:ascii="Times New Roman" w:eastAsia="Times New Roman" w:hAnsi="Times New Roman" w:cs="Times New Roman"/>
          <w:sz w:val="24"/>
          <w:szCs w:val="24"/>
        </w:rPr>
      </w:pPr>
      <w:r>
        <w:rPr>
          <w:rFonts w:ascii="Times New Roman" w:eastAsia="Times New Roman" w:hAnsi="Times New Roman" w:cs="Times New Roman"/>
          <w:i/>
          <w:sz w:val="24"/>
          <w:szCs w:val="24"/>
        </w:rPr>
        <w:t>Note</w:t>
      </w:r>
      <w:r>
        <w:rPr>
          <w:rFonts w:ascii="Times New Roman" w:eastAsia="Times New Roman" w:hAnsi="Times New Roman" w:cs="Times New Roman"/>
          <w:sz w:val="24"/>
          <w:szCs w:val="24"/>
        </w:rPr>
        <w:t xml:space="preserve">. </w:t>
      </w:r>
      <w:r w:rsidR="003D045A">
        <w:rPr>
          <w:rFonts w:ascii="Times New Roman" w:eastAsia="Times New Roman" w:hAnsi="Times New Roman" w:cs="Times New Roman"/>
          <w:sz w:val="24"/>
          <w:szCs w:val="24"/>
        </w:rPr>
        <w:t xml:space="preserve">Total </w:t>
      </w:r>
      <w:r w:rsidR="003D045A" w:rsidRPr="003D045A">
        <w:rPr>
          <w:rFonts w:ascii="Times New Roman" w:eastAsia="Times New Roman" w:hAnsi="Times New Roman" w:cs="Times New Roman"/>
          <w:i/>
          <w:iCs/>
          <w:sz w:val="24"/>
          <w:szCs w:val="24"/>
        </w:rPr>
        <w:t>N</w:t>
      </w:r>
      <w:r w:rsidR="003D045A">
        <w:rPr>
          <w:rFonts w:ascii="Times New Roman" w:eastAsia="Times New Roman" w:hAnsi="Times New Roman" w:cs="Times New Roman"/>
          <w:sz w:val="24"/>
          <w:szCs w:val="24"/>
        </w:rPr>
        <w:t xml:space="preserve"> = 775. </w:t>
      </w:r>
      <w:r>
        <w:rPr>
          <w:rFonts w:ascii="Times New Roman" w:eastAsia="Times New Roman" w:hAnsi="Times New Roman" w:cs="Times New Roman"/>
          <w:sz w:val="24"/>
          <w:szCs w:val="24"/>
        </w:rPr>
        <w:t xml:space="preserve">The </w:t>
      </w:r>
      <w:r w:rsidR="008F27CF">
        <w:rPr>
          <w:rFonts w:ascii="Times New Roman" w:eastAsia="Times New Roman" w:hAnsi="Times New Roman" w:cs="Times New Roman"/>
          <w:sz w:val="24"/>
          <w:szCs w:val="24"/>
        </w:rPr>
        <w:t>“</w:t>
      </w:r>
      <w:r>
        <w:rPr>
          <w:rFonts w:ascii="Times New Roman" w:eastAsia="Times New Roman" w:hAnsi="Times New Roman" w:cs="Times New Roman"/>
          <w:sz w:val="24"/>
          <w:szCs w:val="24"/>
        </w:rPr>
        <w:t>little change</w:t>
      </w:r>
      <w:r w:rsidR="008F27C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groups, for both positive and negative affect, are the </w:t>
      </w:r>
      <w:r w:rsidR="008F27CF">
        <w:rPr>
          <w:rFonts w:ascii="Times New Roman" w:eastAsia="Times New Roman" w:hAnsi="Times New Roman" w:cs="Times New Roman"/>
          <w:sz w:val="24"/>
          <w:szCs w:val="24"/>
        </w:rPr>
        <w:t>“</w:t>
      </w:r>
      <w:r>
        <w:rPr>
          <w:rFonts w:ascii="Times New Roman" w:eastAsia="Times New Roman" w:hAnsi="Times New Roman" w:cs="Times New Roman"/>
          <w:sz w:val="24"/>
          <w:szCs w:val="24"/>
        </w:rPr>
        <w:t>little more</w:t>
      </w:r>
      <w:r w:rsidR="008F27C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8F27CF">
        <w:rPr>
          <w:rFonts w:ascii="Times New Roman" w:eastAsia="Times New Roman" w:hAnsi="Times New Roman" w:cs="Times New Roman"/>
          <w:sz w:val="24"/>
          <w:szCs w:val="24"/>
        </w:rPr>
        <w:t>“</w:t>
      </w:r>
      <w:r>
        <w:rPr>
          <w:rFonts w:ascii="Times New Roman" w:eastAsia="Times New Roman" w:hAnsi="Times New Roman" w:cs="Times New Roman"/>
          <w:sz w:val="24"/>
          <w:szCs w:val="24"/>
        </w:rPr>
        <w:t>little less</w:t>
      </w:r>
      <w:r w:rsidR="008F27C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groups combined</w:t>
      </w:r>
      <w:r w:rsidR="00485F2A">
        <w:rPr>
          <w:rFonts w:ascii="Times New Roman" w:eastAsia="Times New Roman" w:hAnsi="Times New Roman" w:cs="Times New Roman"/>
          <w:sz w:val="24"/>
          <w:szCs w:val="24"/>
        </w:rPr>
        <w:t>. The standardized effect size estimates for the little change groups are combined</w:t>
      </w:r>
      <w:r>
        <w:rPr>
          <w:rFonts w:ascii="Times New Roman" w:eastAsia="Times New Roman" w:hAnsi="Times New Roman" w:cs="Times New Roman"/>
          <w:sz w:val="24"/>
          <w:szCs w:val="24"/>
        </w:rPr>
        <w:t xml:space="preserve"> meta-analytically with bias-correction.</w:t>
      </w:r>
    </w:p>
    <w:p w14:paraId="0AD72576" w14:textId="487F4127" w:rsidR="00621925" w:rsidRPr="002B387C" w:rsidRDefault="00621925" w:rsidP="00315D15">
      <w:pPr>
        <w:spacing w:line="240" w:lineRule="auto"/>
        <w:rPr>
          <w:rFonts w:ascii="Times New Roman" w:eastAsia="Times New Roman" w:hAnsi="Times New Roman" w:cs="Times New Roman"/>
          <w:sz w:val="24"/>
          <w:szCs w:val="24"/>
        </w:rPr>
        <w:pPrChange w:id="144" w:author="Lakens, D." w:date="2020-05-07T09:03:00Z">
          <w:pPr>
            <w:spacing w:line="480" w:lineRule="auto"/>
            <w:ind w:firstLine="720"/>
          </w:pPr>
        </w:pPrChange>
      </w:pPr>
    </w:p>
    <w:p w14:paraId="0C34E14D" w14:textId="77777777" w:rsidR="00EC0F9F" w:rsidRDefault="00EC0F9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7065322" w14:textId="77777777" w:rsidR="00305262" w:rsidRDefault="00F14925" w:rsidP="00A1188C">
      <w:pPr>
        <w:spacing w:line="480" w:lineRule="auto"/>
        <w:ind w:firstLine="720"/>
        <w:rPr>
          <w:ins w:id="145" w:author="Lakens, D." w:date="2020-05-07T08:45:00Z"/>
          <w:rFonts w:ascii="Times New Roman" w:eastAsia="Times New Roman" w:hAnsi="Times New Roman" w:cs="Times New Roman"/>
          <w:sz w:val="24"/>
          <w:szCs w:val="24"/>
        </w:rPr>
      </w:pPr>
      <w:ins w:id="146" w:author="Lakens, D." w:date="2020-05-06T14:03:00Z">
        <w:r>
          <w:rPr>
            <w:rFonts w:ascii="Times New Roman" w:eastAsia="Times New Roman" w:hAnsi="Times New Roman" w:cs="Times New Roman"/>
            <w:sz w:val="24"/>
            <w:szCs w:val="24"/>
          </w:rPr>
          <w:lastRenderedPageBreak/>
          <w:t xml:space="preserve">Given the shift in evaluations in the ‘no change’ group, possibly due to a general initial elevation bias, </w:t>
        </w:r>
      </w:ins>
      <w:ins w:id="147" w:author="Lakens, D." w:date="2020-05-06T14:05:00Z">
        <w:r w:rsidR="00B00F79">
          <w:rPr>
            <w:rFonts w:ascii="Times New Roman" w:eastAsia="Times New Roman" w:hAnsi="Times New Roman" w:cs="Times New Roman"/>
            <w:sz w:val="24"/>
            <w:szCs w:val="24"/>
          </w:rPr>
          <w:t>it is impo</w:t>
        </w:r>
      </w:ins>
      <w:ins w:id="148" w:author="Lakens, D." w:date="2020-05-06T14:06:00Z">
        <w:r w:rsidR="00B00F79">
          <w:rPr>
            <w:rFonts w:ascii="Times New Roman" w:eastAsia="Times New Roman" w:hAnsi="Times New Roman" w:cs="Times New Roman"/>
            <w:sz w:val="24"/>
            <w:szCs w:val="24"/>
          </w:rPr>
          <w:t xml:space="preserve">rtant calculate the differences between the ‘no change’ and the ‘little more/less’ groups </w:t>
        </w:r>
      </w:ins>
      <w:del w:id="149" w:author="Lakens, D." w:date="2020-05-06T14:06:00Z">
        <w:r w:rsidR="00372B5C" w:rsidRPr="00372B5C" w:rsidDel="00B00F79">
          <w:rPr>
            <w:rFonts w:ascii="Times New Roman" w:eastAsia="Times New Roman" w:hAnsi="Times New Roman" w:cs="Times New Roman"/>
            <w:sz w:val="24"/>
            <w:szCs w:val="24"/>
          </w:rPr>
          <w:delText xml:space="preserve">On the other hand, other researchers </w:delText>
        </w:r>
        <w:r w:rsidR="00B5077B" w:rsidDel="00B00F79">
          <w:rPr>
            <w:rFonts w:ascii="Times New Roman" w:eastAsia="Times New Roman" w:hAnsi="Times New Roman" w:cs="Times New Roman"/>
            <w:sz w:val="24"/>
            <w:szCs w:val="24"/>
          </w:rPr>
          <w:delText xml:space="preserve">argue that </w:delText>
        </w:r>
        <w:r w:rsidR="00BF251D" w:rsidDel="00B00F79">
          <w:rPr>
            <w:rFonts w:ascii="Times New Roman" w:eastAsia="Times New Roman" w:hAnsi="Times New Roman" w:cs="Times New Roman"/>
            <w:sz w:val="24"/>
            <w:szCs w:val="24"/>
          </w:rPr>
          <w:delText>the estimates from the little changed groups must be adjusted. To do this, we</w:delText>
        </w:r>
        <w:r w:rsidR="009D1101" w:rsidDel="00B00F79">
          <w:rPr>
            <w:rFonts w:ascii="Times New Roman" w:eastAsia="Times New Roman" w:hAnsi="Times New Roman" w:cs="Times New Roman"/>
            <w:sz w:val="24"/>
            <w:szCs w:val="24"/>
          </w:rPr>
          <w:delText xml:space="preserve"> would</w:delText>
        </w:r>
        <w:r w:rsidR="00BF251D" w:rsidDel="00B00F79">
          <w:rPr>
            <w:rFonts w:ascii="Times New Roman" w:eastAsia="Times New Roman" w:hAnsi="Times New Roman" w:cs="Times New Roman"/>
            <w:sz w:val="24"/>
            <w:szCs w:val="24"/>
          </w:rPr>
          <w:delText xml:space="preserve"> </w:delText>
        </w:r>
        <w:r w:rsidR="00372B5C" w:rsidRPr="00372B5C" w:rsidDel="00B00F79">
          <w:rPr>
            <w:rFonts w:ascii="Times New Roman" w:eastAsia="Times New Roman" w:hAnsi="Times New Roman" w:cs="Times New Roman"/>
            <w:sz w:val="24"/>
            <w:szCs w:val="24"/>
          </w:rPr>
          <w:delText xml:space="preserve">take the difference between the little changed groups and the </w:delText>
        </w:r>
        <w:r w:rsidR="00DC3932" w:rsidDel="00B00F79">
          <w:rPr>
            <w:rFonts w:ascii="Times New Roman" w:eastAsia="Times New Roman" w:hAnsi="Times New Roman" w:cs="Times New Roman"/>
            <w:sz w:val="24"/>
            <w:szCs w:val="24"/>
          </w:rPr>
          <w:delText>no change</w:delText>
        </w:r>
        <w:r w:rsidR="00372B5C" w:rsidRPr="00372B5C" w:rsidDel="00B00F79">
          <w:rPr>
            <w:rFonts w:ascii="Times New Roman" w:eastAsia="Times New Roman" w:hAnsi="Times New Roman" w:cs="Times New Roman"/>
            <w:sz w:val="24"/>
            <w:szCs w:val="24"/>
          </w:rPr>
          <w:delText xml:space="preserve"> group and use that</w:delText>
        </w:r>
        <w:r w:rsidR="00DC3932" w:rsidDel="00B00F79">
          <w:rPr>
            <w:rFonts w:ascii="Times New Roman" w:eastAsia="Times New Roman" w:hAnsi="Times New Roman" w:cs="Times New Roman"/>
            <w:sz w:val="24"/>
            <w:szCs w:val="24"/>
          </w:rPr>
          <w:delText xml:space="preserve"> difference score</w:delText>
        </w:r>
        <w:r w:rsidR="00372B5C" w:rsidRPr="00372B5C" w:rsidDel="00B00F79">
          <w:rPr>
            <w:rFonts w:ascii="Times New Roman" w:eastAsia="Times New Roman" w:hAnsi="Times New Roman" w:cs="Times New Roman"/>
            <w:sz w:val="24"/>
            <w:szCs w:val="24"/>
          </w:rPr>
          <w:delText xml:space="preserve"> </w:delText>
        </w:r>
      </w:del>
      <w:r w:rsidR="00372B5C" w:rsidRPr="00372B5C">
        <w:rPr>
          <w:rFonts w:ascii="Times New Roman" w:eastAsia="Times New Roman" w:hAnsi="Times New Roman" w:cs="Times New Roman"/>
          <w:sz w:val="24"/>
          <w:szCs w:val="24"/>
        </w:rPr>
        <w:t>as the estimate</w:t>
      </w:r>
      <w:r w:rsidR="00DC3932">
        <w:rPr>
          <w:rFonts w:ascii="Times New Roman" w:eastAsia="Times New Roman" w:hAnsi="Times New Roman" w:cs="Times New Roman"/>
          <w:sz w:val="24"/>
          <w:szCs w:val="24"/>
        </w:rPr>
        <w:t xml:space="preserve"> of</w:t>
      </w:r>
      <w:r w:rsidR="00372B5C" w:rsidRPr="00372B5C">
        <w:rPr>
          <w:rFonts w:ascii="Times New Roman" w:eastAsia="Times New Roman" w:hAnsi="Times New Roman" w:cs="Times New Roman"/>
          <w:sz w:val="24"/>
          <w:szCs w:val="24"/>
        </w:rPr>
        <w:t xml:space="preserve"> how much </w:t>
      </w:r>
      <w:r w:rsidR="00DC3932">
        <w:rPr>
          <w:rFonts w:ascii="Times New Roman" w:eastAsia="Times New Roman" w:hAnsi="Times New Roman" w:cs="Times New Roman"/>
          <w:sz w:val="24"/>
          <w:szCs w:val="24"/>
        </w:rPr>
        <w:t xml:space="preserve">change </w:t>
      </w:r>
      <w:r w:rsidR="00372B5C" w:rsidRPr="00372B5C">
        <w:rPr>
          <w:rFonts w:ascii="Times New Roman" w:eastAsia="Times New Roman" w:hAnsi="Times New Roman" w:cs="Times New Roman"/>
          <w:sz w:val="24"/>
          <w:szCs w:val="24"/>
        </w:rPr>
        <w:t>is “needed to differ on average for people to stop rating themselves as ‘about the same’ and start rating themselves as ‘a little better’ or ‘a little worse’”</w:t>
      </w:r>
      <w:r w:rsidR="00BF251D">
        <w:rPr>
          <w:rFonts w:ascii="Times New Roman" w:eastAsia="Times New Roman" w:hAnsi="Times New Roman" w:cs="Times New Roman"/>
          <w:sz w:val="24"/>
          <w:szCs w:val="24"/>
        </w:rPr>
        <w:t xml:space="preserve"> </w:t>
      </w:r>
      <w:r w:rsidR="00BF251D" w:rsidRPr="00372B5C">
        <w:rPr>
          <w:rFonts w:ascii="Times New Roman" w:eastAsia="Times New Roman" w:hAnsi="Times New Roman" w:cs="Times New Roman"/>
          <w:sz w:val="24"/>
          <w:szCs w:val="24"/>
        </w:rPr>
        <w:t>(</w:t>
      </w:r>
      <w:proofErr w:type="spellStart"/>
      <w:del w:id="150" w:author="Lakens, D." w:date="2020-05-06T14:06:00Z">
        <w:r w:rsidR="00BF251D" w:rsidRPr="00372B5C" w:rsidDel="00B00F79">
          <w:rPr>
            <w:rFonts w:ascii="Times New Roman" w:eastAsia="Times New Roman" w:hAnsi="Times New Roman" w:cs="Times New Roman"/>
            <w:sz w:val="24"/>
            <w:szCs w:val="24"/>
          </w:rPr>
          <w:delText xml:space="preserve">e.g., </w:delText>
        </w:r>
      </w:del>
      <w:r w:rsidR="00BF251D" w:rsidRPr="00372B5C">
        <w:rPr>
          <w:rFonts w:ascii="Times New Roman" w:eastAsia="Times New Roman" w:hAnsi="Times New Roman" w:cs="Times New Roman"/>
          <w:sz w:val="24"/>
          <w:szCs w:val="24"/>
        </w:rPr>
        <w:t>Redelmeier</w:t>
      </w:r>
      <w:proofErr w:type="spellEnd"/>
      <w:r w:rsidR="00BF251D" w:rsidRPr="00372B5C">
        <w:rPr>
          <w:rFonts w:ascii="Times New Roman" w:eastAsia="Times New Roman" w:hAnsi="Times New Roman" w:cs="Times New Roman"/>
          <w:sz w:val="24"/>
          <w:szCs w:val="24"/>
        </w:rPr>
        <w:t xml:space="preserve"> et al., 1993, 1997)</w:t>
      </w:r>
      <w:r w:rsidR="00372B5C" w:rsidRPr="00372B5C">
        <w:rPr>
          <w:rFonts w:ascii="Times New Roman" w:eastAsia="Times New Roman" w:hAnsi="Times New Roman" w:cs="Times New Roman"/>
          <w:sz w:val="24"/>
          <w:szCs w:val="24"/>
        </w:rPr>
        <w:t xml:space="preserve">. </w:t>
      </w:r>
      <w:del w:id="151" w:author="Lakens, D." w:date="2020-05-06T14:07:00Z">
        <w:r w:rsidR="00966680" w:rsidRPr="00966680" w:rsidDel="00B00F79">
          <w:rPr>
            <w:rFonts w:ascii="Times New Roman" w:eastAsia="Times New Roman" w:hAnsi="Times New Roman" w:cs="Times New Roman"/>
            <w:sz w:val="24"/>
            <w:szCs w:val="24"/>
          </w:rPr>
          <w:delText xml:space="preserve"> </w:delText>
        </w:r>
      </w:del>
      <w:r w:rsidR="00966680" w:rsidRPr="00966680">
        <w:rPr>
          <w:rFonts w:ascii="Times New Roman" w:eastAsia="Times New Roman" w:hAnsi="Times New Roman" w:cs="Times New Roman"/>
          <w:sz w:val="24"/>
          <w:szCs w:val="24"/>
        </w:rPr>
        <w:t xml:space="preserve">In our study, </w:t>
      </w:r>
      <w:ins w:id="152" w:author="Lakens, D." w:date="2020-05-06T21:23:00Z">
        <w:r w:rsidR="004657C0">
          <w:rPr>
            <w:rFonts w:ascii="Times New Roman" w:eastAsia="Times New Roman" w:hAnsi="Times New Roman" w:cs="Times New Roman"/>
            <w:sz w:val="24"/>
            <w:szCs w:val="24"/>
          </w:rPr>
          <w:t xml:space="preserve">an </w:t>
        </w:r>
      </w:ins>
      <w:ins w:id="153" w:author="Lakens, D." w:date="2020-05-06T14:08:00Z">
        <w:r w:rsidR="00B00F79">
          <w:rPr>
            <w:rFonts w:ascii="Times New Roman" w:eastAsia="Times New Roman" w:hAnsi="Times New Roman" w:cs="Times New Roman"/>
            <w:sz w:val="24"/>
            <w:szCs w:val="24"/>
          </w:rPr>
          <w:t xml:space="preserve">average </w:t>
        </w:r>
      </w:ins>
      <w:ins w:id="154" w:author="Lakens, D." w:date="2020-05-06T14:07:00Z">
        <w:r w:rsidR="00B00F79">
          <w:rPr>
            <w:rFonts w:ascii="Times New Roman" w:eastAsia="Times New Roman" w:hAnsi="Times New Roman" w:cs="Times New Roman"/>
            <w:sz w:val="24"/>
            <w:szCs w:val="24"/>
          </w:rPr>
          <w:t xml:space="preserve">difference </w:t>
        </w:r>
      </w:ins>
      <w:ins w:id="155" w:author="Lakens, D." w:date="2020-05-06T21:23:00Z">
        <w:r w:rsidR="004657C0">
          <w:rPr>
            <w:rFonts w:ascii="Times New Roman" w:eastAsia="Times New Roman" w:hAnsi="Times New Roman" w:cs="Times New Roman"/>
            <w:sz w:val="24"/>
            <w:szCs w:val="24"/>
          </w:rPr>
          <w:t>from the</w:t>
        </w:r>
      </w:ins>
      <w:ins w:id="156" w:author="Lakens, D." w:date="2020-05-06T14:07:00Z">
        <w:r w:rsidR="00B00F79">
          <w:rPr>
            <w:rFonts w:ascii="Times New Roman" w:eastAsia="Times New Roman" w:hAnsi="Times New Roman" w:cs="Times New Roman"/>
            <w:sz w:val="24"/>
            <w:szCs w:val="24"/>
          </w:rPr>
          <w:t xml:space="preserve"> ‘no change’ </w:t>
        </w:r>
      </w:ins>
      <w:ins w:id="157" w:author="Lakens, D." w:date="2020-05-06T21:23:00Z">
        <w:r w:rsidR="004657C0">
          <w:rPr>
            <w:rFonts w:ascii="Times New Roman" w:eastAsia="Times New Roman" w:hAnsi="Times New Roman" w:cs="Times New Roman"/>
            <w:sz w:val="24"/>
            <w:szCs w:val="24"/>
          </w:rPr>
          <w:t>group</w:t>
        </w:r>
      </w:ins>
      <w:ins w:id="158" w:author="Lakens, D." w:date="2020-05-06T14:07:00Z">
        <w:r w:rsidR="00B00F79">
          <w:rPr>
            <w:rFonts w:ascii="Times New Roman" w:eastAsia="Times New Roman" w:hAnsi="Times New Roman" w:cs="Times New Roman"/>
            <w:sz w:val="24"/>
            <w:szCs w:val="24"/>
          </w:rPr>
          <w:t xml:space="preserve"> </w:t>
        </w:r>
      </w:ins>
      <w:del w:id="159" w:author="Lakens, D." w:date="2020-05-06T14:07:00Z">
        <w:r w:rsidR="00966680" w:rsidRPr="00966680" w:rsidDel="00B00F79">
          <w:rPr>
            <w:rFonts w:ascii="Times New Roman" w:eastAsia="Times New Roman" w:hAnsi="Times New Roman" w:cs="Times New Roman"/>
            <w:sz w:val="24"/>
            <w:szCs w:val="24"/>
          </w:rPr>
          <w:delText xml:space="preserve">people needed to change by </w:delText>
        </w:r>
      </w:del>
      <w:ins w:id="160" w:author="Lakens, D." w:date="2020-05-06T14:07:00Z">
        <w:r w:rsidR="00B00F79">
          <w:rPr>
            <w:rFonts w:ascii="Times New Roman" w:eastAsia="Times New Roman" w:hAnsi="Times New Roman" w:cs="Times New Roman"/>
            <w:sz w:val="24"/>
            <w:szCs w:val="24"/>
          </w:rPr>
          <w:t xml:space="preserve">of </w:t>
        </w:r>
      </w:ins>
      <w:r w:rsidR="00966680" w:rsidRPr="00966680">
        <w:rPr>
          <w:rFonts w:ascii="Times New Roman" w:eastAsia="Times New Roman" w:hAnsi="Times New Roman" w:cs="Times New Roman"/>
          <w:sz w:val="24"/>
          <w:szCs w:val="24"/>
        </w:rPr>
        <w:t>0.26 (</w:t>
      </w:r>
      <w:r w:rsidR="00966680" w:rsidRPr="00966680">
        <w:rPr>
          <w:rFonts w:ascii="Times New Roman" w:eastAsia="Times New Roman" w:hAnsi="Times New Roman" w:cs="Times New Roman"/>
          <w:i/>
          <w:iCs/>
          <w:sz w:val="24"/>
          <w:szCs w:val="24"/>
        </w:rPr>
        <w:t>CI</w:t>
      </w:r>
      <w:r w:rsidR="00966680" w:rsidRPr="00966680">
        <w:rPr>
          <w:rFonts w:ascii="Times New Roman" w:eastAsia="Times New Roman" w:hAnsi="Times New Roman" w:cs="Times New Roman"/>
          <w:i/>
          <w:iCs/>
          <w:sz w:val="24"/>
          <w:szCs w:val="24"/>
          <w:vertAlign w:val="subscript"/>
        </w:rPr>
        <w:t>95%</w:t>
      </w:r>
      <w:r w:rsidR="00966680" w:rsidRPr="00966680">
        <w:rPr>
          <w:rFonts w:ascii="Times New Roman" w:eastAsia="Times New Roman" w:hAnsi="Times New Roman" w:cs="Times New Roman"/>
          <w:sz w:val="24"/>
          <w:szCs w:val="24"/>
        </w:rPr>
        <w:t xml:space="preserve"> </w:t>
      </w:r>
      <w:r w:rsidR="00966680" w:rsidRPr="00966680">
        <w:rPr>
          <w:rFonts w:ascii="Times New Roman" w:eastAsia="Times New Roman" w:hAnsi="Times New Roman" w:cs="Times New Roman"/>
          <w:bCs/>
          <w:sz w:val="24"/>
          <w:szCs w:val="24"/>
        </w:rPr>
        <w:t>[0.1</w:t>
      </w:r>
      <w:ins w:id="161" w:author="Lakens, D." w:date="2020-05-05T21:48:00Z">
        <w:r w:rsidR="00490A11">
          <w:rPr>
            <w:rFonts w:ascii="Times New Roman" w:eastAsia="Times New Roman" w:hAnsi="Times New Roman" w:cs="Times New Roman"/>
            <w:bCs/>
            <w:sz w:val="24"/>
            <w:szCs w:val="24"/>
          </w:rPr>
          <w:t>7</w:t>
        </w:r>
      </w:ins>
      <w:del w:id="162" w:author="Lakens, D." w:date="2020-05-05T21:48:00Z">
        <w:r w:rsidR="00966680" w:rsidRPr="00966680" w:rsidDel="00490A11">
          <w:rPr>
            <w:rFonts w:ascii="Times New Roman" w:eastAsia="Times New Roman" w:hAnsi="Times New Roman" w:cs="Times New Roman"/>
            <w:bCs/>
            <w:sz w:val="24"/>
            <w:szCs w:val="24"/>
          </w:rPr>
          <w:delText>6</w:delText>
        </w:r>
      </w:del>
      <w:r w:rsidR="00966680" w:rsidRPr="00966680">
        <w:rPr>
          <w:rFonts w:ascii="Times New Roman" w:eastAsia="Times New Roman" w:hAnsi="Times New Roman" w:cs="Times New Roman"/>
          <w:bCs/>
          <w:sz w:val="24"/>
          <w:szCs w:val="24"/>
        </w:rPr>
        <w:t>, 0.3</w:t>
      </w:r>
      <w:ins w:id="163" w:author="Lakens, D." w:date="2020-05-05T21:48:00Z">
        <w:r w:rsidR="00490A11">
          <w:rPr>
            <w:rFonts w:ascii="Times New Roman" w:eastAsia="Times New Roman" w:hAnsi="Times New Roman" w:cs="Times New Roman"/>
            <w:bCs/>
            <w:sz w:val="24"/>
            <w:szCs w:val="24"/>
          </w:rPr>
          <w:t>6</w:t>
        </w:r>
      </w:ins>
      <w:del w:id="164" w:author="Lakens, D." w:date="2020-05-05T21:48:00Z">
        <w:r w:rsidR="00966680" w:rsidRPr="00966680" w:rsidDel="00490A11">
          <w:rPr>
            <w:rFonts w:ascii="Times New Roman" w:eastAsia="Times New Roman" w:hAnsi="Times New Roman" w:cs="Times New Roman"/>
            <w:bCs/>
            <w:sz w:val="24"/>
            <w:szCs w:val="24"/>
          </w:rPr>
          <w:delText>5</w:delText>
        </w:r>
      </w:del>
      <w:r w:rsidR="00966680" w:rsidRPr="00966680">
        <w:rPr>
          <w:rFonts w:ascii="Times New Roman" w:eastAsia="Times New Roman" w:hAnsi="Times New Roman" w:cs="Times New Roman"/>
          <w:bCs/>
          <w:sz w:val="24"/>
          <w:szCs w:val="24"/>
        </w:rPr>
        <w:t xml:space="preserve">]) scale points </w:t>
      </w:r>
      <w:del w:id="165" w:author="Lakens, D." w:date="2020-05-06T14:08:00Z">
        <w:r w:rsidR="00966680" w:rsidRPr="00966680" w:rsidDel="00B00F79">
          <w:rPr>
            <w:rFonts w:ascii="Times New Roman" w:eastAsia="Times New Roman" w:hAnsi="Times New Roman" w:cs="Times New Roman"/>
            <w:sz w:val="24"/>
            <w:szCs w:val="24"/>
          </w:rPr>
          <w:delText>to stop rating themselves as feeling the same and start rating themselves</w:delText>
        </w:r>
      </w:del>
      <w:ins w:id="166" w:author="Lakens, D." w:date="2020-05-06T14:08:00Z">
        <w:r w:rsidR="00B00F79">
          <w:rPr>
            <w:rFonts w:ascii="Times New Roman" w:eastAsia="Times New Roman" w:hAnsi="Times New Roman" w:cs="Times New Roman"/>
            <w:sz w:val="24"/>
            <w:szCs w:val="24"/>
          </w:rPr>
          <w:t xml:space="preserve">led participants to report </w:t>
        </w:r>
      </w:ins>
      <w:del w:id="167" w:author="Lakens, D." w:date="2020-05-06T14:08:00Z">
        <w:r w:rsidR="00966680" w:rsidRPr="00966680" w:rsidDel="00B00F79">
          <w:rPr>
            <w:rFonts w:ascii="Times New Roman" w:eastAsia="Times New Roman" w:hAnsi="Times New Roman" w:cs="Times New Roman"/>
            <w:sz w:val="24"/>
            <w:szCs w:val="24"/>
          </w:rPr>
          <w:delText xml:space="preserve"> as </w:delText>
        </w:r>
      </w:del>
      <w:r w:rsidR="00966680" w:rsidRPr="00966680">
        <w:rPr>
          <w:rFonts w:ascii="Times New Roman" w:eastAsia="Times New Roman" w:hAnsi="Times New Roman" w:cs="Times New Roman"/>
          <w:sz w:val="24"/>
          <w:szCs w:val="24"/>
        </w:rPr>
        <w:t xml:space="preserve">feeling </w:t>
      </w:r>
      <w:ins w:id="168" w:author="Lakens, D." w:date="2020-05-06T14:08:00Z">
        <w:r w:rsidR="00B00F79">
          <w:rPr>
            <w:rFonts w:ascii="Times New Roman" w:eastAsia="Times New Roman" w:hAnsi="Times New Roman" w:cs="Times New Roman"/>
            <w:sz w:val="24"/>
            <w:szCs w:val="24"/>
          </w:rPr>
          <w:t>‘</w:t>
        </w:r>
      </w:ins>
      <w:r w:rsidR="008C5BA8">
        <w:rPr>
          <w:rFonts w:ascii="Times New Roman" w:eastAsia="Times New Roman" w:hAnsi="Times New Roman" w:cs="Times New Roman"/>
          <w:sz w:val="24"/>
          <w:szCs w:val="24"/>
        </w:rPr>
        <w:t xml:space="preserve">a little </w:t>
      </w:r>
      <w:r w:rsidR="00966680" w:rsidRPr="00966680">
        <w:rPr>
          <w:rFonts w:ascii="Times New Roman" w:eastAsia="Times New Roman" w:hAnsi="Times New Roman" w:cs="Times New Roman"/>
          <w:sz w:val="24"/>
          <w:szCs w:val="24"/>
        </w:rPr>
        <w:t>more positive</w:t>
      </w:r>
      <w:ins w:id="169" w:author="Lakens, D." w:date="2020-05-06T14:08:00Z">
        <w:r w:rsidR="00B00F79">
          <w:rPr>
            <w:rFonts w:ascii="Times New Roman" w:eastAsia="Times New Roman" w:hAnsi="Times New Roman" w:cs="Times New Roman"/>
            <w:sz w:val="24"/>
            <w:szCs w:val="24"/>
          </w:rPr>
          <w:t>’,</w:t>
        </w:r>
      </w:ins>
      <w:r w:rsidR="00966680" w:rsidRPr="00966680">
        <w:rPr>
          <w:rFonts w:ascii="Times New Roman" w:eastAsia="Times New Roman" w:hAnsi="Times New Roman" w:cs="Times New Roman"/>
          <w:sz w:val="24"/>
          <w:szCs w:val="24"/>
        </w:rPr>
        <w:t xml:space="preserve"> and </w:t>
      </w:r>
      <w:del w:id="170" w:author="Lakens, D." w:date="2020-05-06T14:08:00Z">
        <w:r w:rsidR="00966680" w:rsidRPr="00966680" w:rsidDel="00B00F79">
          <w:rPr>
            <w:rFonts w:ascii="Times New Roman" w:eastAsia="Times New Roman" w:hAnsi="Times New Roman" w:cs="Times New Roman"/>
            <w:sz w:val="24"/>
            <w:szCs w:val="24"/>
          </w:rPr>
          <w:delText>they needed to</w:delText>
        </w:r>
      </w:del>
      <w:ins w:id="171" w:author="Lakens, D." w:date="2020-05-06T14:08:00Z">
        <w:r w:rsidR="00B00F79">
          <w:rPr>
            <w:rFonts w:ascii="Times New Roman" w:eastAsia="Times New Roman" w:hAnsi="Times New Roman" w:cs="Times New Roman"/>
            <w:sz w:val="24"/>
            <w:szCs w:val="24"/>
          </w:rPr>
          <w:t>a</w:t>
        </w:r>
      </w:ins>
      <w:r w:rsidR="00966680" w:rsidRPr="00966680">
        <w:rPr>
          <w:rFonts w:ascii="Times New Roman" w:eastAsia="Times New Roman" w:hAnsi="Times New Roman" w:cs="Times New Roman"/>
          <w:sz w:val="24"/>
          <w:szCs w:val="24"/>
        </w:rPr>
        <w:t xml:space="preserve"> change </w:t>
      </w:r>
      <w:del w:id="172" w:author="Lakens, D." w:date="2020-05-06T14:08:00Z">
        <w:r w:rsidR="00966680" w:rsidRPr="00966680" w:rsidDel="00B00F79">
          <w:rPr>
            <w:rFonts w:ascii="Times New Roman" w:eastAsia="Times New Roman" w:hAnsi="Times New Roman" w:cs="Times New Roman"/>
            <w:sz w:val="24"/>
            <w:szCs w:val="24"/>
          </w:rPr>
          <w:delText xml:space="preserve">by </w:delText>
        </w:r>
      </w:del>
      <w:ins w:id="173" w:author="Lakens, D." w:date="2020-05-06T14:08:00Z">
        <w:r w:rsidR="00B00F79">
          <w:rPr>
            <w:rFonts w:ascii="Times New Roman" w:eastAsia="Times New Roman" w:hAnsi="Times New Roman" w:cs="Times New Roman"/>
            <w:sz w:val="24"/>
            <w:szCs w:val="24"/>
          </w:rPr>
          <w:t>of</w:t>
        </w:r>
        <w:r w:rsidR="00B00F79" w:rsidRPr="00966680">
          <w:rPr>
            <w:rFonts w:ascii="Times New Roman" w:eastAsia="Times New Roman" w:hAnsi="Times New Roman" w:cs="Times New Roman"/>
            <w:sz w:val="24"/>
            <w:szCs w:val="24"/>
          </w:rPr>
          <w:t xml:space="preserve"> </w:t>
        </w:r>
      </w:ins>
      <w:commentRangeStart w:id="174"/>
      <w:ins w:id="175" w:author="Lakens, D." w:date="2020-05-06T21:24:00Z">
        <w:r w:rsidR="004657C0">
          <w:rPr>
            <w:rFonts w:ascii="Times New Roman" w:eastAsia="Times New Roman" w:hAnsi="Times New Roman" w:cs="Times New Roman"/>
            <w:sz w:val="24"/>
            <w:szCs w:val="24"/>
          </w:rPr>
          <w:t>-</w:t>
        </w:r>
      </w:ins>
      <w:commentRangeEnd w:id="174"/>
      <w:ins w:id="176" w:author="Lakens, D." w:date="2020-05-07T08:44:00Z">
        <w:r w:rsidR="00305262">
          <w:rPr>
            <w:rStyle w:val="CommentReference"/>
          </w:rPr>
          <w:commentReference w:id="174"/>
        </w:r>
      </w:ins>
      <w:r w:rsidR="00966680" w:rsidRPr="00966680">
        <w:rPr>
          <w:rFonts w:ascii="Times New Roman" w:eastAsia="Times New Roman" w:hAnsi="Times New Roman" w:cs="Times New Roman"/>
          <w:sz w:val="24"/>
          <w:szCs w:val="24"/>
        </w:rPr>
        <w:t>0.</w:t>
      </w:r>
      <w:ins w:id="177" w:author="Lakens, D." w:date="2020-05-06T08:02:00Z">
        <w:r w:rsidR="007905E4">
          <w:rPr>
            <w:rFonts w:ascii="Times New Roman" w:eastAsia="Times New Roman" w:hAnsi="Times New Roman" w:cs="Times New Roman"/>
            <w:sz w:val="24"/>
            <w:szCs w:val="24"/>
          </w:rPr>
          <w:t>39</w:t>
        </w:r>
      </w:ins>
      <w:del w:id="178" w:author="Lakens, D." w:date="2020-05-06T08:02:00Z">
        <w:r w:rsidR="00966680" w:rsidRPr="00966680" w:rsidDel="007905E4">
          <w:rPr>
            <w:rFonts w:ascii="Times New Roman" w:eastAsia="Times New Roman" w:hAnsi="Times New Roman" w:cs="Times New Roman"/>
            <w:sz w:val="24"/>
            <w:szCs w:val="24"/>
          </w:rPr>
          <w:delText>40</w:delText>
        </w:r>
      </w:del>
      <w:r w:rsidR="00966680" w:rsidRPr="00966680">
        <w:rPr>
          <w:rFonts w:ascii="Times New Roman" w:eastAsia="Times New Roman" w:hAnsi="Times New Roman" w:cs="Times New Roman"/>
          <w:sz w:val="24"/>
          <w:szCs w:val="24"/>
        </w:rPr>
        <w:t xml:space="preserve"> (</w:t>
      </w:r>
      <w:r w:rsidR="00966680" w:rsidRPr="00966680">
        <w:rPr>
          <w:rFonts w:ascii="Times New Roman" w:eastAsia="Times New Roman" w:hAnsi="Times New Roman" w:cs="Times New Roman"/>
          <w:i/>
          <w:iCs/>
          <w:sz w:val="24"/>
          <w:szCs w:val="24"/>
        </w:rPr>
        <w:t>CI</w:t>
      </w:r>
      <w:r w:rsidR="00966680" w:rsidRPr="00966680">
        <w:rPr>
          <w:rFonts w:ascii="Times New Roman" w:eastAsia="Times New Roman" w:hAnsi="Times New Roman" w:cs="Times New Roman"/>
          <w:i/>
          <w:iCs/>
          <w:sz w:val="24"/>
          <w:szCs w:val="24"/>
          <w:vertAlign w:val="subscript"/>
        </w:rPr>
        <w:t>95%</w:t>
      </w:r>
      <w:r w:rsidR="00966680" w:rsidRPr="00966680">
        <w:rPr>
          <w:rFonts w:ascii="Times New Roman" w:eastAsia="Times New Roman" w:hAnsi="Times New Roman" w:cs="Times New Roman"/>
          <w:sz w:val="24"/>
          <w:szCs w:val="24"/>
        </w:rPr>
        <w:t xml:space="preserve"> </w:t>
      </w:r>
      <w:r w:rsidR="00966680" w:rsidRPr="00966680">
        <w:rPr>
          <w:rFonts w:ascii="Times New Roman" w:eastAsia="Times New Roman" w:hAnsi="Times New Roman" w:cs="Times New Roman"/>
          <w:bCs/>
          <w:sz w:val="24"/>
          <w:szCs w:val="24"/>
        </w:rPr>
        <w:t>[</w:t>
      </w:r>
      <w:ins w:id="179" w:author="Lakens, D." w:date="2020-05-06T21:24:00Z">
        <w:r w:rsidR="004657C0">
          <w:rPr>
            <w:rFonts w:ascii="Times New Roman" w:eastAsia="Times New Roman" w:hAnsi="Times New Roman" w:cs="Times New Roman"/>
            <w:bCs/>
            <w:sz w:val="24"/>
            <w:szCs w:val="24"/>
          </w:rPr>
          <w:t>-</w:t>
        </w:r>
      </w:ins>
      <w:r w:rsidR="00966680" w:rsidRPr="00966680">
        <w:rPr>
          <w:rFonts w:ascii="Times New Roman" w:eastAsia="Times New Roman" w:hAnsi="Times New Roman" w:cs="Times New Roman"/>
          <w:bCs/>
          <w:sz w:val="24"/>
          <w:szCs w:val="24"/>
        </w:rPr>
        <w:t>0.</w:t>
      </w:r>
      <w:r w:rsidR="00AA41F9">
        <w:rPr>
          <w:rFonts w:ascii="Times New Roman" w:eastAsia="Times New Roman" w:hAnsi="Times New Roman" w:cs="Times New Roman"/>
          <w:bCs/>
          <w:sz w:val="24"/>
          <w:szCs w:val="24"/>
        </w:rPr>
        <w:t>28</w:t>
      </w:r>
      <w:r w:rsidR="00966680" w:rsidRPr="00966680">
        <w:rPr>
          <w:rFonts w:ascii="Times New Roman" w:eastAsia="Times New Roman" w:hAnsi="Times New Roman" w:cs="Times New Roman"/>
          <w:bCs/>
          <w:sz w:val="24"/>
          <w:szCs w:val="24"/>
        </w:rPr>
        <w:t xml:space="preserve">, </w:t>
      </w:r>
      <w:ins w:id="180" w:author="Lakens, D." w:date="2020-05-06T21:24:00Z">
        <w:r w:rsidR="004657C0">
          <w:rPr>
            <w:rFonts w:ascii="Times New Roman" w:eastAsia="Times New Roman" w:hAnsi="Times New Roman" w:cs="Times New Roman"/>
            <w:bCs/>
            <w:sz w:val="24"/>
            <w:szCs w:val="24"/>
          </w:rPr>
          <w:t>-</w:t>
        </w:r>
      </w:ins>
      <w:r w:rsidR="00966680" w:rsidRPr="00966680">
        <w:rPr>
          <w:rFonts w:ascii="Times New Roman" w:eastAsia="Times New Roman" w:hAnsi="Times New Roman" w:cs="Times New Roman"/>
          <w:bCs/>
          <w:sz w:val="24"/>
          <w:szCs w:val="24"/>
        </w:rPr>
        <w:t>0.5</w:t>
      </w:r>
      <w:r w:rsidR="00AA41F9">
        <w:rPr>
          <w:rFonts w:ascii="Times New Roman" w:eastAsia="Times New Roman" w:hAnsi="Times New Roman" w:cs="Times New Roman"/>
          <w:bCs/>
          <w:sz w:val="24"/>
          <w:szCs w:val="24"/>
        </w:rPr>
        <w:t>1</w:t>
      </w:r>
      <w:r w:rsidR="00966680" w:rsidRPr="00966680">
        <w:rPr>
          <w:rFonts w:ascii="Times New Roman" w:eastAsia="Times New Roman" w:hAnsi="Times New Roman" w:cs="Times New Roman"/>
          <w:bCs/>
          <w:sz w:val="24"/>
          <w:szCs w:val="24"/>
        </w:rPr>
        <w:t xml:space="preserve">]) scale points </w:t>
      </w:r>
      <w:ins w:id="181" w:author="Lakens, D." w:date="2020-05-06T14:09:00Z">
        <w:r w:rsidR="00B00F79">
          <w:rPr>
            <w:rFonts w:ascii="Times New Roman" w:eastAsia="Times New Roman" w:hAnsi="Times New Roman" w:cs="Times New Roman"/>
            <w:bCs/>
            <w:sz w:val="24"/>
            <w:szCs w:val="24"/>
          </w:rPr>
          <w:t xml:space="preserve">led to </w:t>
        </w:r>
      </w:ins>
      <w:del w:id="182" w:author="Lakens, D." w:date="2020-05-06T14:09:00Z">
        <w:r w:rsidR="00966680" w:rsidRPr="00966680" w:rsidDel="00B00F79">
          <w:rPr>
            <w:rFonts w:ascii="Times New Roman" w:eastAsia="Times New Roman" w:hAnsi="Times New Roman" w:cs="Times New Roman"/>
            <w:sz w:val="24"/>
            <w:szCs w:val="24"/>
          </w:rPr>
          <w:delText xml:space="preserve">to stop rating themselves as feeling the same and start rating themselves as </w:delText>
        </w:r>
      </w:del>
      <w:r w:rsidR="00966680" w:rsidRPr="00966680">
        <w:rPr>
          <w:rFonts w:ascii="Times New Roman" w:eastAsia="Times New Roman" w:hAnsi="Times New Roman" w:cs="Times New Roman"/>
          <w:sz w:val="24"/>
          <w:szCs w:val="24"/>
        </w:rPr>
        <w:t xml:space="preserve">feeling </w:t>
      </w:r>
      <w:ins w:id="183" w:author="Lakens, D." w:date="2020-05-06T14:09:00Z">
        <w:r w:rsidR="00B00F79">
          <w:rPr>
            <w:rFonts w:ascii="Times New Roman" w:eastAsia="Times New Roman" w:hAnsi="Times New Roman" w:cs="Times New Roman"/>
            <w:sz w:val="24"/>
            <w:szCs w:val="24"/>
          </w:rPr>
          <w:t>‘</w:t>
        </w:r>
      </w:ins>
      <w:r w:rsidR="008C5BA8">
        <w:rPr>
          <w:rFonts w:ascii="Times New Roman" w:eastAsia="Times New Roman" w:hAnsi="Times New Roman" w:cs="Times New Roman"/>
          <w:sz w:val="24"/>
          <w:szCs w:val="24"/>
        </w:rPr>
        <w:t xml:space="preserve">a little </w:t>
      </w:r>
      <w:r w:rsidR="00966680" w:rsidRPr="00966680">
        <w:rPr>
          <w:rFonts w:ascii="Times New Roman" w:eastAsia="Times New Roman" w:hAnsi="Times New Roman" w:cs="Times New Roman"/>
          <w:sz w:val="24"/>
          <w:szCs w:val="24"/>
        </w:rPr>
        <w:t>less positive</w:t>
      </w:r>
      <w:ins w:id="184" w:author="Lakens, D." w:date="2020-05-06T14:09:00Z">
        <w:r w:rsidR="00B00F79">
          <w:rPr>
            <w:rFonts w:ascii="Times New Roman" w:eastAsia="Times New Roman" w:hAnsi="Times New Roman" w:cs="Times New Roman"/>
            <w:sz w:val="24"/>
            <w:szCs w:val="24"/>
          </w:rPr>
          <w:t>’</w:t>
        </w:r>
      </w:ins>
      <w:r w:rsidR="00966680" w:rsidRPr="00966680">
        <w:rPr>
          <w:rFonts w:ascii="Times New Roman" w:eastAsia="Times New Roman" w:hAnsi="Times New Roman" w:cs="Times New Roman"/>
          <w:sz w:val="24"/>
          <w:szCs w:val="24"/>
        </w:rPr>
        <w:t xml:space="preserve">. </w:t>
      </w:r>
      <w:del w:id="185" w:author="Lakens, D." w:date="2020-05-07T08:45:00Z">
        <w:r w:rsidR="00966680" w:rsidRPr="00966680" w:rsidDel="00305262">
          <w:rPr>
            <w:rFonts w:ascii="Times New Roman" w:eastAsia="Times New Roman" w:hAnsi="Times New Roman" w:cs="Times New Roman"/>
            <w:sz w:val="24"/>
            <w:szCs w:val="24"/>
          </w:rPr>
          <w:delText xml:space="preserve">Given the </w:delText>
        </w:r>
        <w:r w:rsidR="001B18E5" w:rsidDel="00305262">
          <w:rPr>
            <w:rFonts w:ascii="Times New Roman" w:eastAsia="Times New Roman" w:hAnsi="Times New Roman" w:cs="Times New Roman"/>
            <w:sz w:val="24"/>
            <w:szCs w:val="24"/>
          </w:rPr>
          <w:delText xml:space="preserve">somewhat </w:delText>
        </w:r>
        <w:r w:rsidR="00966680" w:rsidRPr="00966680" w:rsidDel="00305262">
          <w:rPr>
            <w:rFonts w:ascii="Times New Roman" w:eastAsia="Times New Roman" w:hAnsi="Times New Roman" w:cs="Times New Roman"/>
            <w:sz w:val="24"/>
            <w:szCs w:val="24"/>
          </w:rPr>
          <w:delText xml:space="preserve">large overlap of these confidence intervals, we can </w:delText>
        </w:r>
      </w:del>
      <w:del w:id="186" w:author="Lakens, D." w:date="2020-05-06T21:55:00Z">
        <w:r w:rsidR="00966680" w:rsidRPr="00966680" w:rsidDel="00703B87">
          <w:rPr>
            <w:rFonts w:ascii="Times New Roman" w:eastAsia="Times New Roman" w:hAnsi="Times New Roman" w:cs="Times New Roman"/>
            <w:sz w:val="24"/>
            <w:szCs w:val="24"/>
          </w:rPr>
          <w:delText xml:space="preserve">take </w:delText>
        </w:r>
      </w:del>
      <w:del w:id="187" w:author="Lakens, D." w:date="2020-05-07T08:45:00Z">
        <w:r w:rsidR="00966680" w:rsidRPr="00966680" w:rsidDel="00305262">
          <w:rPr>
            <w:rFonts w:ascii="Times New Roman" w:eastAsia="Times New Roman" w:hAnsi="Times New Roman" w:cs="Times New Roman"/>
            <w:sz w:val="24"/>
            <w:szCs w:val="24"/>
          </w:rPr>
          <w:delText>the average of these two estimates for the minimum subjectively experienced difference (</w:delText>
        </w:r>
        <w:commentRangeStart w:id="188"/>
        <w:r w:rsidR="00966680" w:rsidRPr="00966680" w:rsidDel="00305262">
          <w:rPr>
            <w:rFonts w:ascii="Times New Roman" w:eastAsia="Times New Roman" w:hAnsi="Times New Roman" w:cs="Times New Roman"/>
            <w:sz w:val="24"/>
            <w:szCs w:val="24"/>
          </w:rPr>
          <w:delText>0.</w:delText>
        </w:r>
      </w:del>
      <w:del w:id="189" w:author="Lakens, D." w:date="2020-05-06T22:12:00Z">
        <w:r w:rsidR="00966680" w:rsidRPr="00966680" w:rsidDel="00F93AB3">
          <w:rPr>
            <w:rFonts w:ascii="Times New Roman" w:eastAsia="Times New Roman" w:hAnsi="Times New Roman" w:cs="Times New Roman"/>
            <w:sz w:val="24"/>
            <w:szCs w:val="24"/>
          </w:rPr>
          <w:delText>33</w:delText>
        </w:r>
      </w:del>
      <w:commentRangeEnd w:id="188"/>
      <w:del w:id="190" w:author="Lakens, D." w:date="2020-05-07T08:45:00Z">
        <w:r w:rsidR="00966680" w:rsidDel="00305262">
          <w:rPr>
            <w:rStyle w:val="CommentReference"/>
          </w:rPr>
          <w:commentReference w:id="188"/>
        </w:r>
        <w:r w:rsidR="00966680" w:rsidRPr="00966680" w:rsidDel="00305262">
          <w:rPr>
            <w:rFonts w:ascii="Times New Roman" w:eastAsia="Times New Roman" w:hAnsi="Times New Roman" w:cs="Times New Roman"/>
            <w:sz w:val="24"/>
            <w:szCs w:val="24"/>
          </w:rPr>
          <w:delText>).</w:delText>
        </w:r>
        <w:r w:rsidR="00966680" w:rsidDel="00305262">
          <w:rPr>
            <w:rFonts w:ascii="Times New Roman" w:eastAsia="Times New Roman" w:hAnsi="Times New Roman" w:cs="Times New Roman"/>
            <w:sz w:val="24"/>
            <w:szCs w:val="24"/>
          </w:rPr>
          <w:delText xml:space="preserve"> </w:delText>
        </w:r>
      </w:del>
      <w:r w:rsidR="00966680">
        <w:rPr>
          <w:rFonts w:ascii="Times New Roman" w:eastAsia="Times New Roman" w:hAnsi="Times New Roman" w:cs="Times New Roman"/>
          <w:sz w:val="24"/>
          <w:szCs w:val="24"/>
        </w:rPr>
        <w:t xml:space="preserve">For negative affect, people needed to change </w:t>
      </w:r>
      <w:r w:rsidR="00AA41F9">
        <w:rPr>
          <w:rFonts w:ascii="Times New Roman" w:eastAsia="Times New Roman" w:hAnsi="Times New Roman" w:cs="Times New Roman"/>
          <w:sz w:val="24"/>
          <w:szCs w:val="24"/>
        </w:rPr>
        <w:t>0.2</w:t>
      </w:r>
      <w:del w:id="191" w:author="Lakens, D." w:date="2020-05-06T08:06:00Z">
        <w:r w:rsidR="00AA41F9" w:rsidDel="007905E4">
          <w:rPr>
            <w:rFonts w:ascii="Times New Roman" w:eastAsia="Times New Roman" w:hAnsi="Times New Roman" w:cs="Times New Roman"/>
            <w:sz w:val="24"/>
            <w:szCs w:val="24"/>
          </w:rPr>
          <w:delText>1</w:delText>
        </w:r>
      </w:del>
      <w:ins w:id="192" w:author="Lakens, D." w:date="2020-05-06T08:06:00Z">
        <w:r w:rsidR="007905E4">
          <w:rPr>
            <w:rFonts w:ascii="Times New Roman" w:eastAsia="Times New Roman" w:hAnsi="Times New Roman" w:cs="Times New Roman"/>
            <w:sz w:val="24"/>
            <w:szCs w:val="24"/>
          </w:rPr>
          <w:t>0</w:t>
        </w:r>
      </w:ins>
      <w:r w:rsidR="00AA41F9">
        <w:rPr>
          <w:rFonts w:ascii="Times New Roman" w:eastAsia="Times New Roman" w:hAnsi="Times New Roman" w:cs="Times New Roman"/>
          <w:sz w:val="24"/>
          <w:szCs w:val="24"/>
        </w:rPr>
        <w:t xml:space="preserve"> </w:t>
      </w:r>
      <w:r w:rsidR="00AA41F9" w:rsidRPr="00966680">
        <w:rPr>
          <w:rFonts w:ascii="Times New Roman" w:eastAsia="Times New Roman" w:hAnsi="Times New Roman" w:cs="Times New Roman"/>
          <w:sz w:val="24"/>
          <w:szCs w:val="24"/>
        </w:rPr>
        <w:t>(</w:t>
      </w:r>
      <w:r w:rsidR="00AA41F9" w:rsidRPr="00966680">
        <w:rPr>
          <w:rFonts w:ascii="Times New Roman" w:eastAsia="Times New Roman" w:hAnsi="Times New Roman" w:cs="Times New Roman"/>
          <w:i/>
          <w:iCs/>
          <w:sz w:val="24"/>
          <w:szCs w:val="24"/>
        </w:rPr>
        <w:t>CI</w:t>
      </w:r>
      <w:r w:rsidR="00AA41F9" w:rsidRPr="00966680">
        <w:rPr>
          <w:rFonts w:ascii="Times New Roman" w:eastAsia="Times New Roman" w:hAnsi="Times New Roman" w:cs="Times New Roman"/>
          <w:i/>
          <w:iCs/>
          <w:sz w:val="24"/>
          <w:szCs w:val="24"/>
          <w:vertAlign w:val="subscript"/>
        </w:rPr>
        <w:t>95%</w:t>
      </w:r>
      <w:r w:rsidR="00AA41F9" w:rsidRPr="00966680">
        <w:rPr>
          <w:rFonts w:ascii="Times New Roman" w:eastAsia="Times New Roman" w:hAnsi="Times New Roman" w:cs="Times New Roman"/>
          <w:sz w:val="24"/>
          <w:szCs w:val="24"/>
        </w:rPr>
        <w:t xml:space="preserve"> </w:t>
      </w:r>
      <w:r w:rsidR="00AA41F9" w:rsidRPr="00966680">
        <w:rPr>
          <w:rFonts w:ascii="Times New Roman" w:eastAsia="Times New Roman" w:hAnsi="Times New Roman" w:cs="Times New Roman"/>
          <w:bCs/>
          <w:sz w:val="24"/>
          <w:szCs w:val="24"/>
        </w:rPr>
        <w:t>[0.</w:t>
      </w:r>
      <w:r w:rsidR="00AA41F9">
        <w:rPr>
          <w:rFonts w:ascii="Times New Roman" w:eastAsia="Times New Roman" w:hAnsi="Times New Roman" w:cs="Times New Roman"/>
          <w:bCs/>
          <w:sz w:val="24"/>
          <w:szCs w:val="24"/>
        </w:rPr>
        <w:t>12</w:t>
      </w:r>
      <w:r w:rsidR="00AA41F9" w:rsidRPr="00966680">
        <w:rPr>
          <w:rFonts w:ascii="Times New Roman" w:eastAsia="Times New Roman" w:hAnsi="Times New Roman" w:cs="Times New Roman"/>
          <w:bCs/>
          <w:sz w:val="24"/>
          <w:szCs w:val="24"/>
        </w:rPr>
        <w:t>, 0.</w:t>
      </w:r>
      <w:r w:rsidR="00AA41F9">
        <w:rPr>
          <w:rFonts w:ascii="Times New Roman" w:eastAsia="Times New Roman" w:hAnsi="Times New Roman" w:cs="Times New Roman"/>
          <w:bCs/>
          <w:sz w:val="24"/>
          <w:szCs w:val="24"/>
        </w:rPr>
        <w:t>30</w:t>
      </w:r>
      <w:r w:rsidR="00AA41F9" w:rsidRPr="00966680">
        <w:rPr>
          <w:rFonts w:ascii="Times New Roman" w:eastAsia="Times New Roman" w:hAnsi="Times New Roman" w:cs="Times New Roman"/>
          <w:bCs/>
          <w:sz w:val="24"/>
          <w:szCs w:val="24"/>
        </w:rPr>
        <w:t xml:space="preserve">]) </w:t>
      </w:r>
      <w:r w:rsidR="00AA41F9">
        <w:rPr>
          <w:rFonts w:ascii="Times New Roman" w:eastAsia="Times New Roman" w:hAnsi="Times New Roman" w:cs="Times New Roman"/>
          <w:sz w:val="24"/>
          <w:szCs w:val="24"/>
        </w:rPr>
        <w:t xml:space="preserve">scale points to stop rating themselves as feeling the same and start rating themselves as feeling a little less negative and they needed to change by </w:t>
      </w:r>
      <w:ins w:id="193" w:author="Lakens, D." w:date="2020-05-07T08:44:00Z">
        <w:r w:rsidR="00305262">
          <w:rPr>
            <w:rFonts w:ascii="Times New Roman" w:eastAsia="Times New Roman" w:hAnsi="Times New Roman" w:cs="Times New Roman"/>
            <w:sz w:val="24"/>
            <w:szCs w:val="24"/>
          </w:rPr>
          <w:t>-</w:t>
        </w:r>
      </w:ins>
      <w:r w:rsidR="00292832">
        <w:rPr>
          <w:rFonts w:ascii="Times New Roman" w:eastAsia="Times New Roman" w:hAnsi="Times New Roman" w:cs="Times New Roman"/>
          <w:sz w:val="24"/>
          <w:szCs w:val="24"/>
        </w:rPr>
        <w:t>0.3</w:t>
      </w:r>
      <w:ins w:id="194" w:author="Lakens, D." w:date="2020-05-06T08:06:00Z">
        <w:r w:rsidR="007905E4">
          <w:rPr>
            <w:rFonts w:ascii="Times New Roman" w:eastAsia="Times New Roman" w:hAnsi="Times New Roman" w:cs="Times New Roman"/>
            <w:sz w:val="24"/>
            <w:szCs w:val="24"/>
          </w:rPr>
          <w:t>6</w:t>
        </w:r>
      </w:ins>
      <w:del w:id="195" w:author="Lakens, D." w:date="2020-05-06T08:06:00Z">
        <w:r w:rsidR="00292832" w:rsidDel="007905E4">
          <w:rPr>
            <w:rFonts w:ascii="Times New Roman" w:eastAsia="Times New Roman" w:hAnsi="Times New Roman" w:cs="Times New Roman"/>
            <w:sz w:val="24"/>
            <w:szCs w:val="24"/>
          </w:rPr>
          <w:delText>3</w:delText>
        </w:r>
      </w:del>
      <w:r w:rsidR="00292832">
        <w:rPr>
          <w:rFonts w:ascii="Times New Roman" w:eastAsia="Times New Roman" w:hAnsi="Times New Roman" w:cs="Times New Roman"/>
          <w:sz w:val="24"/>
          <w:szCs w:val="24"/>
        </w:rPr>
        <w:t xml:space="preserve"> </w:t>
      </w:r>
      <w:r w:rsidR="00292832" w:rsidRPr="00966680">
        <w:rPr>
          <w:rFonts w:ascii="Times New Roman" w:eastAsia="Times New Roman" w:hAnsi="Times New Roman" w:cs="Times New Roman"/>
          <w:sz w:val="24"/>
          <w:szCs w:val="24"/>
        </w:rPr>
        <w:t>(</w:t>
      </w:r>
      <w:r w:rsidR="00292832" w:rsidRPr="00966680">
        <w:rPr>
          <w:rFonts w:ascii="Times New Roman" w:eastAsia="Times New Roman" w:hAnsi="Times New Roman" w:cs="Times New Roman"/>
          <w:i/>
          <w:iCs/>
          <w:sz w:val="24"/>
          <w:szCs w:val="24"/>
        </w:rPr>
        <w:t>CI</w:t>
      </w:r>
      <w:r w:rsidR="00292832" w:rsidRPr="00966680">
        <w:rPr>
          <w:rFonts w:ascii="Times New Roman" w:eastAsia="Times New Roman" w:hAnsi="Times New Roman" w:cs="Times New Roman"/>
          <w:i/>
          <w:iCs/>
          <w:sz w:val="24"/>
          <w:szCs w:val="24"/>
          <w:vertAlign w:val="subscript"/>
        </w:rPr>
        <w:t>95%</w:t>
      </w:r>
      <w:r w:rsidR="00292832" w:rsidRPr="00966680">
        <w:rPr>
          <w:rFonts w:ascii="Times New Roman" w:eastAsia="Times New Roman" w:hAnsi="Times New Roman" w:cs="Times New Roman"/>
          <w:sz w:val="24"/>
          <w:szCs w:val="24"/>
        </w:rPr>
        <w:t xml:space="preserve"> </w:t>
      </w:r>
      <w:r w:rsidR="00292832" w:rsidRPr="00966680">
        <w:rPr>
          <w:rFonts w:ascii="Times New Roman" w:eastAsia="Times New Roman" w:hAnsi="Times New Roman" w:cs="Times New Roman"/>
          <w:bCs/>
          <w:sz w:val="24"/>
          <w:szCs w:val="24"/>
        </w:rPr>
        <w:t>[</w:t>
      </w:r>
      <w:ins w:id="196" w:author="Lakens, D." w:date="2020-05-07T08:44:00Z">
        <w:r w:rsidR="00305262">
          <w:rPr>
            <w:rFonts w:ascii="Times New Roman" w:eastAsia="Times New Roman" w:hAnsi="Times New Roman" w:cs="Times New Roman"/>
            <w:bCs/>
            <w:sz w:val="24"/>
            <w:szCs w:val="24"/>
          </w:rPr>
          <w:t>-</w:t>
        </w:r>
      </w:ins>
      <w:r w:rsidR="00292832" w:rsidRPr="00966680">
        <w:rPr>
          <w:rFonts w:ascii="Times New Roman" w:eastAsia="Times New Roman" w:hAnsi="Times New Roman" w:cs="Times New Roman"/>
          <w:bCs/>
          <w:sz w:val="24"/>
          <w:szCs w:val="24"/>
        </w:rPr>
        <w:t>0.</w:t>
      </w:r>
      <w:r w:rsidR="00292832">
        <w:rPr>
          <w:rFonts w:ascii="Times New Roman" w:eastAsia="Times New Roman" w:hAnsi="Times New Roman" w:cs="Times New Roman"/>
          <w:bCs/>
          <w:sz w:val="24"/>
          <w:szCs w:val="24"/>
        </w:rPr>
        <w:t>22</w:t>
      </w:r>
      <w:r w:rsidR="00292832" w:rsidRPr="00966680">
        <w:rPr>
          <w:rFonts w:ascii="Times New Roman" w:eastAsia="Times New Roman" w:hAnsi="Times New Roman" w:cs="Times New Roman"/>
          <w:bCs/>
          <w:sz w:val="24"/>
          <w:szCs w:val="24"/>
        </w:rPr>
        <w:t xml:space="preserve">, </w:t>
      </w:r>
      <w:ins w:id="197" w:author="Lakens, D." w:date="2020-05-07T08:44:00Z">
        <w:r w:rsidR="00305262">
          <w:rPr>
            <w:rFonts w:ascii="Times New Roman" w:eastAsia="Times New Roman" w:hAnsi="Times New Roman" w:cs="Times New Roman"/>
            <w:bCs/>
            <w:sz w:val="24"/>
            <w:szCs w:val="24"/>
          </w:rPr>
          <w:t>-</w:t>
        </w:r>
      </w:ins>
      <w:r w:rsidR="00292832" w:rsidRPr="00966680">
        <w:rPr>
          <w:rFonts w:ascii="Times New Roman" w:eastAsia="Times New Roman" w:hAnsi="Times New Roman" w:cs="Times New Roman"/>
          <w:bCs/>
          <w:sz w:val="24"/>
          <w:szCs w:val="24"/>
        </w:rPr>
        <w:t>0.</w:t>
      </w:r>
      <w:r w:rsidR="00292832">
        <w:rPr>
          <w:rFonts w:ascii="Times New Roman" w:eastAsia="Times New Roman" w:hAnsi="Times New Roman" w:cs="Times New Roman"/>
          <w:bCs/>
          <w:sz w:val="24"/>
          <w:szCs w:val="24"/>
        </w:rPr>
        <w:t>43</w:t>
      </w:r>
      <w:r w:rsidR="00292832" w:rsidRPr="00966680">
        <w:rPr>
          <w:rFonts w:ascii="Times New Roman" w:eastAsia="Times New Roman" w:hAnsi="Times New Roman" w:cs="Times New Roman"/>
          <w:bCs/>
          <w:sz w:val="24"/>
          <w:szCs w:val="24"/>
        </w:rPr>
        <w:t xml:space="preserve">]) </w:t>
      </w:r>
      <w:r w:rsidR="00292832">
        <w:rPr>
          <w:rFonts w:ascii="Times New Roman" w:eastAsia="Times New Roman" w:hAnsi="Times New Roman" w:cs="Times New Roman"/>
          <w:sz w:val="24"/>
          <w:szCs w:val="24"/>
        </w:rPr>
        <w:t xml:space="preserve">scale points </w:t>
      </w:r>
      <w:r w:rsidR="00A1188C">
        <w:rPr>
          <w:rFonts w:ascii="Times New Roman" w:eastAsia="Times New Roman" w:hAnsi="Times New Roman" w:cs="Times New Roman"/>
          <w:sz w:val="24"/>
          <w:szCs w:val="24"/>
        </w:rPr>
        <w:t xml:space="preserve">to stop rating themselves as feeling the same and start rating themselves as feeling a little more negative. </w:t>
      </w:r>
      <w:del w:id="198" w:author="Lakens, D." w:date="2020-05-07T08:43:00Z">
        <w:r w:rsidR="00A1188C" w:rsidDel="00305262">
          <w:rPr>
            <w:rFonts w:ascii="Times New Roman" w:eastAsia="Times New Roman" w:hAnsi="Times New Roman" w:cs="Times New Roman"/>
            <w:sz w:val="24"/>
            <w:szCs w:val="24"/>
          </w:rPr>
          <w:delText xml:space="preserve">Given the large </w:delText>
        </w:r>
        <w:commentRangeStart w:id="199"/>
        <w:r w:rsidR="00A1188C" w:rsidDel="00305262">
          <w:rPr>
            <w:rFonts w:ascii="Times New Roman" w:eastAsia="Times New Roman" w:hAnsi="Times New Roman" w:cs="Times New Roman"/>
            <w:sz w:val="24"/>
            <w:szCs w:val="24"/>
          </w:rPr>
          <w:delText xml:space="preserve">overlap </w:delText>
        </w:r>
      </w:del>
      <w:commentRangeEnd w:id="199"/>
      <w:r w:rsidR="00305262">
        <w:rPr>
          <w:rStyle w:val="CommentReference"/>
        </w:rPr>
        <w:commentReference w:id="199"/>
      </w:r>
      <w:del w:id="200" w:author="Lakens, D." w:date="2020-05-07T08:43:00Z">
        <w:r w:rsidR="00A1188C" w:rsidDel="00305262">
          <w:rPr>
            <w:rFonts w:ascii="Times New Roman" w:eastAsia="Times New Roman" w:hAnsi="Times New Roman" w:cs="Times New Roman"/>
            <w:sz w:val="24"/>
            <w:szCs w:val="24"/>
          </w:rPr>
          <w:delText>of these confidence intervals, w</w:delText>
        </w:r>
      </w:del>
    </w:p>
    <w:p w14:paraId="28890F54" w14:textId="7C049F9C" w:rsidR="00966680" w:rsidRDefault="00315D15" w:rsidP="00091029">
      <w:pPr>
        <w:spacing w:line="480" w:lineRule="auto"/>
        <w:ind w:firstLine="720"/>
        <w:rPr>
          <w:rFonts w:ascii="Times New Roman" w:eastAsia="Times New Roman" w:hAnsi="Times New Roman" w:cs="Times New Roman"/>
          <w:sz w:val="24"/>
          <w:szCs w:val="24"/>
        </w:rPr>
        <w:pPrChange w:id="201" w:author="Lakens, D." w:date="2020-05-07T10:52:00Z">
          <w:pPr>
            <w:spacing w:line="480" w:lineRule="auto"/>
            <w:ind w:firstLine="720"/>
          </w:pPr>
        </w:pPrChange>
      </w:pPr>
      <w:ins w:id="202" w:author="Lakens, D." w:date="2020-05-07T09:01:00Z">
        <w:r>
          <w:rPr>
            <w:rFonts w:ascii="Times New Roman" w:eastAsia="Times New Roman" w:hAnsi="Times New Roman" w:cs="Times New Roman"/>
            <w:sz w:val="24"/>
            <w:szCs w:val="24"/>
          </w:rPr>
          <w:t>It is common to combin</w:t>
        </w:r>
      </w:ins>
      <w:ins w:id="203" w:author="Lakens, D." w:date="2020-05-07T09:02:00Z">
        <w:r>
          <w:rPr>
            <w:rFonts w:ascii="Times New Roman" w:eastAsia="Times New Roman" w:hAnsi="Times New Roman" w:cs="Times New Roman"/>
            <w:sz w:val="24"/>
            <w:szCs w:val="24"/>
          </w:rPr>
          <w:t xml:space="preserve">e data from the ‘a little less’ and ‘a little more’ groups into a single estimate of </w:t>
        </w:r>
        <w:r w:rsidRPr="00966680">
          <w:rPr>
            <w:rFonts w:ascii="Times New Roman" w:eastAsia="Times New Roman" w:hAnsi="Times New Roman" w:cs="Times New Roman"/>
            <w:sz w:val="24"/>
            <w:szCs w:val="24"/>
          </w:rPr>
          <w:t>the minimum subjectively experienced difference</w:t>
        </w:r>
        <w:r>
          <w:rPr>
            <w:rFonts w:ascii="Times New Roman" w:eastAsia="Times New Roman" w:hAnsi="Times New Roman" w:cs="Times New Roman"/>
            <w:sz w:val="24"/>
            <w:szCs w:val="24"/>
          </w:rPr>
          <w:t xml:space="preserve">. </w:t>
        </w:r>
      </w:ins>
      <w:ins w:id="204" w:author="Lakens, D." w:date="2020-05-07T09:03:00Z">
        <w:r>
          <w:rPr>
            <w:rFonts w:ascii="Times New Roman" w:eastAsia="Times New Roman" w:hAnsi="Times New Roman" w:cs="Times New Roman"/>
            <w:sz w:val="24"/>
            <w:szCs w:val="24"/>
          </w:rPr>
          <w:t xml:space="preserve">This assumes that effects in the positive and negative directions are homogeneous (e.g., have the same size and variance), which is an empirical question for each measurement instrument that the </w:t>
        </w:r>
        <w:proofErr w:type="spellStart"/>
        <w:r>
          <w:rPr>
            <w:rFonts w:ascii="Times New Roman" w:eastAsia="Times New Roman" w:hAnsi="Times New Roman" w:cs="Times New Roman"/>
            <w:sz w:val="24"/>
            <w:szCs w:val="24"/>
          </w:rPr>
          <w:t>GRoC</w:t>
        </w:r>
        <w:proofErr w:type="spellEnd"/>
        <w:r>
          <w:rPr>
            <w:rFonts w:ascii="Times New Roman" w:eastAsia="Times New Roman" w:hAnsi="Times New Roman" w:cs="Times New Roman"/>
            <w:sz w:val="24"/>
            <w:szCs w:val="24"/>
          </w:rPr>
          <w:t xml:space="preserve"> method is applied to.</w:t>
        </w:r>
        <w:r w:rsidRPr="00EC173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can </w:t>
        </w:r>
      </w:ins>
      <w:ins w:id="205" w:author="Lakens, D." w:date="2020-05-07T09:04:00Z">
        <w:r>
          <w:rPr>
            <w:rFonts w:ascii="Times New Roman" w:eastAsia="Times New Roman" w:hAnsi="Times New Roman" w:cs="Times New Roman"/>
            <w:sz w:val="24"/>
            <w:szCs w:val="24"/>
          </w:rPr>
          <w:t xml:space="preserve">see from the 95% CI around the change scores </w:t>
        </w:r>
      </w:ins>
      <w:ins w:id="206" w:author="Lakens, D." w:date="2020-05-07T09:06:00Z">
        <w:r>
          <w:rPr>
            <w:rFonts w:ascii="Times New Roman" w:eastAsia="Times New Roman" w:hAnsi="Times New Roman" w:cs="Times New Roman"/>
            <w:sz w:val="24"/>
            <w:szCs w:val="24"/>
          </w:rPr>
          <w:t xml:space="preserve">reported above </w:t>
        </w:r>
      </w:ins>
      <w:ins w:id="207" w:author="Lakens, D." w:date="2020-05-07T09:04:00Z">
        <w:r>
          <w:rPr>
            <w:rFonts w:ascii="Times New Roman" w:eastAsia="Times New Roman" w:hAnsi="Times New Roman" w:cs="Times New Roman"/>
            <w:sz w:val="24"/>
            <w:szCs w:val="24"/>
          </w:rPr>
          <w:t xml:space="preserve">that the effects </w:t>
        </w:r>
      </w:ins>
      <w:ins w:id="208" w:author="Lakens, D." w:date="2020-05-07T09:06:00Z">
        <w:r>
          <w:rPr>
            <w:rFonts w:ascii="Times New Roman" w:eastAsia="Times New Roman" w:hAnsi="Times New Roman" w:cs="Times New Roman"/>
            <w:sz w:val="24"/>
            <w:szCs w:val="24"/>
          </w:rPr>
          <w:t>are asymmetrical. The difference that leads participant</w:t>
        </w:r>
      </w:ins>
      <w:ins w:id="209" w:author="Lakens, D." w:date="2020-05-07T09:07:00Z">
        <w:r>
          <w:rPr>
            <w:rFonts w:ascii="Times New Roman" w:eastAsia="Times New Roman" w:hAnsi="Times New Roman" w:cs="Times New Roman"/>
            <w:sz w:val="24"/>
            <w:szCs w:val="24"/>
          </w:rPr>
          <w:t>s to subjectively report feeling ‘a little more</w:t>
        </w:r>
      </w:ins>
      <w:ins w:id="210" w:author="Lakens, D." w:date="2020-05-07T09:08:00Z">
        <w:r>
          <w:rPr>
            <w:rFonts w:ascii="Times New Roman" w:eastAsia="Times New Roman" w:hAnsi="Times New Roman" w:cs="Times New Roman"/>
            <w:sz w:val="24"/>
            <w:szCs w:val="24"/>
          </w:rPr>
          <w:t>’</w:t>
        </w:r>
      </w:ins>
      <w:ins w:id="211" w:author="Lakens, D." w:date="2020-05-07T09:07:00Z">
        <w:r>
          <w:rPr>
            <w:rFonts w:ascii="Times New Roman" w:eastAsia="Times New Roman" w:hAnsi="Times New Roman" w:cs="Times New Roman"/>
            <w:sz w:val="24"/>
            <w:szCs w:val="24"/>
          </w:rPr>
          <w:t xml:space="preserve"> positive </w:t>
        </w:r>
      </w:ins>
      <w:ins w:id="212" w:author="Lakens, D." w:date="2020-05-07T09:08:00Z">
        <w:r>
          <w:rPr>
            <w:rFonts w:ascii="Times New Roman" w:eastAsia="Times New Roman" w:hAnsi="Times New Roman" w:cs="Times New Roman"/>
            <w:sz w:val="24"/>
            <w:szCs w:val="24"/>
          </w:rPr>
          <w:t>(</w:t>
        </w:r>
        <w:r w:rsidRPr="00A2441D">
          <w:rPr>
            <w:rFonts w:ascii="Times New Roman" w:eastAsia="Times New Roman" w:hAnsi="Times New Roman" w:cs="Times New Roman"/>
            <w:i/>
            <w:iCs/>
            <w:sz w:val="24"/>
            <w:szCs w:val="24"/>
            <w:rPrChange w:id="213" w:author="Lakens, D." w:date="2020-05-07T09:18:00Z">
              <w:rPr>
                <w:rFonts w:ascii="Times New Roman" w:eastAsia="Times New Roman" w:hAnsi="Times New Roman" w:cs="Times New Roman"/>
                <w:sz w:val="24"/>
                <w:szCs w:val="24"/>
              </w:rPr>
            </w:rPrChange>
          </w:rPr>
          <w:t>M</w:t>
        </w:r>
        <w:r>
          <w:rPr>
            <w:rFonts w:ascii="Times New Roman" w:eastAsia="Times New Roman" w:hAnsi="Times New Roman" w:cs="Times New Roman"/>
            <w:sz w:val="24"/>
            <w:szCs w:val="24"/>
          </w:rPr>
          <w:t xml:space="preserve"> = </w:t>
        </w:r>
        <w:r w:rsidRPr="00966680">
          <w:rPr>
            <w:rFonts w:ascii="Times New Roman" w:eastAsia="Times New Roman" w:hAnsi="Times New Roman" w:cs="Times New Roman"/>
            <w:sz w:val="24"/>
            <w:szCs w:val="24"/>
          </w:rPr>
          <w:t>0.26</w:t>
        </w:r>
        <w:r>
          <w:rPr>
            <w:rFonts w:ascii="Times New Roman" w:eastAsia="Times New Roman" w:hAnsi="Times New Roman" w:cs="Times New Roman"/>
            <w:sz w:val="24"/>
            <w:szCs w:val="24"/>
          </w:rPr>
          <w:t xml:space="preserve">) </w:t>
        </w:r>
      </w:ins>
      <w:ins w:id="214" w:author="Lakens, D." w:date="2020-05-07T09:07:00Z">
        <w:r>
          <w:rPr>
            <w:rFonts w:ascii="Times New Roman" w:eastAsia="Times New Roman" w:hAnsi="Times New Roman" w:cs="Times New Roman"/>
            <w:sz w:val="24"/>
            <w:szCs w:val="24"/>
          </w:rPr>
          <w:t>and ‘a little less</w:t>
        </w:r>
      </w:ins>
      <w:ins w:id="215" w:author="Lakens, D." w:date="2020-05-07T09:08:00Z">
        <w:r>
          <w:rPr>
            <w:rFonts w:ascii="Times New Roman" w:eastAsia="Times New Roman" w:hAnsi="Times New Roman" w:cs="Times New Roman"/>
            <w:sz w:val="24"/>
            <w:szCs w:val="24"/>
          </w:rPr>
          <w:t xml:space="preserve">’ </w:t>
        </w:r>
      </w:ins>
      <w:ins w:id="216" w:author="Lakens, D." w:date="2020-05-07T09:07:00Z">
        <w:r>
          <w:rPr>
            <w:rFonts w:ascii="Times New Roman" w:eastAsia="Times New Roman" w:hAnsi="Times New Roman" w:cs="Times New Roman"/>
            <w:sz w:val="24"/>
            <w:szCs w:val="24"/>
          </w:rPr>
          <w:t>negative (</w:t>
        </w:r>
        <w:r w:rsidRPr="00A2441D">
          <w:rPr>
            <w:rFonts w:ascii="Times New Roman" w:eastAsia="Times New Roman" w:hAnsi="Times New Roman" w:cs="Times New Roman"/>
            <w:i/>
            <w:iCs/>
            <w:sz w:val="24"/>
            <w:szCs w:val="24"/>
            <w:rPrChange w:id="217" w:author="Lakens, D." w:date="2020-05-07T09:18:00Z">
              <w:rPr>
                <w:rFonts w:ascii="Times New Roman" w:eastAsia="Times New Roman" w:hAnsi="Times New Roman" w:cs="Times New Roman"/>
                <w:sz w:val="24"/>
                <w:szCs w:val="24"/>
              </w:rPr>
            </w:rPrChange>
          </w:rPr>
          <w:t>M</w:t>
        </w:r>
        <w:r>
          <w:rPr>
            <w:rFonts w:ascii="Times New Roman" w:eastAsia="Times New Roman" w:hAnsi="Times New Roman" w:cs="Times New Roman"/>
            <w:sz w:val="24"/>
            <w:szCs w:val="24"/>
          </w:rPr>
          <w:t xml:space="preserve"> = 0.20)</w:t>
        </w:r>
      </w:ins>
      <w:ins w:id="218" w:author="Lakens, D." w:date="2020-05-07T09:08:00Z">
        <w:r>
          <w:rPr>
            <w:rFonts w:ascii="Times New Roman" w:eastAsia="Times New Roman" w:hAnsi="Times New Roman" w:cs="Times New Roman"/>
            <w:sz w:val="24"/>
            <w:szCs w:val="24"/>
          </w:rPr>
          <w:t xml:space="preserve"> are statistically smaller than </w:t>
        </w:r>
      </w:ins>
      <w:ins w:id="219" w:author="Lakens, D." w:date="2020-05-07T09:18:00Z">
        <w:r w:rsidR="00A2441D">
          <w:rPr>
            <w:rFonts w:ascii="Times New Roman" w:eastAsia="Times New Roman" w:hAnsi="Times New Roman" w:cs="Times New Roman"/>
            <w:sz w:val="24"/>
            <w:szCs w:val="24"/>
          </w:rPr>
          <w:t xml:space="preserve">the difference that lead participants to </w:t>
        </w:r>
        <w:r w:rsidR="00A2441D">
          <w:rPr>
            <w:rFonts w:ascii="Times New Roman" w:eastAsia="Times New Roman" w:hAnsi="Times New Roman" w:cs="Times New Roman"/>
            <w:sz w:val="24"/>
            <w:szCs w:val="24"/>
          </w:rPr>
          <w:t xml:space="preserve">subjectively report feeling ‘a little </w:t>
        </w:r>
      </w:ins>
      <w:ins w:id="220" w:author="Lakens, D." w:date="2020-05-07T09:19:00Z">
        <w:r w:rsidR="00A2441D">
          <w:rPr>
            <w:rFonts w:ascii="Times New Roman" w:eastAsia="Times New Roman" w:hAnsi="Times New Roman" w:cs="Times New Roman"/>
            <w:sz w:val="24"/>
            <w:szCs w:val="24"/>
          </w:rPr>
          <w:t>less</w:t>
        </w:r>
      </w:ins>
      <w:ins w:id="221" w:author="Lakens, D." w:date="2020-05-07T09:18:00Z">
        <w:r w:rsidR="00A2441D">
          <w:rPr>
            <w:rFonts w:ascii="Times New Roman" w:eastAsia="Times New Roman" w:hAnsi="Times New Roman" w:cs="Times New Roman"/>
            <w:sz w:val="24"/>
            <w:szCs w:val="24"/>
          </w:rPr>
          <w:t>’ positive (</w:t>
        </w:r>
        <w:r w:rsidR="00A2441D" w:rsidRPr="00544230">
          <w:rPr>
            <w:rFonts w:ascii="Times New Roman" w:eastAsia="Times New Roman" w:hAnsi="Times New Roman" w:cs="Times New Roman"/>
            <w:i/>
            <w:iCs/>
            <w:sz w:val="24"/>
            <w:szCs w:val="24"/>
          </w:rPr>
          <w:t>M</w:t>
        </w:r>
        <w:r w:rsidR="00A2441D">
          <w:rPr>
            <w:rFonts w:ascii="Times New Roman" w:eastAsia="Times New Roman" w:hAnsi="Times New Roman" w:cs="Times New Roman"/>
            <w:sz w:val="24"/>
            <w:szCs w:val="24"/>
          </w:rPr>
          <w:t xml:space="preserve"> = </w:t>
        </w:r>
      </w:ins>
      <w:ins w:id="222" w:author="Lakens, D." w:date="2020-05-07T09:19:00Z">
        <w:r w:rsidR="00A2441D">
          <w:rPr>
            <w:rFonts w:ascii="Times New Roman" w:eastAsia="Times New Roman" w:hAnsi="Times New Roman" w:cs="Times New Roman"/>
            <w:sz w:val="24"/>
            <w:szCs w:val="24"/>
          </w:rPr>
          <w:t>-</w:t>
        </w:r>
      </w:ins>
      <w:ins w:id="223" w:author="Lakens, D." w:date="2020-05-07T09:18:00Z">
        <w:r w:rsidR="00A2441D" w:rsidRPr="00966680">
          <w:rPr>
            <w:rFonts w:ascii="Times New Roman" w:eastAsia="Times New Roman" w:hAnsi="Times New Roman" w:cs="Times New Roman"/>
            <w:sz w:val="24"/>
            <w:szCs w:val="24"/>
          </w:rPr>
          <w:t>0.</w:t>
        </w:r>
      </w:ins>
      <w:ins w:id="224" w:author="Lakens, D." w:date="2020-05-07T09:19:00Z">
        <w:r w:rsidR="00A2441D">
          <w:rPr>
            <w:rFonts w:ascii="Times New Roman" w:eastAsia="Times New Roman" w:hAnsi="Times New Roman" w:cs="Times New Roman"/>
            <w:sz w:val="24"/>
            <w:szCs w:val="24"/>
          </w:rPr>
          <w:t>39</w:t>
        </w:r>
      </w:ins>
      <w:ins w:id="225" w:author="Lakens, D." w:date="2020-05-07T09:18:00Z">
        <w:r w:rsidR="00A2441D">
          <w:rPr>
            <w:rFonts w:ascii="Times New Roman" w:eastAsia="Times New Roman" w:hAnsi="Times New Roman" w:cs="Times New Roman"/>
            <w:sz w:val="24"/>
            <w:szCs w:val="24"/>
          </w:rPr>
          <w:t xml:space="preserve">) and ‘a little </w:t>
        </w:r>
      </w:ins>
      <w:ins w:id="226" w:author="Lakens, D." w:date="2020-05-07T09:19:00Z">
        <w:r w:rsidR="00A2441D">
          <w:rPr>
            <w:rFonts w:ascii="Times New Roman" w:eastAsia="Times New Roman" w:hAnsi="Times New Roman" w:cs="Times New Roman"/>
            <w:sz w:val="24"/>
            <w:szCs w:val="24"/>
          </w:rPr>
          <w:t>more</w:t>
        </w:r>
      </w:ins>
      <w:ins w:id="227" w:author="Lakens, D." w:date="2020-05-07T09:18:00Z">
        <w:r w:rsidR="00A2441D">
          <w:rPr>
            <w:rFonts w:ascii="Times New Roman" w:eastAsia="Times New Roman" w:hAnsi="Times New Roman" w:cs="Times New Roman"/>
            <w:sz w:val="24"/>
            <w:szCs w:val="24"/>
          </w:rPr>
          <w:t>’ negative (</w:t>
        </w:r>
        <w:r w:rsidR="00A2441D" w:rsidRPr="00544230">
          <w:rPr>
            <w:rFonts w:ascii="Times New Roman" w:eastAsia="Times New Roman" w:hAnsi="Times New Roman" w:cs="Times New Roman"/>
            <w:i/>
            <w:iCs/>
            <w:sz w:val="24"/>
            <w:szCs w:val="24"/>
          </w:rPr>
          <w:t>M</w:t>
        </w:r>
        <w:r w:rsidR="00A2441D">
          <w:rPr>
            <w:rFonts w:ascii="Times New Roman" w:eastAsia="Times New Roman" w:hAnsi="Times New Roman" w:cs="Times New Roman"/>
            <w:sz w:val="24"/>
            <w:szCs w:val="24"/>
          </w:rPr>
          <w:t xml:space="preserve"> = </w:t>
        </w:r>
      </w:ins>
      <w:ins w:id="228" w:author="Lakens, D." w:date="2020-05-07T09:19:00Z">
        <w:r w:rsidR="00A2441D">
          <w:rPr>
            <w:rFonts w:ascii="Times New Roman" w:eastAsia="Times New Roman" w:hAnsi="Times New Roman" w:cs="Times New Roman"/>
            <w:sz w:val="24"/>
            <w:szCs w:val="24"/>
          </w:rPr>
          <w:t>-</w:t>
        </w:r>
      </w:ins>
      <w:ins w:id="229" w:author="Lakens, D." w:date="2020-05-07T09:18:00Z">
        <w:r w:rsidR="00A2441D">
          <w:rPr>
            <w:rFonts w:ascii="Times New Roman" w:eastAsia="Times New Roman" w:hAnsi="Times New Roman" w:cs="Times New Roman"/>
            <w:sz w:val="24"/>
            <w:szCs w:val="24"/>
          </w:rPr>
          <w:t>0.</w:t>
        </w:r>
      </w:ins>
      <w:ins w:id="230" w:author="Lakens, D." w:date="2020-05-07T09:19:00Z">
        <w:r w:rsidR="00A2441D">
          <w:rPr>
            <w:rFonts w:ascii="Times New Roman" w:eastAsia="Times New Roman" w:hAnsi="Times New Roman" w:cs="Times New Roman"/>
            <w:sz w:val="24"/>
            <w:szCs w:val="24"/>
          </w:rPr>
          <w:t>36</w:t>
        </w:r>
      </w:ins>
      <w:ins w:id="231" w:author="Lakens, D." w:date="2020-05-07T09:18:00Z">
        <w:r w:rsidR="00A2441D">
          <w:rPr>
            <w:rFonts w:ascii="Times New Roman" w:eastAsia="Times New Roman" w:hAnsi="Times New Roman" w:cs="Times New Roman"/>
            <w:sz w:val="24"/>
            <w:szCs w:val="24"/>
          </w:rPr>
          <w:t>)</w:t>
        </w:r>
      </w:ins>
      <w:ins w:id="232" w:author="Lakens, D." w:date="2020-05-07T09:19:00Z">
        <w:r w:rsidR="00A2441D">
          <w:rPr>
            <w:rFonts w:ascii="Times New Roman" w:eastAsia="Times New Roman" w:hAnsi="Times New Roman" w:cs="Times New Roman"/>
            <w:sz w:val="24"/>
            <w:szCs w:val="24"/>
          </w:rPr>
          <w:t xml:space="preserve">. </w:t>
        </w:r>
      </w:ins>
      <w:ins w:id="233" w:author="Lakens, D." w:date="2020-05-07T09:21:00Z">
        <w:r w:rsidR="00A2441D">
          <w:rPr>
            <w:rFonts w:ascii="Times New Roman" w:eastAsia="Times New Roman" w:hAnsi="Times New Roman" w:cs="Times New Roman"/>
            <w:sz w:val="24"/>
            <w:szCs w:val="24"/>
          </w:rPr>
          <w:t xml:space="preserve">Although the combined estimates can be computed for </w:t>
        </w:r>
      </w:ins>
      <w:ins w:id="234" w:author="Lakens, D." w:date="2020-05-07T11:15:00Z">
        <w:r w:rsidR="00D537BB">
          <w:rPr>
            <w:rFonts w:ascii="Times New Roman" w:eastAsia="Times New Roman" w:hAnsi="Times New Roman" w:cs="Times New Roman"/>
            <w:sz w:val="24"/>
            <w:szCs w:val="24"/>
          </w:rPr>
          <w:t xml:space="preserve">both ‘little change’ groups for </w:t>
        </w:r>
      </w:ins>
      <w:ins w:id="235" w:author="Lakens, D." w:date="2020-05-07T09:21:00Z">
        <w:r w:rsidR="00A2441D">
          <w:rPr>
            <w:rFonts w:ascii="Times New Roman" w:eastAsia="Times New Roman" w:hAnsi="Times New Roman" w:cs="Times New Roman"/>
            <w:sz w:val="24"/>
            <w:szCs w:val="24"/>
          </w:rPr>
          <w:t>positive (</w:t>
        </w:r>
      </w:ins>
      <w:ins w:id="236" w:author="Lakens, D." w:date="2020-05-07T09:22:00Z">
        <w:r w:rsidR="00A2441D" w:rsidRPr="00A2441D">
          <w:rPr>
            <w:rFonts w:ascii="Times New Roman" w:eastAsia="Times New Roman" w:hAnsi="Times New Roman" w:cs="Times New Roman"/>
            <w:i/>
            <w:iCs/>
            <w:sz w:val="24"/>
            <w:szCs w:val="24"/>
            <w:rPrChange w:id="237" w:author="Lakens, D." w:date="2020-05-07T09:26:00Z">
              <w:rPr>
                <w:rFonts w:ascii="Times New Roman" w:eastAsia="Times New Roman" w:hAnsi="Times New Roman" w:cs="Times New Roman"/>
                <w:sz w:val="24"/>
                <w:szCs w:val="24"/>
              </w:rPr>
            </w:rPrChange>
          </w:rPr>
          <w:t>M</w:t>
        </w:r>
        <w:r w:rsidR="00A2441D">
          <w:rPr>
            <w:rFonts w:ascii="Times New Roman" w:eastAsia="Times New Roman" w:hAnsi="Times New Roman" w:cs="Times New Roman"/>
            <w:sz w:val="24"/>
            <w:szCs w:val="24"/>
          </w:rPr>
          <w:t xml:space="preserve"> = 0.31, 95% CI[</w:t>
        </w:r>
      </w:ins>
      <w:ins w:id="238" w:author="Lakens, D." w:date="2020-05-07T09:26:00Z">
        <w:r w:rsidR="00A2441D">
          <w:rPr>
            <w:rFonts w:ascii="Times New Roman" w:eastAsia="Times New Roman" w:hAnsi="Times New Roman" w:cs="Times New Roman"/>
            <w:sz w:val="24"/>
            <w:szCs w:val="24"/>
          </w:rPr>
          <w:t>0.26; 0.36</w:t>
        </w:r>
      </w:ins>
      <w:ins w:id="239" w:author="Lakens, D." w:date="2020-05-07T09:22:00Z">
        <w:r w:rsidR="00A2441D">
          <w:rPr>
            <w:rFonts w:ascii="Times New Roman" w:eastAsia="Times New Roman" w:hAnsi="Times New Roman" w:cs="Times New Roman"/>
            <w:sz w:val="24"/>
            <w:szCs w:val="24"/>
          </w:rPr>
          <w:t xml:space="preserve">], </w:t>
        </w:r>
        <w:r w:rsidR="00A2441D" w:rsidRPr="00A2441D">
          <w:rPr>
            <w:rFonts w:ascii="Times New Roman" w:eastAsia="Times New Roman" w:hAnsi="Times New Roman" w:cs="Times New Roman"/>
            <w:i/>
            <w:iCs/>
            <w:sz w:val="24"/>
            <w:szCs w:val="24"/>
            <w:rPrChange w:id="240" w:author="Lakens, D." w:date="2020-05-07T09:26:00Z">
              <w:rPr>
                <w:rFonts w:ascii="Times New Roman" w:eastAsia="Times New Roman" w:hAnsi="Times New Roman" w:cs="Times New Roman"/>
                <w:sz w:val="24"/>
                <w:szCs w:val="24"/>
              </w:rPr>
            </w:rPrChange>
          </w:rPr>
          <w:t>SD</w:t>
        </w:r>
        <w:r w:rsidR="00A2441D">
          <w:rPr>
            <w:rFonts w:ascii="Times New Roman" w:eastAsia="Times New Roman" w:hAnsi="Times New Roman" w:cs="Times New Roman"/>
            <w:sz w:val="24"/>
            <w:szCs w:val="24"/>
          </w:rPr>
          <w:t xml:space="preserve"> = 0.57</w:t>
        </w:r>
      </w:ins>
      <w:ins w:id="241" w:author="Lakens, D." w:date="2020-05-07T09:21:00Z">
        <w:r w:rsidR="00A2441D">
          <w:rPr>
            <w:rFonts w:ascii="Times New Roman" w:eastAsia="Times New Roman" w:hAnsi="Times New Roman" w:cs="Times New Roman"/>
            <w:sz w:val="24"/>
            <w:szCs w:val="24"/>
          </w:rPr>
          <w:t>) and negative (</w:t>
        </w:r>
      </w:ins>
      <w:ins w:id="242" w:author="Lakens, D." w:date="2020-05-07T09:26:00Z">
        <w:r w:rsidR="00A2441D" w:rsidRPr="00544230">
          <w:rPr>
            <w:rFonts w:ascii="Times New Roman" w:eastAsia="Times New Roman" w:hAnsi="Times New Roman" w:cs="Times New Roman"/>
            <w:i/>
            <w:iCs/>
            <w:sz w:val="24"/>
            <w:szCs w:val="24"/>
          </w:rPr>
          <w:t>M</w:t>
        </w:r>
        <w:r w:rsidR="00A2441D">
          <w:rPr>
            <w:rFonts w:ascii="Times New Roman" w:eastAsia="Times New Roman" w:hAnsi="Times New Roman" w:cs="Times New Roman"/>
            <w:sz w:val="24"/>
            <w:szCs w:val="24"/>
          </w:rPr>
          <w:t xml:space="preserve"> = 0.</w:t>
        </w:r>
      </w:ins>
      <w:ins w:id="243" w:author="Lakens, D." w:date="2020-05-07T09:27:00Z">
        <w:r w:rsidR="00A2441D">
          <w:rPr>
            <w:rFonts w:ascii="Times New Roman" w:eastAsia="Times New Roman" w:hAnsi="Times New Roman" w:cs="Times New Roman"/>
            <w:sz w:val="24"/>
            <w:szCs w:val="24"/>
          </w:rPr>
          <w:t>25</w:t>
        </w:r>
      </w:ins>
      <w:ins w:id="244" w:author="Lakens, D." w:date="2020-05-07T09:26:00Z">
        <w:r w:rsidR="00A2441D">
          <w:rPr>
            <w:rFonts w:ascii="Times New Roman" w:eastAsia="Times New Roman" w:hAnsi="Times New Roman" w:cs="Times New Roman"/>
            <w:sz w:val="24"/>
            <w:szCs w:val="24"/>
          </w:rPr>
          <w:t>, 95% CI[0.2</w:t>
        </w:r>
      </w:ins>
      <w:ins w:id="245" w:author="Lakens, D." w:date="2020-05-07T09:27:00Z">
        <w:r w:rsidR="00A2441D">
          <w:rPr>
            <w:rFonts w:ascii="Times New Roman" w:eastAsia="Times New Roman" w:hAnsi="Times New Roman" w:cs="Times New Roman"/>
            <w:sz w:val="24"/>
            <w:szCs w:val="24"/>
          </w:rPr>
          <w:t>0</w:t>
        </w:r>
      </w:ins>
      <w:ins w:id="246" w:author="Lakens, D." w:date="2020-05-07T09:26:00Z">
        <w:r w:rsidR="00A2441D">
          <w:rPr>
            <w:rFonts w:ascii="Times New Roman" w:eastAsia="Times New Roman" w:hAnsi="Times New Roman" w:cs="Times New Roman"/>
            <w:sz w:val="24"/>
            <w:szCs w:val="24"/>
          </w:rPr>
          <w:t>; 0.3</w:t>
        </w:r>
      </w:ins>
      <w:ins w:id="247" w:author="Lakens, D." w:date="2020-05-07T09:28:00Z">
        <w:r w:rsidR="00A2441D">
          <w:rPr>
            <w:rFonts w:ascii="Times New Roman" w:eastAsia="Times New Roman" w:hAnsi="Times New Roman" w:cs="Times New Roman"/>
            <w:sz w:val="24"/>
            <w:szCs w:val="24"/>
          </w:rPr>
          <w:t>1</w:t>
        </w:r>
      </w:ins>
      <w:ins w:id="248" w:author="Lakens, D." w:date="2020-05-07T09:26:00Z">
        <w:r w:rsidR="00A2441D">
          <w:rPr>
            <w:rFonts w:ascii="Times New Roman" w:eastAsia="Times New Roman" w:hAnsi="Times New Roman" w:cs="Times New Roman"/>
            <w:sz w:val="24"/>
            <w:szCs w:val="24"/>
          </w:rPr>
          <w:t xml:space="preserve">], </w:t>
        </w:r>
        <w:r w:rsidR="00A2441D" w:rsidRPr="00544230">
          <w:rPr>
            <w:rFonts w:ascii="Times New Roman" w:eastAsia="Times New Roman" w:hAnsi="Times New Roman" w:cs="Times New Roman"/>
            <w:i/>
            <w:iCs/>
            <w:sz w:val="24"/>
            <w:szCs w:val="24"/>
          </w:rPr>
          <w:t>SD</w:t>
        </w:r>
        <w:r w:rsidR="00A2441D">
          <w:rPr>
            <w:rFonts w:ascii="Times New Roman" w:eastAsia="Times New Roman" w:hAnsi="Times New Roman" w:cs="Times New Roman"/>
            <w:sz w:val="24"/>
            <w:szCs w:val="24"/>
          </w:rPr>
          <w:t xml:space="preserve"> = 0.57</w:t>
        </w:r>
      </w:ins>
      <w:ins w:id="249" w:author="Lakens, D." w:date="2020-05-07T09:21:00Z">
        <w:r w:rsidR="00A2441D">
          <w:rPr>
            <w:rFonts w:ascii="Times New Roman" w:eastAsia="Times New Roman" w:hAnsi="Times New Roman" w:cs="Times New Roman"/>
            <w:sz w:val="24"/>
            <w:szCs w:val="24"/>
          </w:rPr>
          <w:t xml:space="preserve">) affect, </w:t>
        </w:r>
      </w:ins>
      <w:ins w:id="250" w:author="Lakens, D." w:date="2020-05-07T10:26:00Z">
        <w:r w:rsidR="00BB08F3">
          <w:rPr>
            <w:rFonts w:ascii="Times New Roman" w:eastAsia="Times New Roman" w:hAnsi="Times New Roman" w:cs="Times New Roman"/>
            <w:sz w:val="24"/>
            <w:szCs w:val="24"/>
          </w:rPr>
          <w:t>we believe the observed asymmetry should probably be taken into account</w:t>
        </w:r>
      </w:ins>
      <w:ins w:id="251" w:author="Lakens, D." w:date="2020-05-07T10:27:00Z">
        <w:r w:rsidR="00BB08F3">
          <w:rPr>
            <w:rFonts w:ascii="Times New Roman" w:eastAsia="Times New Roman" w:hAnsi="Times New Roman" w:cs="Times New Roman"/>
            <w:sz w:val="24"/>
            <w:szCs w:val="24"/>
          </w:rPr>
          <w:t xml:space="preserve"> when using a </w:t>
        </w:r>
        <w:r w:rsidR="00BB08F3">
          <w:rPr>
            <w:rFonts w:ascii="Times New Roman" w:eastAsia="Times New Roman" w:hAnsi="Times New Roman" w:cs="Times New Roman"/>
            <w:sz w:val="24"/>
            <w:szCs w:val="24"/>
          </w:rPr>
          <w:t>minimum subjectively experienced difference</w:t>
        </w:r>
        <w:r w:rsidR="00BB08F3">
          <w:rPr>
            <w:rFonts w:ascii="Times New Roman" w:eastAsia="Times New Roman" w:hAnsi="Times New Roman" w:cs="Times New Roman"/>
            <w:sz w:val="24"/>
            <w:szCs w:val="24"/>
          </w:rPr>
          <w:t xml:space="preserve"> in </w:t>
        </w:r>
        <w:r w:rsidR="00BB08F3">
          <w:rPr>
            <w:rFonts w:ascii="Times New Roman" w:eastAsia="Times New Roman" w:hAnsi="Times New Roman" w:cs="Times New Roman"/>
            <w:sz w:val="24"/>
            <w:szCs w:val="24"/>
          </w:rPr>
          <w:lastRenderedPageBreak/>
          <w:t xml:space="preserve">practice. </w:t>
        </w:r>
      </w:ins>
      <w:ins w:id="252" w:author="Lakens, D." w:date="2020-05-07T10:51:00Z">
        <w:r w:rsidR="00091029">
          <w:rPr>
            <w:rFonts w:ascii="Times New Roman" w:eastAsia="Times New Roman" w:hAnsi="Times New Roman" w:cs="Times New Roman"/>
            <w:sz w:val="24"/>
            <w:szCs w:val="24"/>
          </w:rPr>
          <w:t xml:space="preserve">The extent </w:t>
        </w:r>
      </w:ins>
      <w:ins w:id="253" w:author="Lakens, D." w:date="2020-05-07T10:52:00Z">
        <w:r w:rsidR="00091029">
          <w:rPr>
            <w:rFonts w:ascii="Times New Roman" w:eastAsia="Times New Roman" w:hAnsi="Times New Roman" w:cs="Times New Roman"/>
            <w:sz w:val="24"/>
            <w:szCs w:val="24"/>
          </w:rPr>
          <w:t xml:space="preserve">to which such asymmetries occur in other psychological measures is a topic for future research. </w:t>
        </w:r>
      </w:ins>
      <w:ins w:id="254" w:author="Lakens, D." w:date="2020-05-07T11:17:00Z">
        <w:r w:rsidR="00D537BB">
          <w:rPr>
            <w:rFonts w:ascii="Times New Roman" w:eastAsia="Times New Roman" w:hAnsi="Times New Roman" w:cs="Times New Roman"/>
            <w:sz w:val="24"/>
            <w:szCs w:val="24"/>
          </w:rPr>
          <w:t>On a related note, on</w:t>
        </w:r>
      </w:ins>
      <w:ins w:id="255" w:author="Lakens, D." w:date="2020-05-07T11:16:00Z">
        <w:r w:rsidR="00D537BB">
          <w:rPr>
            <w:rFonts w:ascii="Times New Roman" w:eastAsia="Times New Roman" w:hAnsi="Times New Roman" w:cs="Times New Roman"/>
            <w:sz w:val="24"/>
            <w:szCs w:val="24"/>
          </w:rPr>
          <w:t xml:space="preserve"> could </w:t>
        </w:r>
      </w:ins>
      <w:ins w:id="256" w:author="Lakens, D." w:date="2020-05-07T11:17:00Z">
        <w:r w:rsidR="00D537BB">
          <w:rPr>
            <w:rFonts w:ascii="Times New Roman" w:eastAsia="Times New Roman" w:hAnsi="Times New Roman" w:cs="Times New Roman"/>
            <w:sz w:val="24"/>
            <w:szCs w:val="24"/>
          </w:rPr>
          <w:t>consider combining the</w:t>
        </w:r>
      </w:ins>
      <w:ins w:id="257" w:author="Lakens, D." w:date="2020-05-07T11:16:00Z">
        <w:r w:rsidR="00D537BB">
          <w:rPr>
            <w:rFonts w:ascii="Times New Roman" w:eastAsia="Times New Roman" w:hAnsi="Times New Roman" w:cs="Times New Roman"/>
            <w:sz w:val="24"/>
            <w:szCs w:val="24"/>
          </w:rPr>
          <w:t xml:space="preserve"> ‘a little more positive’ and ‘a little less negative’ estimates</w:t>
        </w:r>
      </w:ins>
      <w:ins w:id="258" w:author="Lakens, D." w:date="2020-05-07T11:17:00Z">
        <w:r w:rsidR="00D537BB">
          <w:rPr>
            <w:rFonts w:ascii="Times New Roman" w:eastAsia="Times New Roman" w:hAnsi="Times New Roman" w:cs="Times New Roman"/>
            <w:sz w:val="24"/>
            <w:szCs w:val="24"/>
          </w:rPr>
          <w:t>, and although these estimates are very similar, we hesi</w:t>
        </w:r>
      </w:ins>
      <w:ins w:id="259" w:author="Lakens, D." w:date="2020-05-07T11:18:00Z">
        <w:r w:rsidR="00D537BB">
          <w:rPr>
            <w:rFonts w:ascii="Times New Roman" w:eastAsia="Times New Roman" w:hAnsi="Times New Roman" w:cs="Times New Roman"/>
            <w:sz w:val="24"/>
            <w:szCs w:val="24"/>
          </w:rPr>
          <w:t xml:space="preserve">tate to do so because theoretically positive and negative affect are seen as at least partially independent constructs. Therefore, we believe the four estimates presented above might be the </w:t>
        </w:r>
      </w:ins>
      <w:ins w:id="260" w:author="Lakens, D." w:date="2020-05-07T11:19:00Z">
        <w:r w:rsidR="00D537BB">
          <w:rPr>
            <w:rFonts w:ascii="Times New Roman" w:eastAsia="Times New Roman" w:hAnsi="Times New Roman" w:cs="Times New Roman"/>
            <w:sz w:val="24"/>
            <w:szCs w:val="24"/>
          </w:rPr>
          <w:t xml:space="preserve">best level of description for researchers who want to specify a SESOI based on </w:t>
        </w:r>
        <w:r w:rsidR="00D537BB">
          <w:rPr>
            <w:rFonts w:ascii="Times New Roman" w:eastAsia="Times New Roman" w:hAnsi="Times New Roman" w:cs="Times New Roman"/>
            <w:sz w:val="24"/>
            <w:szCs w:val="24"/>
          </w:rPr>
          <w:t xml:space="preserve">the minimum subjectively experienced difference </w:t>
        </w:r>
        <w:r w:rsidR="00D537BB">
          <w:rPr>
            <w:rFonts w:ascii="Times New Roman" w:eastAsia="Times New Roman" w:hAnsi="Times New Roman" w:cs="Times New Roman"/>
            <w:sz w:val="24"/>
            <w:szCs w:val="24"/>
          </w:rPr>
          <w:t>in the PANAS.</w:t>
        </w:r>
      </w:ins>
      <w:del w:id="261" w:author="Lakens, D." w:date="2020-05-07T10:52:00Z">
        <w:r w:rsidR="00A1188C" w:rsidDel="00091029">
          <w:rPr>
            <w:rFonts w:ascii="Times New Roman" w:eastAsia="Times New Roman" w:hAnsi="Times New Roman" w:cs="Times New Roman"/>
            <w:sz w:val="24"/>
            <w:szCs w:val="24"/>
          </w:rPr>
          <w:delText xml:space="preserve">e combined these into an average for the minimum subjectively experience difference estimate of </w:delText>
        </w:r>
      </w:del>
      <w:commentRangeStart w:id="262"/>
      <w:del w:id="263" w:author="Lakens, D." w:date="2020-05-06T22:17:00Z">
        <w:r w:rsidR="00A1188C" w:rsidDel="00F93AB3">
          <w:rPr>
            <w:rFonts w:ascii="Times New Roman" w:eastAsia="Times New Roman" w:hAnsi="Times New Roman" w:cs="Times New Roman"/>
            <w:sz w:val="24"/>
            <w:szCs w:val="24"/>
          </w:rPr>
          <w:delText xml:space="preserve">xxx </w:delText>
        </w:r>
      </w:del>
      <w:del w:id="264" w:author="Lakens, D." w:date="2020-05-07T10:52:00Z">
        <w:r w:rsidR="00A1188C" w:rsidRPr="00966680" w:rsidDel="00091029">
          <w:rPr>
            <w:rFonts w:ascii="Times New Roman" w:eastAsia="Times New Roman" w:hAnsi="Times New Roman" w:cs="Times New Roman"/>
            <w:sz w:val="24"/>
            <w:szCs w:val="24"/>
          </w:rPr>
          <w:delText>(</w:delText>
        </w:r>
        <w:r w:rsidR="00A1188C" w:rsidRPr="00966680" w:rsidDel="00091029">
          <w:rPr>
            <w:rFonts w:ascii="Times New Roman" w:eastAsia="Times New Roman" w:hAnsi="Times New Roman" w:cs="Times New Roman"/>
            <w:i/>
            <w:iCs/>
            <w:sz w:val="24"/>
            <w:szCs w:val="24"/>
          </w:rPr>
          <w:delText>CI</w:delText>
        </w:r>
        <w:r w:rsidR="00A1188C" w:rsidRPr="00966680" w:rsidDel="00091029">
          <w:rPr>
            <w:rFonts w:ascii="Times New Roman" w:eastAsia="Times New Roman" w:hAnsi="Times New Roman" w:cs="Times New Roman"/>
            <w:i/>
            <w:iCs/>
            <w:sz w:val="24"/>
            <w:szCs w:val="24"/>
            <w:vertAlign w:val="subscript"/>
          </w:rPr>
          <w:delText>95%</w:delText>
        </w:r>
        <w:r w:rsidR="00A1188C" w:rsidRPr="00966680" w:rsidDel="00091029">
          <w:rPr>
            <w:rFonts w:ascii="Times New Roman" w:eastAsia="Times New Roman" w:hAnsi="Times New Roman" w:cs="Times New Roman"/>
            <w:sz w:val="24"/>
            <w:szCs w:val="24"/>
          </w:rPr>
          <w:delText xml:space="preserve"> </w:delText>
        </w:r>
        <w:r w:rsidR="00A1188C" w:rsidRPr="00966680" w:rsidDel="00091029">
          <w:rPr>
            <w:rFonts w:ascii="Times New Roman" w:eastAsia="Times New Roman" w:hAnsi="Times New Roman" w:cs="Times New Roman"/>
            <w:bCs/>
            <w:sz w:val="24"/>
            <w:szCs w:val="24"/>
          </w:rPr>
          <w:delText>[0.</w:delText>
        </w:r>
      </w:del>
      <w:del w:id="265" w:author="Lakens, D." w:date="2020-05-06T22:17:00Z">
        <w:r w:rsidR="00A1188C" w:rsidDel="00F93AB3">
          <w:rPr>
            <w:rFonts w:ascii="Times New Roman" w:eastAsia="Times New Roman" w:hAnsi="Times New Roman" w:cs="Times New Roman"/>
            <w:bCs/>
            <w:sz w:val="24"/>
            <w:szCs w:val="24"/>
          </w:rPr>
          <w:delText>xx</w:delText>
        </w:r>
      </w:del>
      <w:del w:id="266" w:author="Lakens, D." w:date="2020-05-07T10:52:00Z">
        <w:r w:rsidR="00A1188C" w:rsidRPr="00966680" w:rsidDel="00091029">
          <w:rPr>
            <w:rFonts w:ascii="Times New Roman" w:eastAsia="Times New Roman" w:hAnsi="Times New Roman" w:cs="Times New Roman"/>
            <w:bCs/>
            <w:sz w:val="24"/>
            <w:szCs w:val="24"/>
          </w:rPr>
          <w:delText>, 0.</w:delText>
        </w:r>
      </w:del>
      <w:del w:id="267" w:author="Lakens, D." w:date="2020-05-06T22:17:00Z">
        <w:r w:rsidR="00A1188C" w:rsidDel="00F93AB3">
          <w:rPr>
            <w:rFonts w:ascii="Times New Roman" w:eastAsia="Times New Roman" w:hAnsi="Times New Roman" w:cs="Times New Roman"/>
            <w:bCs/>
            <w:sz w:val="24"/>
            <w:szCs w:val="24"/>
          </w:rPr>
          <w:delText>xx</w:delText>
        </w:r>
      </w:del>
      <w:del w:id="268" w:author="Lakens, D." w:date="2020-05-07T10:52:00Z">
        <w:r w:rsidR="00A1188C" w:rsidRPr="00966680" w:rsidDel="00091029">
          <w:rPr>
            <w:rFonts w:ascii="Times New Roman" w:eastAsia="Times New Roman" w:hAnsi="Times New Roman" w:cs="Times New Roman"/>
            <w:bCs/>
            <w:sz w:val="24"/>
            <w:szCs w:val="24"/>
          </w:rPr>
          <w:delText>]</w:delText>
        </w:r>
        <w:commentRangeEnd w:id="262"/>
        <w:r w:rsidR="00A1188C" w:rsidDel="00091029">
          <w:rPr>
            <w:rStyle w:val="CommentReference"/>
          </w:rPr>
          <w:commentReference w:id="262"/>
        </w:r>
        <w:r w:rsidR="00A1188C" w:rsidRPr="00966680" w:rsidDel="00091029">
          <w:rPr>
            <w:rFonts w:ascii="Times New Roman" w:eastAsia="Times New Roman" w:hAnsi="Times New Roman" w:cs="Times New Roman"/>
            <w:bCs/>
            <w:sz w:val="24"/>
            <w:szCs w:val="24"/>
          </w:rPr>
          <w:delText>)</w:delText>
        </w:r>
        <w:r w:rsidR="00A1188C" w:rsidDel="00091029">
          <w:rPr>
            <w:rFonts w:ascii="Times New Roman" w:eastAsia="Times New Roman" w:hAnsi="Times New Roman" w:cs="Times New Roman"/>
            <w:bCs/>
            <w:sz w:val="24"/>
            <w:szCs w:val="24"/>
          </w:rPr>
          <w:delText xml:space="preserve">. </w:delText>
        </w:r>
        <w:commentRangeStart w:id="269"/>
        <w:r w:rsidR="00A1188C" w:rsidDel="00091029">
          <w:rPr>
            <w:rFonts w:ascii="Times New Roman" w:eastAsia="Times New Roman" w:hAnsi="Times New Roman" w:cs="Times New Roman"/>
            <w:bCs/>
            <w:sz w:val="24"/>
            <w:szCs w:val="24"/>
          </w:rPr>
          <w:delText>Because the groups reporting that they felt the same for positive and negative affect showed small decreases in affect, we believe that using these adjusted estimates is more appropriate than using the unadjusted estimates</w:delText>
        </w:r>
        <w:commentRangeEnd w:id="269"/>
        <w:r w:rsidR="00A1188C" w:rsidDel="00091029">
          <w:rPr>
            <w:rStyle w:val="CommentReference"/>
          </w:rPr>
          <w:commentReference w:id="269"/>
        </w:r>
        <w:r w:rsidR="00A1188C" w:rsidDel="00091029">
          <w:rPr>
            <w:rFonts w:ascii="Times New Roman" w:eastAsia="Times New Roman" w:hAnsi="Times New Roman" w:cs="Times New Roman"/>
            <w:bCs/>
            <w:sz w:val="24"/>
            <w:szCs w:val="24"/>
          </w:rPr>
          <w:delText>.</w:delText>
        </w:r>
      </w:del>
    </w:p>
    <w:p w14:paraId="3BC988DF" w14:textId="220B8549" w:rsidR="00966680" w:rsidRPr="00372B5C" w:rsidDel="00091029" w:rsidRDefault="00966680" w:rsidP="00372B5C">
      <w:pPr>
        <w:spacing w:line="480" w:lineRule="auto"/>
        <w:ind w:firstLine="720"/>
        <w:rPr>
          <w:del w:id="270" w:author="Lakens, D." w:date="2020-05-07T10:53:00Z"/>
          <w:rFonts w:ascii="Times New Roman" w:eastAsia="Times New Roman" w:hAnsi="Times New Roman" w:cs="Times New Roman"/>
          <w:sz w:val="24"/>
          <w:szCs w:val="24"/>
        </w:rPr>
      </w:pPr>
      <w:commentRangeStart w:id="271"/>
      <w:del w:id="272" w:author="Lakens, D." w:date="2020-05-07T10:53:00Z">
        <w:r w:rsidDel="00091029">
          <w:rPr>
            <w:rFonts w:ascii="Times New Roman" w:eastAsia="Times New Roman" w:hAnsi="Times New Roman" w:cs="Times New Roman"/>
            <w:sz w:val="24"/>
            <w:szCs w:val="24"/>
          </w:rPr>
          <w:delText>It is worth noting that p</w:delText>
        </w:r>
        <w:r w:rsidRPr="00966680" w:rsidDel="00091029">
          <w:rPr>
            <w:rFonts w:ascii="Times New Roman" w:eastAsia="Times New Roman" w:hAnsi="Times New Roman" w:cs="Times New Roman"/>
            <w:sz w:val="24"/>
            <w:szCs w:val="24"/>
          </w:rPr>
          <w:delText xml:space="preserve">eople who reported feeling the same at T2 compared to T1, for both positive and negative affect, had change scores in the negative direction statistically differentiable from zero (as can be seen from the confidence intervals). </w:delText>
        </w:r>
        <w:r w:rsidR="00A1188C" w:rsidDel="00091029">
          <w:rPr>
            <w:rFonts w:ascii="Times New Roman" w:eastAsia="Times New Roman" w:hAnsi="Times New Roman" w:cs="Times New Roman"/>
            <w:sz w:val="24"/>
            <w:szCs w:val="24"/>
          </w:rPr>
          <w:delText xml:space="preserve">This finding suggests that people will report feeling the same even after small decreases in positive and negative affect as measured by the PANAS. </w:delText>
        </w:r>
        <w:r w:rsidDel="00091029">
          <w:rPr>
            <w:rFonts w:ascii="Times New Roman" w:eastAsia="Times New Roman" w:hAnsi="Times New Roman" w:cs="Times New Roman"/>
            <w:sz w:val="24"/>
            <w:szCs w:val="24"/>
          </w:rPr>
          <w:delText>Although the negative change scores for these groups are small, th</w:delText>
        </w:r>
        <w:r w:rsidRPr="00966680" w:rsidDel="00091029">
          <w:rPr>
            <w:rFonts w:ascii="Times New Roman" w:eastAsia="Times New Roman" w:hAnsi="Times New Roman" w:cs="Times New Roman"/>
            <w:sz w:val="24"/>
            <w:szCs w:val="24"/>
          </w:rPr>
          <w:delText xml:space="preserve">is is surprising and a potential avenue for future research, but its </w:delText>
        </w:r>
        <w:r w:rsidR="00A1188C" w:rsidDel="00091029">
          <w:rPr>
            <w:rFonts w:ascii="Times New Roman" w:eastAsia="Times New Roman" w:hAnsi="Times New Roman" w:cs="Times New Roman"/>
            <w:sz w:val="24"/>
            <w:szCs w:val="24"/>
          </w:rPr>
          <w:delText xml:space="preserve">further </w:delText>
        </w:r>
        <w:r w:rsidRPr="00966680" w:rsidDel="00091029">
          <w:rPr>
            <w:rFonts w:ascii="Times New Roman" w:eastAsia="Times New Roman" w:hAnsi="Times New Roman" w:cs="Times New Roman"/>
            <w:sz w:val="24"/>
            <w:szCs w:val="24"/>
          </w:rPr>
          <w:delText>interpretation is beyond the scope of the present paper</w:delText>
        </w:r>
        <w:commentRangeEnd w:id="271"/>
        <w:r w:rsidDel="00091029">
          <w:rPr>
            <w:rStyle w:val="CommentReference"/>
          </w:rPr>
          <w:commentReference w:id="271"/>
        </w:r>
        <w:r w:rsidRPr="00966680" w:rsidDel="00091029">
          <w:rPr>
            <w:rFonts w:ascii="Times New Roman" w:eastAsia="Times New Roman" w:hAnsi="Times New Roman" w:cs="Times New Roman"/>
            <w:sz w:val="24"/>
            <w:szCs w:val="24"/>
          </w:rPr>
          <w:delText>.</w:delText>
        </w:r>
        <w:r w:rsidDel="00091029">
          <w:rPr>
            <w:rFonts w:ascii="Times New Roman" w:eastAsia="Times New Roman" w:hAnsi="Times New Roman" w:cs="Times New Roman"/>
            <w:sz w:val="24"/>
            <w:szCs w:val="24"/>
          </w:rPr>
          <w:delText xml:space="preserve"> </w:delText>
        </w:r>
      </w:del>
    </w:p>
    <w:p w14:paraId="645A8178" w14:textId="58872A82" w:rsidR="007D046A" w:rsidRDefault="007D046A" w:rsidP="00574FE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estimate for the minimum subjectively experienced difference is based on the group average. </w:t>
      </w:r>
      <w:r w:rsidR="00E60FB6">
        <w:rPr>
          <w:rFonts w:ascii="Times New Roman" w:eastAsia="Times New Roman" w:hAnsi="Times New Roman" w:cs="Times New Roman"/>
          <w:sz w:val="24"/>
          <w:szCs w:val="24"/>
        </w:rPr>
        <w:t>We can therefore expect</w:t>
      </w:r>
      <w:r>
        <w:rPr>
          <w:rFonts w:ascii="Times New Roman" w:eastAsia="Times New Roman" w:hAnsi="Times New Roman" w:cs="Times New Roman"/>
          <w:sz w:val="24"/>
          <w:szCs w:val="24"/>
        </w:rPr>
        <w:t xml:space="preserve"> variability </w:t>
      </w:r>
      <w:r w:rsidR="00E60FB6">
        <w:rPr>
          <w:rFonts w:ascii="Times New Roman" w:eastAsia="Times New Roman" w:hAnsi="Times New Roman" w:cs="Times New Roman"/>
          <w:sz w:val="24"/>
          <w:szCs w:val="24"/>
        </w:rPr>
        <w:t xml:space="preserve">within each group (as visualized in Figure </w:t>
      </w:r>
      <w:del w:id="273" w:author="Lakens, D." w:date="2020-05-07T10:53:00Z">
        <w:r w:rsidR="00E60FB6" w:rsidDel="00091029">
          <w:rPr>
            <w:rFonts w:ascii="Times New Roman" w:eastAsia="Times New Roman" w:hAnsi="Times New Roman" w:cs="Times New Roman"/>
            <w:sz w:val="24"/>
            <w:szCs w:val="24"/>
          </w:rPr>
          <w:delText>1</w:delText>
        </w:r>
      </w:del>
      <w:ins w:id="274" w:author="Lakens, D." w:date="2020-05-07T10:53:00Z">
        <w:r w:rsidR="00091029">
          <w:rPr>
            <w:rFonts w:ascii="Times New Roman" w:eastAsia="Times New Roman" w:hAnsi="Times New Roman" w:cs="Times New Roman"/>
            <w:sz w:val="24"/>
            <w:szCs w:val="24"/>
          </w:rPr>
          <w:t>2</w:t>
        </w:r>
      </w:ins>
      <w:del w:id="275" w:author="Lakens, D." w:date="2020-05-07T10:54:00Z">
        <w:r w:rsidR="009632D8" w:rsidDel="00091029">
          <w:rPr>
            <w:rFonts w:ascii="Times New Roman" w:eastAsia="Times New Roman" w:hAnsi="Times New Roman" w:cs="Times New Roman"/>
            <w:sz w:val="24"/>
            <w:szCs w:val="24"/>
          </w:rPr>
          <w:delText>)</w:delText>
        </w:r>
        <w:r w:rsidR="00FF6C35" w:rsidDel="00091029">
          <w:rPr>
            <w:rFonts w:ascii="Times New Roman" w:eastAsia="Times New Roman" w:hAnsi="Times New Roman" w:cs="Times New Roman"/>
            <w:sz w:val="24"/>
            <w:szCs w:val="24"/>
          </w:rPr>
          <w:delText>—</w:delText>
        </w:r>
      </w:del>
      <w:ins w:id="276" w:author="Lakens, D." w:date="2020-05-07T10:54:00Z">
        <w:r w:rsidR="00091029">
          <w:rPr>
            <w:rFonts w:ascii="Times New Roman" w:eastAsia="Times New Roman" w:hAnsi="Times New Roman" w:cs="Times New Roman"/>
            <w:sz w:val="24"/>
            <w:szCs w:val="24"/>
          </w:rPr>
          <w:t>)</w:t>
        </w:r>
        <w:r w:rsidR="00091029">
          <w:rPr>
            <w:rFonts w:ascii="Times New Roman" w:eastAsia="Times New Roman" w:hAnsi="Times New Roman" w:cs="Times New Roman"/>
            <w:sz w:val="24"/>
            <w:szCs w:val="24"/>
          </w:rPr>
          <w:t xml:space="preserve">, as </w:t>
        </w:r>
      </w:ins>
      <w:r w:rsidR="00DA23D1">
        <w:rPr>
          <w:rFonts w:ascii="Times New Roman" w:eastAsia="Times New Roman" w:hAnsi="Times New Roman" w:cs="Times New Roman"/>
          <w:sz w:val="24"/>
          <w:szCs w:val="24"/>
        </w:rPr>
        <w:t>not every</w:t>
      </w:r>
      <w:ins w:id="277" w:author="Lakens, D." w:date="2020-05-07T10:54:00Z">
        <w:r w:rsidR="00091029">
          <w:rPr>
            <w:rFonts w:ascii="Times New Roman" w:eastAsia="Times New Roman" w:hAnsi="Times New Roman" w:cs="Times New Roman"/>
            <w:sz w:val="24"/>
            <w:szCs w:val="24"/>
          </w:rPr>
          <w:t xml:space="preserve"> individual</w:t>
        </w:r>
      </w:ins>
      <w:del w:id="278" w:author="Lakens, D." w:date="2020-05-07T10:54:00Z">
        <w:r w:rsidR="00DA23D1" w:rsidDel="00091029">
          <w:rPr>
            <w:rFonts w:ascii="Times New Roman" w:eastAsia="Times New Roman" w:hAnsi="Times New Roman" w:cs="Times New Roman"/>
            <w:sz w:val="24"/>
            <w:szCs w:val="24"/>
          </w:rPr>
          <w:delText>one</w:delText>
        </w:r>
      </w:del>
      <w:r w:rsidR="00DA23D1">
        <w:rPr>
          <w:rFonts w:ascii="Times New Roman" w:eastAsia="Times New Roman" w:hAnsi="Times New Roman" w:cs="Times New Roman"/>
          <w:sz w:val="24"/>
          <w:szCs w:val="24"/>
        </w:rPr>
        <w:t xml:space="preserve"> </w:t>
      </w:r>
      <w:del w:id="279" w:author="Lakens, D." w:date="2020-05-07T10:54:00Z">
        <w:r w:rsidR="00DA23D1" w:rsidDel="00091029">
          <w:rPr>
            <w:rFonts w:ascii="Times New Roman" w:eastAsia="Times New Roman" w:hAnsi="Times New Roman" w:cs="Times New Roman"/>
            <w:sz w:val="24"/>
            <w:szCs w:val="24"/>
          </w:rPr>
          <w:delText xml:space="preserve">in the group </w:delText>
        </w:r>
      </w:del>
      <w:r w:rsidR="00DA23D1">
        <w:rPr>
          <w:rFonts w:ascii="Times New Roman" w:eastAsia="Times New Roman" w:hAnsi="Times New Roman" w:cs="Times New Roman"/>
          <w:sz w:val="24"/>
          <w:szCs w:val="24"/>
        </w:rPr>
        <w:t>will have a change score at or above the group mean</w:t>
      </w:r>
      <w:ins w:id="280" w:author="Lakens, D." w:date="2020-05-07T10:54:00Z">
        <w:r w:rsidR="00091029">
          <w:rPr>
            <w:rFonts w:ascii="Times New Roman" w:eastAsia="Times New Roman" w:hAnsi="Times New Roman" w:cs="Times New Roman"/>
            <w:sz w:val="24"/>
            <w:szCs w:val="24"/>
          </w:rPr>
          <w:t>,</w:t>
        </w:r>
      </w:ins>
      <w:r w:rsidR="00DA23D1">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some people’s change score </w:t>
      </w:r>
      <w:r w:rsidR="00E60FB6">
        <w:rPr>
          <w:rFonts w:ascii="Times New Roman" w:eastAsia="Times New Roman" w:hAnsi="Times New Roman" w:cs="Times New Roman"/>
          <w:sz w:val="24"/>
          <w:szCs w:val="24"/>
        </w:rPr>
        <w:t>may contradict</w:t>
      </w:r>
      <w:r>
        <w:rPr>
          <w:rFonts w:ascii="Times New Roman" w:eastAsia="Times New Roman" w:hAnsi="Times New Roman" w:cs="Times New Roman"/>
          <w:sz w:val="24"/>
          <w:szCs w:val="24"/>
        </w:rPr>
        <w:t xml:space="preserve"> their response on the </w:t>
      </w:r>
      <w:r w:rsidR="00076AA6">
        <w:rPr>
          <w:rFonts w:ascii="Times New Roman" w:eastAsia="Times New Roman" w:hAnsi="Times New Roman" w:cs="Times New Roman"/>
          <w:sz w:val="24"/>
          <w:szCs w:val="24"/>
        </w:rPr>
        <w:t xml:space="preserve">GRoC </w:t>
      </w:r>
      <w:r>
        <w:rPr>
          <w:rFonts w:ascii="Times New Roman" w:eastAsia="Times New Roman" w:hAnsi="Times New Roman" w:cs="Times New Roman"/>
          <w:sz w:val="24"/>
          <w:szCs w:val="24"/>
        </w:rPr>
        <w:t xml:space="preserve">(e.g., an individual who reports feeling a little more positive at T2 can have a negative change score). </w:t>
      </w:r>
    </w:p>
    <w:p w14:paraId="6E51BBAA" w14:textId="24E1964F" w:rsidR="00574FEC" w:rsidRDefault="00972A10" w:rsidP="00574FE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574FEC">
        <w:rPr>
          <w:rFonts w:ascii="Times New Roman" w:eastAsia="Times New Roman" w:hAnsi="Times New Roman" w:cs="Times New Roman"/>
          <w:noProof/>
          <w:sz w:val="24"/>
          <w:szCs w:val="24"/>
        </w:rPr>
        <w:drawing>
          <wp:inline distT="0" distB="0" distL="0" distR="0" wp14:anchorId="5B8E4ECA" wp14:editId="32313596">
            <wp:extent cx="3771900" cy="4526280"/>
            <wp:effectExtent l="0" t="0" r="0" b="7620"/>
            <wp:docPr id="3"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72139" cy="4526567"/>
                    </a:xfrm>
                    <a:prstGeom prst="rect">
                      <a:avLst/>
                    </a:prstGeom>
                  </pic:spPr>
                </pic:pic>
              </a:graphicData>
            </a:graphic>
          </wp:inline>
        </w:drawing>
      </w:r>
    </w:p>
    <w:p w14:paraId="559AD53A" w14:textId="452379A8" w:rsidR="00574FEC" w:rsidRPr="001D7053" w:rsidRDefault="00574FEC" w:rsidP="00574FE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Figure 1.</w:t>
      </w:r>
      <w:r>
        <w:rPr>
          <w:rFonts w:ascii="Times New Roman" w:eastAsia="Times New Roman" w:hAnsi="Times New Roman" w:cs="Times New Roman"/>
          <w:sz w:val="24"/>
          <w:szCs w:val="24"/>
        </w:rPr>
        <w:t xml:space="preserve"> Average self-reported positive and negative affect at T1 and T2, as a function of whether participants reported feeling a little less or more positive and negative at T2, </w:t>
      </w:r>
      <w:r w:rsidR="007A4903">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lines indicating each individual's increase or decrease in scores.</w:t>
      </w:r>
    </w:p>
    <w:p w14:paraId="504E596D" w14:textId="77777777" w:rsidR="00347CC5" w:rsidRDefault="0046699A">
      <w:pPr>
        <w:keepNext/>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570A7A98" w14:textId="425DD0C4" w:rsidR="00DA65E8" w:rsidRDefault="001E3CB5" w:rsidP="00742179">
      <w:pPr>
        <w:spacing w:line="480" w:lineRule="auto"/>
        <w:ind w:firstLine="720"/>
        <w:rPr>
          <w:ins w:id="281" w:author="Lakens, D." w:date="2020-05-07T11:36: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076AA6">
        <w:rPr>
          <w:rFonts w:ascii="Times New Roman" w:eastAsia="Times New Roman" w:hAnsi="Times New Roman" w:cs="Times New Roman"/>
          <w:sz w:val="24"/>
          <w:szCs w:val="24"/>
        </w:rPr>
        <w:t xml:space="preserve">global rating of change (GRoC) </w:t>
      </w:r>
      <w:r w:rsidR="00FF6C35">
        <w:rPr>
          <w:rFonts w:ascii="Times New Roman" w:eastAsia="Times New Roman" w:hAnsi="Times New Roman" w:cs="Times New Roman"/>
          <w:sz w:val="24"/>
          <w:szCs w:val="24"/>
        </w:rPr>
        <w:t xml:space="preserve">approach </w:t>
      </w:r>
      <w:r>
        <w:rPr>
          <w:rFonts w:ascii="Times New Roman" w:eastAsia="Times New Roman" w:hAnsi="Times New Roman" w:cs="Times New Roman"/>
          <w:sz w:val="24"/>
          <w:szCs w:val="24"/>
        </w:rPr>
        <w:t>is an a</w:t>
      </w:r>
      <w:r w:rsidR="0046699A">
        <w:rPr>
          <w:rFonts w:ascii="Times New Roman" w:eastAsia="Times New Roman" w:hAnsi="Times New Roman" w:cs="Times New Roman"/>
          <w:sz w:val="24"/>
          <w:szCs w:val="24"/>
        </w:rPr>
        <w:t>nchor</w:t>
      </w:r>
      <w:r w:rsidR="004C380B">
        <w:rPr>
          <w:rFonts w:ascii="Times New Roman" w:eastAsia="Times New Roman" w:hAnsi="Times New Roman" w:cs="Times New Roman"/>
          <w:sz w:val="24"/>
          <w:szCs w:val="24"/>
        </w:rPr>
        <w:t>-</w:t>
      </w:r>
      <w:r w:rsidR="0046699A">
        <w:rPr>
          <w:rFonts w:ascii="Times New Roman" w:eastAsia="Times New Roman" w:hAnsi="Times New Roman" w:cs="Times New Roman"/>
          <w:sz w:val="24"/>
          <w:szCs w:val="24"/>
        </w:rPr>
        <w:t xml:space="preserve">based method that can be used to determine the minimum subjectively experienced difference for various </w:t>
      </w:r>
      <w:r w:rsidR="00B03E97">
        <w:rPr>
          <w:rFonts w:ascii="Times New Roman" w:eastAsia="Times New Roman" w:hAnsi="Times New Roman" w:cs="Times New Roman"/>
          <w:sz w:val="24"/>
          <w:szCs w:val="24"/>
        </w:rPr>
        <w:t>outcome measures in psychology</w:t>
      </w:r>
      <w:r w:rsidR="0046699A">
        <w:rPr>
          <w:rFonts w:ascii="Times New Roman" w:eastAsia="Times New Roman" w:hAnsi="Times New Roman" w:cs="Times New Roman"/>
          <w:sz w:val="24"/>
          <w:szCs w:val="24"/>
        </w:rPr>
        <w:t>. We provided an illustrative example</w:t>
      </w:r>
      <w:r w:rsidR="005830B8">
        <w:rPr>
          <w:rFonts w:ascii="Times New Roman" w:eastAsia="Times New Roman" w:hAnsi="Times New Roman" w:cs="Times New Roman"/>
          <w:sz w:val="24"/>
          <w:szCs w:val="24"/>
        </w:rPr>
        <w:t xml:space="preserve"> by</w:t>
      </w:r>
      <w:r w:rsidR="0065720F">
        <w:rPr>
          <w:rFonts w:ascii="Times New Roman" w:eastAsia="Times New Roman" w:hAnsi="Times New Roman" w:cs="Times New Roman"/>
          <w:sz w:val="24"/>
          <w:szCs w:val="24"/>
        </w:rPr>
        <w:t xml:space="preserve"> </w:t>
      </w:r>
      <w:r w:rsidR="005830B8">
        <w:rPr>
          <w:rFonts w:ascii="Times New Roman" w:eastAsia="Times New Roman" w:hAnsi="Times New Roman" w:cs="Times New Roman"/>
          <w:sz w:val="24"/>
          <w:szCs w:val="24"/>
        </w:rPr>
        <w:t>estimating</w:t>
      </w:r>
      <w:r>
        <w:rPr>
          <w:rFonts w:ascii="Times New Roman" w:eastAsia="Times New Roman" w:hAnsi="Times New Roman" w:cs="Times New Roman"/>
          <w:sz w:val="24"/>
          <w:szCs w:val="24"/>
        </w:rPr>
        <w:t xml:space="preserve"> the </w:t>
      </w:r>
      <w:r w:rsidRPr="0065720F">
        <w:rPr>
          <w:rFonts w:ascii="Times New Roman" w:eastAsia="Times New Roman" w:hAnsi="Times New Roman" w:cs="Times New Roman"/>
          <w:sz w:val="24"/>
          <w:szCs w:val="24"/>
        </w:rPr>
        <w:t xml:space="preserve">minimum </w:t>
      </w:r>
      <w:r w:rsidR="0046699A" w:rsidRPr="0065720F">
        <w:rPr>
          <w:rFonts w:ascii="Times New Roman" w:eastAsia="Times New Roman" w:hAnsi="Times New Roman" w:cs="Times New Roman"/>
          <w:sz w:val="24"/>
          <w:szCs w:val="24"/>
        </w:rPr>
        <w:t xml:space="preserve">subjectively experienced difference for positive and negative affect as measured by the </w:t>
      </w:r>
      <w:del w:id="282" w:author="Lakens, D." w:date="2020-05-07T10:54:00Z">
        <w:r w:rsidR="00FF6C35" w:rsidDel="00091029">
          <w:rPr>
            <w:rFonts w:ascii="Times New Roman" w:eastAsia="Times New Roman" w:hAnsi="Times New Roman" w:cs="Times New Roman"/>
            <w:sz w:val="24"/>
            <w:szCs w:val="24"/>
          </w:rPr>
          <w:delText>(</w:delText>
        </w:r>
        <w:r w:rsidR="00FF6C35" w:rsidRPr="0065720F" w:rsidDel="00091029">
          <w:rPr>
            <w:rFonts w:ascii="Times New Roman" w:eastAsia="Times New Roman" w:hAnsi="Times New Roman" w:cs="Times New Roman"/>
            <w:sz w:val="24"/>
            <w:szCs w:val="24"/>
          </w:rPr>
          <w:delText>5-point scale</w:delText>
        </w:r>
        <w:r w:rsidR="00FF6C35" w:rsidDel="00091029">
          <w:rPr>
            <w:rFonts w:ascii="Times New Roman" w:eastAsia="Times New Roman" w:hAnsi="Times New Roman" w:cs="Times New Roman"/>
            <w:sz w:val="24"/>
            <w:szCs w:val="24"/>
          </w:rPr>
          <w:delText xml:space="preserve">) </w:delText>
        </w:r>
      </w:del>
      <w:r w:rsidR="0046699A" w:rsidRPr="0065720F">
        <w:rPr>
          <w:rFonts w:ascii="Times New Roman" w:eastAsia="Times New Roman" w:hAnsi="Times New Roman" w:cs="Times New Roman"/>
          <w:sz w:val="24"/>
          <w:szCs w:val="24"/>
        </w:rPr>
        <w:t xml:space="preserve">PANAS. </w:t>
      </w:r>
      <w:ins w:id="283" w:author="Lakens, D." w:date="2020-05-07T11:31:00Z">
        <w:r w:rsidR="00525F0F" w:rsidRPr="00525F0F">
          <w:rPr>
            <w:rFonts w:ascii="Times New Roman" w:eastAsia="Times New Roman" w:hAnsi="Times New Roman" w:cs="Times New Roman"/>
            <w:sz w:val="24"/>
            <w:szCs w:val="24"/>
          </w:rPr>
          <w:t xml:space="preserve">We provide estimates for the </w:t>
        </w:r>
        <w:r w:rsidR="00525F0F">
          <w:rPr>
            <w:rFonts w:ascii="Times New Roman" w:eastAsia="Times New Roman" w:hAnsi="Times New Roman" w:cs="Times New Roman"/>
            <w:sz w:val="24"/>
            <w:szCs w:val="24"/>
          </w:rPr>
          <w:t>relative diff</w:t>
        </w:r>
      </w:ins>
      <w:ins w:id="284" w:author="Lakens, D." w:date="2020-05-07T11:32:00Z">
        <w:r w:rsidR="00525F0F">
          <w:rPr>
            <w:rFonts w:ascii="Times New Roman" w:eastAsia="Times New Roman" w:hAnsi="Times New Roman" w:cs="Times New Roman"/>
            <w:sz w:val="24"/>
            <w:szCs w:val="24"/>
          </w:rPr>
          <w:t xml:space="preserve">erence, compared to those participants who report feeling ‘the same’, </w:t>
        </w:r>
      </w:ins>
      <w:ins w:id="285" w:author="Lakens, D." w:date="2020-05-07T11:31:00Z">
        <w:r w:rsidR="00525F0F" w:rsidRPr="00525F0F">
          <w:rPr>
            <w:rFonts w:ascii="Times New Roman" w:eastAsia="Times New Roman" w:hAnsi="Times New Roman" w:cs="Times New Roman"/>
            <w:sz w:val="24"/>
            <w:szCs w:val="24"/>
          </w:rPr>
          <w:t>that lead participants to subjectively report feeling ‘a little more’ positive (</w:t>
        </w:r>
        <w:r w:rsidR="00525F0F" w:rsidRPr="00525F0F">
          <w:rPr>
            <w:rFonts w:ascii="Times New Roman" w:eastAsia="Times New Roman" w:hAnsi="Times New Roman" w:cs="Times New Roman"/>
            <w:i/>
            <w:iCs/>
            <w:sz w:val="24"/>
            <w:szCs w:val="24"/>
            <w:rPrChange w:id="286" w:author="Lakens, D." w:date="2020-05-07T11:32:00Z">
              <w:rPr>
                <w:rFonts w:ascii="Times New Roman" w:eastAsia="Times New Roman" w:hAnsi="Times New Roman" w:cs="Times New Roman"/>
                <w:sz w:val="24"/>
                <w:szCs w:val="24"/>
              </w:rPr>
            </w:rPrChange>
          </w:rPr>
          <w:t>M</w:t>
        </w:r>
        <w:r w:rsidR="00525F0F" w:rsidRPr="00525F0F">
          <w:rPr>
            <w:rFonts w:ascii="Times New Roman" w:eastAsia="Times New Roman" w:hAnsi="Times New Roman" w:cs="Times New Roman"/>
            <w:sz w:val="24"/>
            <w:szCs w:val="24"/>
          </w:rPr>
          <w:t xml:space="preserve"> = 0.26) and ‘a little less’ negative (</w:t>
        </w:r>
        <w:r w:rsidR="00525F0F" w:rsidRPr="00525F0F">
          <w:rPr>
            <w:rFonts w:ascii="Times New Roman" w:eastAsia="Times New Roman" w:hAnsi="Times New Roman" w:cs="Times New Roman"/>
            <w:i/>
            <w:iCs/>
            <w:sz w:val="24"/>
            <w:szCs w:val="24"/>
            <w:rPrChange w:id="287" w:author="Lakens, D." w:date="2020-05-07T11:32:00Z">
              <w:rPr>
                <w:rFonts w:ascii="Times New Roman" w:eastAsia="Times New Roman" w:hAnsi="Times New Roman" w:cs="Times New Roman"/>
                <w:sz w:val="24"/>
                <w:szCs w:val="24"/>
              </w:rPr>
            </w:rPrChange>
          </w:rPr>
          <w:t>M</w:t>
        </w:r>
        <w:r w:rsidR="00525F0F" w:rsidRPr="00525F0F">
          <w:rPr>
            <w:rFonts w:ascii="Times New Roman" w:eastAsia="Times New Roman" w:hAnsi="Times New Roman" w:cs="Times New Roman"/>
            <w:sz w:val="24"/>
            <w:szCs w:val="24"/>
          </w:rPr>
          <w:t xml:space="preserve"> = 0.20), as well as the difference that lead participants to </w:t>
        </w:r>
        <w:r w:rsidR="00525F0F" w:rsidRPr="00525F0F">
          <w:rPr>
            <w:rFonts w:ascii="Times New Roman" w:eastAsia="Times New Roman" w:hAnsi="Times New Roman" w:cs="Times New Roman"/>
            <w:sz w:val="24"/>
            <w:szCs w:val="24"/>
          </w:rPr>
          <w:lastRenderedPageBreak/>
          <w:t>subjectively report feeling ‘a little less’ positive (</w:t>
        </w:r>
        <w:r w:rsidR="00525F0F" w:rsidRPr="00525F0F">
          <w:rPr>
            <w:rFonts w:ascii="Times New Roman" w:eastAsia="Times New Roman" w:hAnsi="Times New Roman" w:cs="Times New Roman"/>
            <w:i/>
            <w:iCs/>
            <w:sz w:val="24"/>
            <w:szCs w:val="24"/>
            <w:rPrChange w:id="288" w:author="Lakens, D." w:date="2020-05-07T11:32:00Z">
              <w:rPr>
                <w:rFonts w:ascii="Times New Roman" w:eastAsia="Times New Roman" w:hAnsi="Times New Roman" w:cs="Times New Roman"/>
                <w:sz w:val="24"/>
                <w:szCs w:val="24"/>
              </w:rPr>
            </w:rPrChange>
          </w:rPr>
          <w:t>M</w:t>
        </w:r>
        <w:r w:rsidR="00525F0F" w:rsidRPr="00525F0F">
          <w:rPr>
            <w:rFonts w:ascii="Times New Roman" w:eastAsia="Times New Roman" w:hAnsi="Times New Roman" w:cs="Times New Roman"/>
            <w:sz w:val="24"/>
            <w:szCs w:val="24"/>
          </w:rPr>
          <w:t xml:space="preserve"> = -0.39) and ‘a little more’ negative (</w:t>
        </w:r>
        <w:r w:rsidR="00525F0F" w:rsidRPr="00525F0F">
          <w:rPr>
            <w:rFonts w:ascii="Times New Roman" w:eastAsia="Times New Roman" w:hAnsi="Times New Roman" w:cs="Times New Roman"/>
            <w:i/>
            <w:iCs/>
            <w:sz w:val="24"/>
            <w:szCs w:val="24"/>
            <w:rPrChange w:id="289" w:author="Lakens, D." w:date="2020-05-07T11:32:00Z">
              <w:rPr>
                <w:rFonts w:ascii="Times New Roman" w:eastAsia="Times New Roman" w:hAnsi="Times New Roman" w:cs="Times New Roman"/>
                <w:sz w:val="24"/>
                <w:szCs w:val="24"/>
              </w:rPr>
            </w:rPrChange>
          </w:rPr>
          <w:t>M</w:t>
        </w:r>
        <w:r w:rsidR="00525F0F" w:rsidRPr="00525F0F">
          <w:rPr>
            <w:rFonts w:ascii="Times New Roman" w:eastAsia="Times New Roman" w:hAnsi="Times New Roman" w:cs="Times New Roman"/>
            <w:sz w:val="24"/>
            <w:szCs w:val="24"/>
          </w:rPr>
          <w:t xml:space="preserve"> = -0.36).</w:t>
        </w:r>
      </w:ins>
      <w:ins w:id="290" w:author="Lakens, D." w:date="2020-05-07T11:32:00Z">
        <w:r w:rsidR="00525F0F">
          <w:rPr>
            <w:rFonts w:ascii="Times New Roman" w:eastAsia="Times New Roman" w:hAnsi="Times New Roman" w:cs="Times New Roman"/>
            <w:sz w:val="24"/>
            <w:szCs w:val="24"/>
          </w:rPr>
          <w:t xml:space="preserve"> </w:t>
        </w:r>
      </w:ins>
      <w:del w:id="291" w:author="Lakens, D." w:date="2020-05-07T11:32:00Z">
        <w:r w:rsidR="00AE6186" w:rsidDel="00525F0F">
          <w:rPr>
            <w:rFonts w:ascii="Times New Roman" w:eastAsia="Times New Roman" w:hAnsi="Times New Roman" w:cs="Times New Roman"/>
            <w:sz w:val="24"/>
            <w:szCs w:val="24"/>
          </w:rPr>
          <w:delText>The</w:delText>
        </w:r>
        <w:r w:rsidR="0046699A" w:rsidRPr="0065720F" w:rsidDel="00525F0F">
          <w:rPr>
            <w:rFonts w:ascii="Times New Roman" w:eastAsia="Times New Roman" w:hAnsi="Times New Roman" w:cs="Times New Roman"/>
            <w:sz w:val="24"/>
            <w:szCs w:val="24"/>
          </w:rPr>
          <w:delText xml:space="preserve"> estimated </w:delText>
        </w:r>
      </w:del>
      <w:del w:id="292" w:author="Lakens, D." w:date="2020-05-07T10:54:00Z">
        <w:r w:rsidR="00AE6186" w:rsidDel="00091029">
          <w:rPr>
            <w:rFonts w:ascii="Times New Roman" w:eastAsia="Times New Roman" w:hAnsi="Times New Roman" w:cs="Times New Roman"/>
            <w:sz w:val="24"/>
            <w:szCs w:val="24"/>
          </w:rPr>
          <w:delText xml:space="preserve">for </w:delText>
        </w:r>
        <w:r w:rsidR="0046699A" w:rsidRPr="0065720F" w:rsidDel="00091029">
          <w:rPr>
            <w:rFonts w:ascii="Times New Roman" w:eastAsia="Times New Roman" w:hAnsi="Times New Roman" w:cs="Times New Roman"/>
            <w:sz w:val="24"/>
            <w:szCs w:val="24"/>
          </w:rPr>
          <w:delText xml:space="preserve">the </w:delText>
        </w:r>
      </w:del>
      <w:del w:id="293" w:author="Lakens, D." w:date="2020-05-07T11:32:00Z">
        <w:r w:rsidR="0046699A" w:rsidRPr="0065720F" w:rsidDel="00525F0F">
          <w:rPr>
            <w:rFonts w:ascii="Times New Roman" w:eastAsia="Times New Roman" w:hAnsi="Times New Roman" w:cs="Times New Roman"/>
            <w:sz w:val="24"/>
            <w:szCs w:val="24"/>
          </w:rPr>
          <w:delText xml:space="preserve">minimum subjectively experienced </w:delText>
        </w:r>
        <w:r w:rsidR="00CD5E16" w:rsidRPr="0065720F" w:rsidDel="00525F0F">
          <w:rPr>
            <w:rFonts w:ascii="Times New Roman" w:eastAsia="Times New Roman" w:hAnsi="Times New Roman" w:cs="Times New Roman"/>
            <w:sz w:val="24"/>
            <w:szCs w:val="24"/>
          </w:rPr>
          <w:delText>difference</w:delText>
        </w:r>
        <w:r w:rsidR="00AE6186" w:rsidDel="00525F0F">
          <w:rPr>
            <w:rFonts w:ascii="Times New Roman" w:eastAsia="Times New Roman" w:hAnsi="Times New Roman" w:cs="Times New Roman"/>
            <w:sz w:val="24"/>
            <w:szCs w:val="24"/>
          </w:rPr>
          <w:delText xml:space="preserve">, after adjusting for the decrease in affect </w:delText>
        </w:r>
        <w:r w:rsidR="00E900A8" w:rsidDel="00525F0F">
          <w:rPr>
            <w:rFonts w:ascii="Times New Roman" w:eastAsia="Times New Roman" w:hAnsi="Times New Roman" w:cs="Times New Roman"/>
            <w:sz w:val="24"/>
            <w:szCs w:val="24"/>
          </w:rPr>
          <w:delText>for</w:delText>
        </w:r>
        <w:r w:rsidR="00AE6186" w:rsidDel="00525F0F">
          <w:rPr>
            <w:rFonts w:ascii="Times New Roman" w:eastAsia="Times New Roman" w:hAnsi="Times New Roman" w:cs="Times New Roman"/>
            <w:sz w:val="24"/>
            <w:szCs w:val="24"/>
          </w:rPr>
          <w:delText xml:space="preserve"> the </w:delText>
        </w:r>
        <w:r w:rsidR="00E900A8" w:rsidDel="00525F0F">
          <w:rPr>
            <w:rFonts w:ascii="Times New Roman" w:eastAsia="Times New Roman" w:hAnsi="Times New Roman" w:cs="Times New Roman"/>
            <w:sz w:val="24"/>
            <w:szCs w:val="24"/>
          </w:rPr>
          <w:delText>groups reporting that they felt the same,</w:delText>
        </w:r>
        <w:r w:rsidR="0065720F" w:rsidRPr="0065720F" w:rsidDel="00525F0F">
          <w:rPr>
            <w:rFonts w:ascii="Times New Roman" w:eastAsia="Times New Roman" w:hAnsi="Times New Roman" w:cs="Times New Roman"/>
            <w:sz w:val="24"/>
            <w:szCs w:val="24"/>
          </w:rPr>
          <w:delText xml:space="preserve"> </w:delText>
        </w:r>
        <w:commentRangeStart w:id="294"/>
        <w:commentRangeStart w:id="295"/>
        <w:r w:rsidR="00E900A8" w:rsidDel="00525F0F">
          <w:rPr>
            <w:rFonts w:ascii="Times New Roman" w:eastAsia="Times New Roman" w:hAnsi="Times New Roman" w:cs="Times New Roman"/>
            <w:sz w:val="24"/>
            <w:szCs w:val="24"/>
          </w:rPr>
          <w:delText>was</w:delText>
        </w:r>
        <w:r w:rsidR="0046699A" w:rsidRPr="0065720F" w:rsidDel="00525F0F">
          <w:rPr>
            <w:rFonts w:ascii="Times New Roman" w:eastAsia="Times New Roman" w:hAnsi="Times New Roman" w:cs="Times New Roman"/>
            <w:sz w:val="24"/>
            <w:szCs w:val="24"/>
          </w:rPr>
          <w:delText xml:space="preserve"> </w:delText>
        </w:r>
        <w:commentRangeStart w:id="296"/>
        <w:r w:rsidR="00E900A8" w:rsidDel="00525F0F">
          <w:rPr>
            <w:rFonts w:ascii="Times New Roman" w:eastAsia="Times New Roman" w:hAnsi="Times New Roman" w:cs="Times New Roman"/>
            <w:sz w:val="24"/>
            <w:szCs w:val="24"/>
          </w:rPr>
          <w:delText>xxx</w:delText>
        </w:r>
        <w:r w:rsidR="0065720F" w:rsidRPr="0065720F" w:rsidDel="00525F0F">
          <w:rPr>
            <w:rFonts w:ascii="Times New Roman" w:eastAsia="Times New Roman" w:hAnsi="Times New Roman" w:cs="Times New Roman"/>
            <w:sz w:val="24"/>
            <w:szCs w:val="24"/>
          </w:rPr>
          <w:delText xml:space="preserve"> and </w:delText>
        </w:r>
        <w:r w:rsidR="00E900A8" w:rsidDel="00525F0F">
          <w:rPr>
            <w:rFonts w:ascii="Times New Roman" w:eastAsia="Times New Roman" w:hAnsi="Times New Roman" w:cs="Times New Roman"/>
            <w:sz w:val="24"/>
            <w:szCs w:val="24"/>
          </w:rPr>
          <w:delText>xxx</w:delText>
        </w:r>
        <w:r w:rsidR="0046699A" w:rsidRPr="0065720F" w:rsidDel="00525F0F">
          <w:rPr>
            <w:rFonts w:ascii="Times New Roman" w:eastAsia="Times New Roman" w:hAnsi="Times New Roman" w:cs="Times New Roman"/>
            <w:sz w:val="24"/>
            <w:szCs w:val="24"/>
          </w:rPr>
          <w:delText xml:space="preserve"> scale points</w:delText>
        </w:r>
        <w:r w:rsidRPr="0065720F" w:rsidDel="00525F0F">
          <w:rPr>
            <w:rFonts w:ascii="Times New Roman" w:eastAsia="Times New Roman" w:hAnsi="Times New Roman" w:cs="Times New Roman"/>
            <w:sz w:val="24"/>
            <w:szCs w:val="24"/>
          </w:rPr>
          <w:delText xml:space="preserve"> for </w:delText>
        </w:r>
        <w:r w:rsidR="00D15538" w:rsidRPr="0065720F" w:rsidDel="00525F0F">
          <w:rPr>
            <w:rFonts w:ascii="Times New Roman" w:eastAsia="Times New Roman" w:hAnsi="Times New Roman" w:cs="Times New Roman"/>
            <w:sz w:val="24"/>
            <w:szCs w:val="24"/>
          </w:rPr>
          <w:delText>positive</w:delText>
        </w:r>
        <w:r w:rsidRPr="0065720F" w:rsidDel="00525F0F">
          <w:rPr>
            <w:rFonts w:ascii="Times New Roman" w:eastAsia="Times New Roman" w:hAnsi="Times New Roman" w:cs="Times New Roman"/>
            <w:sz w:val="24"/>
            <w:szCs w:val="24"/>
          </w:rPr>
          <w:delText xml:space="preserve"> and</w:delText>
        </w:r>
        <w:r w:rsidR="0046699A" w:rsidRPr="0065720F" w:rsidDel="00525F0F">
          <w:rPr>
            <w:rFonts w:ascii="Times New Roman" w:eastAsia="Times New Roman" w:hAnsi="Times New Roman" w:cs="Times New Roman"/>
            <w:sz w:val="24"/>
            <w:szCs w:val="24"/>
          </w:rPr>
          <w:delText xml:space="preserve"> </w:delText>
        </w:r>
        <w:r w:rsidR="00D15538" w:rsidRPr="0065720F" w:rsidDel="00525F0F">
          <w:rPr>
            <w:rFonts w:ascii="Times New Roman" w:eastAsia="Times New Roman" w:hAnsi="Times New Roman" w:cs="Times New Roman"/>
            <w:sz w:val="24"/>
            <w:szCs w:val="24"/>
          </w:rPr>
          <w:delText>negat</w:delText>
        </w:r>
        <w:commentRangeEnd w:id="296"/>
        <w:r w:rsidR="00E900A8" w:rsidDel="00525F0F">
          <w:rPr>
            <w:rStyle w:val="CommentReference"/>
          </w:rPr>
          <w:commentReference w:id="296"/>
        </w:r>
        <w:r w:rsidR="00D15538" w:rsidRPr="0065720F" w:rsidDel="00525F0F">
          <w:rPr>
            <w:rFonts w:ascii="Times New Roman" w:eastAsia="Times New Roman" w:hAnsi="Times New Roman" w:cs="Times New Roman"/>
            <w:sz w:val="24"/>
            <w:szCs w:val="24"/>
          </w:rPr>
          <w:delText>ive</w:delText>
        </w:r>
        <w:r w:rsidRPr="0065720F" w:rsidDel="00525F0F">
          <w:rPr>
            <w:rFonts w:ascii="Times New Roman" w:eastAsia="Times New Roman" w:hAnsi="Times New Roman" w:cs="Times New Roman"/>
            <w:sz w:val="24"/>
            <w:szCs w:val="24"/>
          </w:rPr>
          <w:delText xml:space="preserve"> affect</w:delText>
        </w:r>
        <w:r w:rsidR="0065720F" w:rsidRPr="0065720F" w:rsidDel="00525F0F">
          <w:rPr>
            <w:rFonts w:ascii="Times New Roman" w:eastAsia="Times New Roman" w:hAnsi="Times New Roman" w:cs="Times New Roman"/>
            <w:sz w:val="24"/>
            <w:szCs w:val="24"/>
          </w:rPr>
          <w:delText>, respectively</w:delText>
        </w:r>
        <w:commentRangeEnd w:id="294"/>
        <w:r w:rsidR="00091029" w:rsidDel="00525F0F">
          <w:rPr>
            <w:rStyle w:val="CommentReference"/>
          </w:rPr>
          <w:commentReference w:id="294"/>
        </w:r>
        <w:commentRangeEnd w:id="295"/>
        <w:r w:rsidR="00091029" w:rsidDel="00525F0F">
          <w:rPr>
            <w:rStyle w:val="CommentReference"/>
          </w:rPr>
          <w:commentReference w:id="295"/>
        </w:r>
        <w:r w:rsidR="0046699A" w:rsidRPr="0065720F" w:rsidDel="00525F0F">
          <w:rPr>
            <w:rFonts w:ascii="Times New Roman" w:eastAsia="Times New Roman" w:hAnsi="Times New Roman" w:cs="Times New Roman"/>
            <w:sz w:val="24"/>
            <w:szCs w:val="24"/>
          </w:rPr>
          <w:delText>.</w:delText>
        </w:r>
        <w:r w:rsidR="0046699A" w:rsidDel="00525F0F">
          <w:rPr>
            <w:rFonts w:ascii="Times New Roman" w:eastAsia="Times New Roman" w:hAnsi="Times New Roman" w:cs="Times New Roman"/>
            <w:sz w:val="24"/>
            <w:szCs w:val="24"/>
          </w:rPr>
          <w:delText xml:space="preserve"> </w:delText>
        </w:r>
        <w:r w:rsidR="0065720F" w:rsidDel="00525F0F">
          <w:rPr>
            <w:rFonts w:ascii="Times New Roman" w:eastAsia="Times New Roman" w:hAnsi="Times New Roman" w:cs="Times New Roman"/>
            <w:sz w:val="24"/>
            <w:szCs w:val="24"/>
          </w:rPr>
          <w:delText xml:space="preserve">Given the uncertainty in the estimates (based on the confidence intervals), we can </w:delText>
        </w:r>
        <w:r w:rsidR="0089047E" w:rsidRPr="00B12E08" w:rsidDel="00525F0F">
          <w:rPr>
            <w:rFonts w:ascii="Times New Roman" w:eastAsia="Times New Roman" w:hAnsi="Times New Roman" w:cs="Times New Roman"/>
            <w:i/>
            <w:iCs/>
            <w:sz w:val="24"/>
            <w:szCs w:val="24"/>
          </w:rPr>
          <w:delText>tentatively</w:delText>
        </w:r>
        <w:r w:rsidR="0089047E" w:rsidDel="00525F0F">
          <w:rPr>
            <w:rFonts w:ascii="Times New Roman" w:eastAsia="Times New Roman" w:hAnsi="Times New Roman" w:cs="Times New Roman"/>
            <w:sz w:val="24"/>
            <w:szCs w:val="24"/>
          </w:rPr>
          <w:delText xml:space="preserve"> recommend</w:delText>
        </w:r>
        <w:r w:rsidR="0065720F" w:rsidDel="00525F0F">
          <w:rPr>
            <w:rFonts w:ascii="Times New Roman" w:eastAsia="Times New Roman" w:hAnsi="Times New Roman" w:cs="Times New Roman"/>
            <w:sz w:val="24"/>
            <w:szCs w:val="24"/>
          </w:rPr>
          <w:delText xml:space="preserve"> that there needs to be a change of about </w:delText>
        </w:r>
        <w:commentRangeStart w:id="297"/>
        <w:r w:rsidR="00E900A8" w:rsidDel="00525F0F">
          <w:rPr>
            <w:rFonts w:ascii="Times New Roman" w:eastAsia="Times New Roman" w:hAnsi="Times New Roman" w:cs="Times New Roman"/>
            <w:sz w:val="24"/>
            <w:szCs w:val="24"/>
          </w:rPr>
          <w:delText>x.x</w:delText>
        </w:r>
        <w:r w:rsidR="0065720F" w:rsidDel="00525F0F">
          <w:rPr>
            <w:rFonts w:ascii="Times New Roman" w:eastAsia="Times New Roman" w:hAnsi="Times New Roman" w:cs="Times New Roman"/>
            <w:sz w:val="24"/>
            <w:szCs w:val="24"/>
          </w:rPr>
          <w:delText xml:space="preserve"> to </w:delText>
        </w:r>
        <w:r w:rsidR="00E900A8" w:rsidDel="00525F0F">
          <w:rPr>
            <w:rFonts w:ascii="Times New Roman" w:eastAsia="Times New Roman" w:hAnsi="Times New Roman" w:cs="Times New Roman"/>
            <w:sz w:val="24"/>
            <w:szCs w:val="24"/>
          </w:rPr>
          <w:delText>x.x</w:delText>
        </w:r>
        <w:r w:rsidR="00B12E08" w:rsidDel="00525F0F">
          <w:rPr>
            <w:rFonts w:ascii="Times New Roman" w:eastAsia="Times New Roman" w:hAnsi="Times New Roman" w:cs="Times New Roman"/>
            <w:sz w:val="24"/>
            <w:szCs w:val="24"/>
          </w:rPr>
          <w:delText xml:space="preserve"> </w:delText>
        </w:r>
        <w:commentRangeEnd w:id="297"/>
        <w:r w:rsidR="00E900A8" w:rsidDel="00525F0F">
          <w:rPr>
            <w:rStyle w:val="CommentReference"/>
          </w:rPr>
          <w:commentReference w:id="297"/>
        </w:r>
        <w:r w:rsidR="00B12E08" w:rsidDel="00525F0F">
          <w:rPr>
            <w:rFonts w:ascii="Times New Roman" w:eastAsia="Times New Roman" w:hAnsi="Times New Roman" w:cs="Times New Roman"/>
            <w:sz w:val="24"/>
            <w:szCs w:val="24"/>
          </w:rPr>
          <w:delText>on the PANAS</w:delText>
        </w:r>
        <w:r w:rsidR="0065720F" w:rsidDel="00525F0F">
          <w:rPr>
            <w:rFonts w:ascii="Times New Roman" w:eastAsia="Times New Roman" w:hAnsi="Times New Roman" w:cs="Times New Roman"/>
            <w:sz w:val="24"/>
            <w:szCs w:val="24"/>
          </w:rPr>
          <w:delText xml:space="preserve">, on average, </w:delText>
        </w:r>
        <w:r w:rsidR="00C90446" w:rsidDel="00525F0F">
          <w:rPr>
            <w:rFonts w:ascii="Times New Roman" w:eastAsia="Times New Roman" w:hAnsi="Times New Roman" w:cs="Times New Roman"/>
            <w:sz w:val="24"/>
            <w:szCs w:val="24"/>
          </w:rPr>
          <w:delText xml:space="preserve">before people </w:delText>
        </w:r>
        <w:r w:rsidR="0065720F" w:rsidDel="00525F0F">
          <w:rPr>
            <w:rFonts w:ascii="Times New Roman" w:eastAsia="Times New Roman" w:hAnsi="Times New Roman" w:cs="Times New Roman"/>
            <w:sz w:val="24"/>
            <w:szCs w:val="24"/>
          </w:rPr>
          <w:delText xml:space="preserve">will </w:delText>
        </w:r>
        <w:r w:rsidR="0089047E" w:rsidDel="00525F0F">
          <w:rPr>
            <w:rFonts w:ascii="Times New Roman" w:eastAsia="Times New Roman" w:hAnsi="Times New Roman" w:cs="Times New Roman"/>
            <w:sz w:val="24"/>
            <w:szCs w:val="24"/>
          </w:rPr>
          <w:delText xml:space="preserve">deem a </w:delText>
        </w:r>
      </w:del>
      <w:del w:id="298" w:author="Lakens, D." w:date="2020-05-05T08:41:00Z">
        <w:r w:rsidR="0065720F" w:rsidDel="001A25BE">
          <w:rPr>
            <w:rFonts w:ascii="Times New Roman" w:eastAsia="Times New Roman" w:hAnsi="Times New Roman" w:cs="Times New Roman"/>
            <w:sz w:val="24"/>
            <w:szCs w:val="24"/>
          </w:rPr>
          <w:delText xml:space="preserve">subjectively </w:delText>
        </w:r>
      </w:del>
      <w:del w:id="299" w:author="Lakens, D." w:date="2020-05-07T11:32:00Z">
        <w:r w:rsidR="0065720F" w:rsidDel="00525F0F">
          <w:rPr>
            <w:rFonts w:ascii="Times New Roman" w:eastAsia="Times New Roman" w:hAnsi="Times New Roman" w:cs="Times New Roman"/>
            <w:sz w:val="24"/>
            <w:szCs w:val="24"/>
          </w:rPr>
          <w:delText>notice</w:delText>
        </w:r>
        <w:r w:rsidR="0089047E" w:rsidDel="00525F0F">
          <w:rPr>
            <w:rFonts w:ascii="Times New Roman" w:eastAsia="Times New Roman" w:hAnsi="Times New Roman" w:cs="Times New Roman"/>
            <w:sz w:val="24"/>
            <w:szCs w:val="24"/>
          </w:rPr>
          <w:delText>d</w:delText>
        </w:r>
        <w:r w:rsidR="0065720F" w:rsidDel="00525F0F">
          <w:rPr>
            <w:rFonts w:ascii="Times New Roman" w:eastAsia="Times New Roman" w:hAnsi="Times New Roman" w:cs="Times New Roman"/>
            <w:sz w:val="24"/>
            <w:szCs w:val="24"/>
          </w:rPr>
          <w:delText xml:space="preserve"> change</w:delText>
        </w:r>
        <w:r w:rsidR="005830B8" w:rsidDel="00525F0F">
          <w:rPr>
            <w:rFonts w:ascii="Times New Roman" w:eastAsia="Times New Roman" w:hAnsi="Times New Roman" w:cs="Times New Roman"/>
            <w:sz w:val="24"/>
            <w:szCs w:val="24"/>
          </w:rPr>
          <w:delText xml:space="preserve"> </w:delText>
        </w:r>
        <w:r w:rsidR="0089047E" w:rsidDel="00525F0F">
          <w:rPr>
            <w:rFonts w:ascii="Times New Roman" w:eastAsia="Times New Roman" w:hAnsi="Times New Roman" w:cs="Times New Roman"/>
            <w:sz w:val="24"/>
            <w:szCs w:val="24"/>
          </w:rPr>
          <w:delText>meaningful enough to report that they feel different. T</w:delText>
        </w:r>
        <w:r w:rsidR="0065720F" w:rsidDel="00525F0F">
          <w:rPr>
            <w:rFonts w:ascii="Times New Roman" w:eastAsia="Times New Roman" w:hAnsi="Times New Roman" w:cs="Times New Roman"/>
            <w:sz w:val="24"/>
            <w:szCs w:val="24"/>
          </w:rPr>
          <w:delText>he corresponding standardized effect size</w:delText>
        </w:r>
      </w:del>
      <w:ins w:id="300" w:author="Lakens, D." w:date="2020-05-07T11:32:00Z">
        <w:r w:rsidR="00525F0F">
          <w:rPr>
            <w:rFonts w:ascii="Times New Roman" w:eastAsia="Times New Roman" w:hAnsi="Times New Roman" w:cs="Times New Roman"/>
            <w:sz w:val="24"/>
            <w:szCs w:val="24"/>
          </w:rPr>
          <w:t>The</w:t>
        </w:r>
      </w:ins>
      <w:ins w:id="301" w:author="Lakens, D." w:date="2020-05-07T11:36:00Z">
        <w:r w:rsidR="00DA65E8">
          <w:rPr>
            <w:rFonts w:ascii="Times New Roman" w:eastAsia="Times New Roman" w:hAnsi="Times New Roman" w:cs="Times New Roman"/>
            <w:sz w:val="24"/>
            <w:szCs w:val="24"/>
          </w:rPr>
          <w:t>se</w:t>
        </w:r>
      </w:ins>
      <w:r w:rsidR="0065720F">
        <w:rPr>
          <w:rFonts w:ascii="Times New Roman" w:eastAsia="Times New Roman" w:hAnsi="Times New Roman" w:cs="Times New Roman"/>
          <w:sz w:val="24"/>
          <w:szCs w:val="24"/>
        </w:rPr>
        <w:t xml:space="preserve"> estimates </w:t>
      </w:r>
      <w:ins w:id="302" w:author="Lakens, D." w:date="2020-05-07T11:33:00Z">
        <w:r w:rsidR="00525F0F">
          <w:rPr>
            <w:rFonts w:ascii="Times New Roman" w:eastAsia="Times New Roman" w:hAnsi="Times New Roman" w:cs="Times New Roman"/>
            <w:sz w:val="24"/>
            <w:szCs w:val="24"/>
          </w:rPr>
          <w:t xml:space="preserve">(or their corresponding standardized effect sizes) </w:t>
        </w:r>
      </w:ins>
      <w:r w:rsidR="0065720F">
        <w:rPr>
          <w:rFonts w:ascii="Times New Roman" w:eastAsia="Times New Roman" w:hAnsi="Times New Roman" w:cs="Times New Roman"/>
          <w:sz w:val="24"/>
          <w:szCs w:val="24"/>
        </w:rPr>
        <w:t>can be used as the smallest effect size of interest (SESOI</w:t>
      </w:r>
      <w:r w:rsidR="0089047E">
        <w:rPr>
          <w:rFonts w:ascii="Times New Roman" w:eastAsia="Times New Roman" w:hAnsi="Times New Roman" w:cs="Times New Roman"/>
          <w:sz w:val="24"/>
          <w:szCs w:val="24"/>
        </w:rPr>
        <w:t>) in a-priori power analyses</w:t>
      </w:r>
      <w:ins w:id="303" w:author="Lakens, D." w:date="2020-05-07T11:33:00Z">
        <w:r w:rsidR="00525F0F">
          <w:rPr>
            <w:rFonts w:ascii="Times New Roman" w:eastAsia="Times New Roman" w:hAnsi="Times New Roman" w:cs="Times New Roman"/>
            <w:sz w:val="24"/>
            <w:szCs w:val="24"/>
          </w:rPr>
          <w:t xml:space="preserve">, or as the boundaries for an equivalence </w:t>
        </w:r>
      </w:ins>
      <w:ins w:id="304" w:author="Lakens, D." w:date="2020-05-07T11:34:00Z">
        <w:r w:rsidR="00525F0F">
          <w:rPr>
            <w:rFonts w:ascii="Times New Roman" w:eastAsia="Times New Roman" w:hAnsi="Times New Roman" w:cs="Times New Roman"/>
            <w:sz w:val="24"/>
            <w:szCs w:val="24"/>
          </w:rPr>
          <w:t>range when performing</w:t>
        </w:r>
      </w:ins>
      <w:r w:rsidR="0089047E">
        <w:rPr>
          <w:rFonts w:ascii="Times New Roman" w:eastAsia="Times New Roman" w:hAnsi="Times New Roman" w:cs="Times New Roman"/>
          <w:sz w:val="24"/>
          <w:szCs w:val="24"/>
        </w:rPr>
        <w:t xml:space="preserve"> an</w:t>
      </w:r>
      <w:del w:id="305" w:author="Lakens, D." w:date="2020-05-07T11:34:00Z">
        <w:r w:rsidR="0089047E" w:rsidDel="00525F0F">
          <w:rPr>
            <w:rFonts w:ascii="Times New Roman" w:eastAsia="Times New Roman" w:hAnsi="Times New Roman" w:cs="Times New Roman"/>
            <w:sz w:val="24"/>
            <w:szCs w:val="24"/>
          </w:rPr>
          <w:delText>d</w:delText>
        </w:r>
      </w:del>
      <w:r w:rsidR="0089047E">
        <w:rPr>
          <w:rFonts w:ascii="Times New Roman" w:eastAsia="Times New Roman" w:hAnsi="Times New Roman" w:cs="Times New Roman"/>
          <w:sz w:val="24"/>
          <w:szCs w:val="24"/>
        </w:rPr>
        <w:t xml:space="preserve"> equivalence or minimal effect tests (Lakens, 2014; 2017)</w:t>
      </w:r>
      <w:ins w:id="306" w:author="Lakens, D." w:date="2020-05-07T11:36:00Z">
        <w:r w:rsidR="00DA65E8">
          <w:rPr>
            <w:rFonts w:ascii="Times New Roman" w:eastAsia="Times New Roman" w:hAnsi="Times New Roman" w:cs="Times New Roman"/>
            <w:sz w:val="24"/>
            <w:szCs w:val="24"/>
          </w:rPr>
          <w:t>, for studies that use the PANAS in the population our samples were drawn from (</w:t>
        </w:r>
      </w:ins>
      <w:ins w:id="307" w:author="Lakens, D." w:date="2020-05-07T11:37:00Z">
        <w:r w:rsidR="00DA65E8">
          <w:rPr>
            <w:rFonts w:ascii="Times New Roman" w:eastAsia="Times New Roman" w:hAnsi="Times New Roman" w:cs="Times New Roman"/>
            <w:sz w:val="24"/>
            <w:szCs w:val="24"/>
          </w:rPr>
          <w:t>i.e., Dutch university students, and UK participants from P</w:t>
        </w:r>
      </w:ins>
      <w:ins w:id="308" w:author="Lakens, D." w:date="2020-05-07T11:44:00Z">
        <w:r w:rsidR="0019487B">
          <w:rPr>
            <w:rFonts w:ascii="Times New Roman" w:eastAsia="Times New Roman" w:hAnsi="Times New Roman" w:cs="Times New Roman"/>
            <w:sz w:val="24"/>
            <w:szCs w:val="24"/>
          </w:rPr>
          <w:t>r</w:t>
        </w:r>
      </w:ins>
      <w:ins w:id="309" w:author="Lakens, D." w:date="2020-05-07T11:37:00Z">
        <w:r w:rsidR="00DA65E8">
          <w:rPr>
            <w:rFonts w:ascii="Times New Roman" w:eastAsia="Times New Roman" w:hAnsi="Times New Roman" w:cs="Times New Roman"/>
            <w:sz w:val="24"/>
            <w:szCs w:val="24"/>
          </w:rPr>
          <w:t>olific). Our primary recommendation</w:t>
        </w:r>
      </w:ins>
      <w:ins w:id="310" w:author="Lakens, D." w:date="2020-05-07T11:38:00Z">
        <w:r w:rsidR="00DA65E8">
          <w:rPr>
            <w:rFonts w:ascii="Times New Roman" w:eastAsia="Times New Roman" w:hAnsi="Times New Roman" w:cs="Times New Roman"/>
            <w:sz w:val="24"/>
            <w:szCs w:val="24"/>
          </w:rPr>
          <w:t xml:space="preserve"> is not to adopt these specific estimates as a smallest effect size of interest, but to adopt anchor-based methods to determine the smallest effect size of interest for the measure you use in the populations you study</w:t>
        </w:r>
      </w:ins>
      <w:ins w:id="311" w:author="Lakens, D." w:date="2020-05-07T11:39:00Z">
        <w:r w:rsidR="00DA65E8">
          <w:rPr>
            <w:rFonts w:ascii="Times New Roman" w:eastAsia="Times New Roman" w:hAnsi="Times New Roman" w:cs="Times New Roman"/>
            <w:sz w:val="24"/>
            <w:szCs w:val="24"/>
          </w:rPr>
          <w:t xml:space="preserve">. </w:t>
        </w:r>
      </w:ins>
      <w:del w:id="312" w:author="Lakens, D." w:date="2020-05-07T11:37:00Z">
        <w:r w:rsidR="006C6F89" w:rsidDel="00DA65E8">
          <w:rPr>
            <w:rFonts w:ascii="Times New Roman" w:eastAsia="Times New Roman" w:hAnsi="Times New Roman" w:cs="Times New Roman"/>
            <w:sz w:val="24"/>
            <w:szCs w:val="24"/>
          </w:rPr>
          <w:delText xml:space="preserve">. </w:delText>
        </w:r>
      </w:del>
    </w:p>
    <w:p w14:paraId="01D0712C" w14:textId="64BF401D" w:rsidR="006C6F89" w:rsidDel="00DA65E8" w:rsidRDefault="006C6F89" w:rsidP="00742179">
      <w:pPr>
        <w:spacing w:line="480" w:lineRule="auto"/>
        <w:ind w:firstLine="720"/>
        <w:rPr>
          <w:del w:id="313" w:author="Lakens, D." w:date="2020-05-07T11:39:00Z"/>
          <w:rFonts w:ascii="Times New Roman" w:eastAsia="Times New Roman" w:hAnsi="Times New Roman" w:cs="Times New Roman"/>
          <w:sz w:val="24"/>
          <w:szCs w:val="24"/>
        </w:rPr>
      </w:pPr>
      <w:del w:id="314" w:author="Lakens, D." w:date="2020-05-07T11:39:00Z">
        <w:r w:rsidDel="00DA65E8">
          <w:rPr>
            <w:rFonts w:ascii="Times New Roman" w:eastAsia="Times New Roman" w:hAnsi="Times New Roman" w:cs="Times New Roman"/>
            <w:sz w:val="24"/>
            <w:szCs w:val="24"/>
          </w:rPr>
          <w:delText>However, researchers should interpret the raw mean difference, particularly due to the extremely wide confidence interval around the standardized effect size estimate</w:delText>
        </w:r>
        <w:r w:rsidR="00FF6C35" w:rsidDel="00DA65E8">
          <w:rPr>
            <w:rFonts w:ascii="Times New Roman" w:eastAsia="Times New Roman" w:hAnsi="Times New Roman" w:cs="Times New Roman"/>
            <w:sz w:val="24"/>
            <w:szCs w:val="24"/>
          </w:rPr>
          <w:delText>s</w:delText>
        </w:r>
        <w:r w:rsidDel="00DA65E8">
          <w:rPr>
            <w:rFonts w:ascii="Times New Roman" w:eastAsia="Times New Roman" w:hAnsi="Times New Roman" w:cs="Times New Roman"/>
            <w:sz w:val="24"/>
            <w:szCs w:val="24"/>
          </w:rPr>
          <w:delText xml:space="preserve"> for positive affect</w:delText>
        </w:r>
        <w:r w:rsidR="0089047E" w:rsidDel="00DA65E8">
          <w:rPr>
            <w:rFonts w:ascii="Times New Roman" w:eastAsia="Times New Roman" w:hAnsi="Times New Roman" w:cs="Times New Roman"/>
            <w:sz w:val="24"/>
            <w:szCs w:val="24"/>
          </w:rPr>
          <w:delText>.</w:delText>
        </w:r>
        <w:r w:rsidR="0065720F" w:rsidDel="00DA65E8">
          <w:rPr>
            <w:rFonts w:ascii="Times New Roman" w:eastAsia="Times New Roman" w:hAnsi="Times New Roman" w:cs="Times New Roman"/>
            <w:sz w:val="24"/>
            <w:szCs w:val="24"/>
          </w:rPr>
          <w:delText xml:space="preserve"> </w:delText>
        </w:r>
        <w:r w:rsidR="00FF6C35" w:rsidDel="00DA65E8">
          <w:rPr>
            <w:rFonts w:ascii="Times New Roman" w:eastAsia="Times New Roman" w:hAnsi="Times New Roman" w:cs="Times New Roman"/>
            <w:sz w:val="24"/>
            <w:szCs w:val="24"/>
          </w:rPr>
          <w:delText xml:space="preserve">Note that we are only demonstrating how to interpret and use these </w:delText>
        </w:r>
        <w:r w:rsidR="00081B03" w:rsidDel="00DA65E8">
          <w:rPr>
            <w:rFonts w:ascii="Times New Roman" w:eastAsia="Times New Roman" w:hAnsi="Times New Roman" w:cs="Times New Roman"/>
            <w:sz w:val="24"/>
            <w:szCs w:val="24"/>
          </w:rPr>
          <w:delText>estimates</w:delText>
        </w:r>
        <w:r w:rsidR="00FF6C35" w:rsidDel="00DA65E8">
          <w:rPr>
            <w:rFonts w:ascii="Times New Roman" w:eastAsia="Times New Roman" w:hAnsi="Times New Roman" w:cs="Times New Roman"/>
            <w:sz w:val="24"/>
            <w:szCs w:val="24"/>
          </w:rPr>
          <w:delText xml:space="preserve">, but we urge researchers not to use the estimates from our study unless, for example, their samples are similar to ours (i.e., Dutch university students or UK </w:delText>
        </w:r>
        <w:r w:rsidR="00081B03" w:rsidDel="00DA65E8">
          <w:rPr>
            <w:rFonts w:ascii="Times New Roman" w:eastAsia="Times New Roman" w:hAnsi="Times New Roman" w:cs="Times New Roman"/>
            <w:sz w:val="24"/>
            <w:szCs w:val="24"/>
          </w:rPr>
          <w:delText>nationals</w:delText>
        </w:r>
        <w:r w:rsidR="00FF6C35" w:rsidDel="00DA65E8">
          <w:rPr>
            <w:rFonts w:ascii="Times New Roman" w:eastAsia="Times New Roman" w:hAnsi="Times New Roman" w:cs="Times New Roman"/>
            <w:sz w:val="24"/>
            <w:szCs w:val="24"/>
          </w:rPr>
          <w:delText>).</w:delText>
        </w:r>
        <w:r w:rsidR="00742179" w:rsidDel="00DA65E8">
          <w:rPr>
            <w:rFonts w:ascii="Times New Roman" w:eastAsia="Times New Roman" w:hAnsi="Times New Roman" w:cs="Times New Roman"/>
            <w:sz w:val="24"/>
            <w:szCs w:val="24"/>
          </w:rPr>
          <w:delText xml:space="preserve">  </w:delText>
        </w:r>
      </w:del>
    </w:p>
    <w:p w14:paraId="68C9948B" w14:textId="58125F6C" w:rsidR="00347CC5" w:rsidRDefault="0086384C">
      <w:pPr>
        <w:spacing w:line="480" w:lineRule="auto"/>
        <w:ind w:firstLine="720"/>
        <w:rPr>
          <w:rFonts w:ascii="Times New Roman" w:eastAsia="Times New Roman" w:hAnsi="Times New Roman" w:cs="Times New Roman"/>
          <w:sz w:val="24"/>
          <w:szCs w:val="24"/>
        </w:rPr>
      </w:pPr>
      <w:r w:rsidRPr="008B1A59">
        <w:rPr>
          <w:rFonts w:ascii="Times New Roman" w:eastAsia="Times New Roman" w:hAnsi="Times New Roman" w:cs="Times New Roman"/>
          <w:sz w:val="24"/>
          <w:szCs w:val="24"/>
        </w:rPr>
        <w:t xml:space="preserve">Since the </w:t>
      </w:r>
      <w:proofErr w:type="spellStart"/>
      <w:r w:rsidR="00FF6C35">
        <w:rPr>
          <w:rFonts w:ascii="Times New Roman" w:eastAsia="Times New Roman" w:hAnsi="Times New Roman" w:cs="Times New Roman"/>
          <w:sz w:val="24"/>
          <w:szCs w:val="24"/>
        </w:rPr>
        <w:t>GRoC</w:t>
      </w:r>
      <w:proofErr w:type="spellEnd"/>
      <w:r w:rsidR="00FF6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method only requires adding a single anchor-item (for each domain of interest) to longitudinal designs, collecting such data should be feasible and easily implemented in existing research designs, such as when researchers examine test-retest reliability. By meta-analytically combining estimates, fields can establish </w:t>
      </w:r>
      <w:r w:rsidR="00FF6C35">
        <w:rPr>
          <w:rFonts w:ascii="Times New Roman" w:eastAsia="Times New Roman" w:hAnsi="Times New Roman" w:cs="Times New Roman"/>
          <w:sz w:val="24"/>
          <w:szCs w:val="24"/>
        </w:rPr>
        <w:t>precise</w:t>
      </w:r>
      <w:r>
        <w:rPr>
          <w:rFonts w:ascii="Times New Roman" w:eastAsia="Times New Roman" w:hAnsi="Times New Roman" w:cs="Times New Roman"/>
          <w:sz w:val="24"/>
          <w:szCs w:val="24"/>
        </w:rPr>
        <w:t xml:space="preserve"> estimates of the smallest effect size associated with the smallest meaningful difference</w:t>
      </w:r>
      <w:ins w:id="315" w:author="Lakens, D." w:date="2020-05-07T11:39:00Z">
        <w:r w:rsidR="00DA65E8">
          <w:rPr>
            <w:rFonts w:ascii="Times New Roman" w:eastAsia="Times New Roman" w:hAnsi="Times New Roman" w:cs="Times New Roman"/>
            <w:sz w:val="24"/>
            <w:szCs w:val="24"/>
          </w:rPr>
          <w:t>, examine their variability, and continue to develop best practices when implementing anchor-based methods</w:t>
        </w:r>
      </w:ins>
      <w:r>
        <w:rPr>
          <w:rFonts w:ascii="Times New Roman" w:eastAsia="Times New Roman" w:hAnsi="Times New Roman" w:cs="Times New Roman"/>
          <w:sz w:val="24"/>
          <w:szCs w:val="24"/>
        </w:rPr>
        <w:t xml:space="preserve">. </w:t>
      </w:r>
      <w:del w:id="316" w:author="Lakens, D." w:date="2020-05-07T11:47:00Z">
        <w:r w:rsidDel="0019487B">
          <w:rPr>
            <w:rFonts w:ascii="Times New Roman" w:eastAsia="Times New Roman" w:hAnsi="Times New Roman" w:cs="Times New Roman"/>
            <w:sz w:val="24"/>
            <w:szCs w:val="24"/>
          </w:rPr>
          <w:delText xml:space="preserve">It is important not just to improve the </w:delText>
        </w:r>
        <w:r w:rsidR="00FF6C35" w:rsidDel="0019487B">
          <w:rPr>
            <w:rFonts w:ascii="Times New Roman" w:eastAsia="Times New Roman" w:hAnsi="Times New Roman" w:cs="Times New Roman"/>
            <w:sz w:val="24"/>
            <w:szCs w:val="24"/>
          </w:rPr>
          <w:delText>precision</w:delText>
        </w:r>
        <w:r w:rsidDel="0019487B">
          <w:rPr>
            <w:rFonts w:ascii="Times New Roman" w:eastAsia="Times New Roman" w:hAnsi="Times New Roman" w:cs="Times New Roman"/>
            <w:sz w:val="24"/>
            <w:szCs w:val="24"/>
          </w:rPr>
          <w:delText xml:space="preserve"> of estimates, but also to examine their generalizability</w:delText>
        </w:r>
      </w:del>
      <w:del w:id="317" w:author="Lakens, D." w:date="2020-05-07T11:40:00Z">
        <w:r w:rsidDel="00DA65E8">
          <w:rPr>
            <w:rFonts w:ascii="Times New Roman" w:eastAsia="Times New Roman" w:hAnsi="Times New Roman" w:cs="Times New Roman"/>
            <w:sz w:val="24"/>
            <w:szCs w:val="24"/>
          </w:rPr>
          <w:delText xml:space="preserve">. </w:delText>
        </w:r>
        <w:r w:rsidR="00C91AE5" w:rsidDel="00DA65E8">
          <w:rPr>
            <w:rFonts w:ascii="Times New Roman" w:eastAsia="Times New Roman" w:hAnsi="Times New Roman" w:cs="Times New Roman"/>
            <w:sz w:val="24"/>
            <w:szCs w:val="24"/>
          </w:rPr>
          <w:delText>F</w:delText>
        </w:r>
        <w:r w:rsidR="0046699A" w:rsidDel="00DA65E8">
          <w:rPr>
            <w:rFonts w:ascii="Times New Roman" w:eastAsia="Times New Roman" w:hAnsi="Times New Roman" w:cs="Times New Roman"/>
            <w:sz w:val="24"/>
            <w:szCs w:val="24"/>
          </w:rPr>
          <w:delText xml:space="preserve">uture research can </w:delText>
        </w:r>
        <w:r w:rsidDel="00DA65E8">
          <w:rPr>
            <w:rFonts w:ascii="Times New Roman" w:eastAsia="Times New Roman" w:hAnsi="Times New Roman" w:cs="Times New Roman"/>
            <w:sz w:val="24"/>
            <w:szCs w:val="24"/>
          </w:rPr>
          <w:delText>collect data to</w:delText>
        </w:r>
        <w:r w:rsidR="0046699A" w:rsidDel="00DA65E8">
          <w:rPr>
            <w:rFonts w:ascii="Times New Roman" w:eastAsia="Times New Roman" w:hAnsi="Times New Roman" w:cs="Times New Roman"/>
            <w:sz w:val="24"/>
            <w:szCs w:val="24"/>
          </w:rPr>
          <w:delText xml:space="preserve"> provide increasingly </w:delText>
        </w:r>
        <w:r w:rsidR="00FF6C35" w:rsidDel="00DA65E8">
          <w:rPr>
            <w:rFonts w:ascii="Times New Roman" w:eastAsia="Times New Roman" w:hAnsi="Times New Roman" w:cs="Times New Roman"/>
            <w:sz w:val="24"/>
            <w:szCs w:val="24"/>
          </w:rPr>
          <w:delText>precise</w:delText>
        </w:r>
        <w:r w:rsidR="0046699A" w:rsidDel="00DA65E8">
          <w:rPr>
            <w:rFonts w:ascii="Times New Roman" w:eastAsia="Times New Roman" w:hAnsi="Times New Roman" w:cs="Times New Roman"/>
            <w:sz w:val="24"/>
            <w:szCs w:val="24"/>
          </w:rPr>
          <w:delText xml:space="preserve"> estimates of the minimum subjectively experienced difference across different populations</w:delText>
        </w:r>
        <w:r w:rsidDel="00DA65E8">
          <w:rPr>
            <w:rFonts w:ascii="Times New Roman" w:eastAsia="Times New Roman" w:hAnsi="Times New Roman" w:cs="Times New Roman"/>
            <w:sz w:val="24"/>
            <w:szCs w:val="24"/>
          </w:rPr>
          <w:delText xml:space="preserve">, in different contexts, and across different time periods </w:delText>
        </w:r>
      </w:del>
      <w:del w:id="318" w:author="Lakens, D." w:date="2020-05-07T11:47:00Z">
        <w:r w:rsidR="003657E8" w:rsidDel="0019487B">
          <w:rPr>
            <w:rFonts w:ascii="Times New Roman" w:eastAsia="Times New Roman" w:hAnsi="Times New Roman" w:cs="Times New Roman"/>
            <w:sz w:val="24"/>
            <w:szCs w:val="24"/>
          </w:rPr>
          <w:delText>(King, 2011</w:delText>
        </w:r>
        <w:r w:rsidR="00ED2B9F" w:rsidDel="0019487B">
          <w:rPr>
            <w:rFonts w:ascii="Times New Roman" w:eastAsia="Times New Roman" w:hAnsi="Times New Roman" w:cs="Times New Roman"/>
            <w:sz w:val="24"/>
            <w:szCs w:val="24"/>
          </w:rPr>
          <w:delText>; Wright et al., 2012</w:delText>
        </w:r>
        <w:r w:rsidR="003657E8" w:rsidDel="0019487B">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Although we observed no </w:t>
      </w:r>
      <w:del w:id="319" w:author="Lakens, D." w:date="2020-05-07T11:44:00Z">
        <w:r w:rsidDel="0019487B">
          <w:rPr>
            <w:rFonts w:ascii="Times New Roman" w:eastAsia="Times New Roman" w:hAnsi="Times New Roman" w:cs="Times New Roman"/>
            <w:sz w:val="24"/>
            <w:szCs w:val="24"/>
          </w:rPr>
          <w:delText xml:space="preserve">important </w:delText>
        </w:r>
      </w:del>
      <w:ins w:id="320" w:author="Lakens, D." w:date="2020-05-07T11:44:00Z">
        <w:r w:rsidR="0019487B">
          <w:rPr>
            <w:rFonts w:ascii="Times New Roman" w:eastAsia="Times New Roman" w:hAnsi="Times New Roman" w:cs="Times New Roman"/>
            <w:sz w:val="24"/>
            <w:szCs w:val="24"/>
          </w:rPr>
          <w:t>substantial</w:t>
        </w:r>
        <w:r w:rsidR="0019487B">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differences </w:t>
      </w:r>
      <w:r w:rsidR="00081B03">
        <w:rPr>
          <w:rFonts w:ascii="Times New Roman" w:eastAsia="Times New Roman" w:hAnsi="Times New Roman" w:cs="Times New Roman"/>
          <w:sz w:val="24"/>
          <w:szCs w:val="24"/>
        </w:rPr>
        <w:t>(based on the overlap</w:t>
      </w:r>
      <w:del w:id="321" w:author="Lakens, D." w:date="2020-05-07T11:44:00Z">
        <w:r w:rsidR="00081B03" w:rsidDel="0019487B">
          <w:rPr>
            <w:rFonts w:ascii="Times New Roman" w:eastAsia="Times New Roman" w:hAnsi="Times New Roman" w:cs="Times New Roman"/>
            <w:sz w:val="24"/>
            <w:szCs w:val="24"/>
          </w:rPr>
          <w:delText>s</w:delText>
        </w:r>
      </w:del>
      <w:r w:rsidR="00081B03">
        <w:rPr>
          <w:rFonts w:ascii="Times New Roman" w:eastAsia="Times New Roman" w:hAnsi="Times New Roman" w:cs="Times New Roman"/>
          <w:sz w:val="24"/>
          <w:szCs w:val="24"/>
        </w:rPr>
        <w:t xml:space="preserve"> between points estimates and their confidence intervals) </w:t>
      </w:r>
      <w:del w:id="322" w:author="Lakens, D." w:date="2020-05-07T11:40:00Z">
        <w:r w:rsidDel="00DA65E8">
          <w:rPr>
            <w:rFonts w:ascii="Times New Roman" w:eastAsia="Times New Roman" w:hAnsi="Times New Roman" w:cs="Times New Roman"/>
            <w:sz w:val="24"/>
            <w:szCs w:val="24"/>
          </w:rPr>
          <w:delText xml:space="preserve">in estimates </w:delText>
        </w:r>
      </w:del>
      <w:r>
        <w:rPr>
          <w:rFonts w:ascii="Times New Roman" w:eastAsia="Times New Roman" w:hAnsi="Times New Roman" w:cs="Times New Roman"/>
          <w:sz w:val="24"/>
          <w:szCs w:val="24"/>
        </w:rPr>
        <w:t xml:space="preserve">between </w:t>
      </w:r>
      <w:ins w:id="323" w:author="Lakens, D." w:date="2020-05-07T11:40:00Z">
        <w:r w:rsidR="00DA65E8">
          <w:rPr>
            <w:rFonts w:ascii="Times New Roman" w:eastAsia="Times New Roman" w:hAnsi="Times New Roman" w:cs="Times New Roman"/>
            <w:sz w:val="24"/>
            <w:szCs w:val="24"/>
          </w:rPr>
          <w:t xml:space="preserve">samples drawn from </w:t>
        </w:r>
      </w:ins>
      <w:r>
        <w:rPr>
          <w:rFonts w:ascii="Times New Roman" w:eastAsia="Times New Roman" w:hAnsi="Times New Roman" w:cs="Times New Roman"/>
          <w:sz w:val="24"/>
          <w:szCs w:val="24"/>
        </w:rPr>
        <w:t xml:space="preserve">Dutch </w:t>
      </w:r>
      <w:ins w:id="324" w:author="Lakens, D." w:date="2020-05-07T11:40:00Z">
        <w:r w:rsidR="00DA65E8">
          <w:rPr>
            <w:rFonts w:ascii="Times New Roman" w:eastAsia="Times New Roman" w:hAnsi="Times New Roman" w:cs="Times New Roman"/>
            <w:sz w:val="24"/>
            <w:szCs w:val="24"/>
          </w:rPr>
          <w:t>u</w:t>
        </w:r>
      </w:ins>
      <w:del w:id="325" w:author="Lakens, D." w:date="2020-05-07T11:40:00Z">
        <w:r w:rsidDel="00DA65E8">
          <w:rPr>
            <w:rFonts w:ascii="Times New Roman" w:eastAsia="Times New Roman" w:hAnsi="Times New Roman" w:cs="Times New Roman"/>
            <w:sz w:val="24"/>
            <w:szCs w:val="24"/>
          </w:rPr>
          <w:delText>U</w:delText>
        </w:r>
      </w:del>
      <w:r>
        <w:rPr>
          <w:rFonts w:ascii="Times New Roman" w:eastAsia="Times New Roman" w:hAnsi="Times New Roman" w:cs="Times New Roman"/>
          <w:sz w:val="24"/>
          <w:szCs w:val="24"/>
        </w:rPr>
        <w:t xml:space="preserve">niversity </w:t>
      </w:r>
      <w:ins w:id="326" w:author="Lakens, D." w:date="2020-05-07T11:40:00Z">
        <w:r w:rsidR="00DA65E8">
          <w:rPr>
            <w:rFonts w:ascii="Times New Roman" w:eastAsia="Times New Roman" w:hAnsi="Times New Roman" w:cs="Times New Roman"/>
            <w:sz w:val="24"/>
            <w:szCs w:val="24"/>
          </w:rPr>
          <w:t xml:space="preserve">students </w:t>
        </w:r>
      </w:ins>
      <w:r>
        <w:rPr>
          <w:rFonts w:ascii="Times New Roman" w:eastAsia="Times New Roman" w:hAnsi="Times New Roman" w:cs="Times New Roman"/>
          <w:sz w:val="24"/>
          <w:szCs w:val="24"/>
        </w:rPr>
        <w:t>and U.K. Prolific samples, nor between 2 or 5 days</w:t>
      </w:r>
      <w:r w:rsidR="00FF6C3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F6C35">
        <w:rPr>
          <w:rFonts w:ascii="Times New Roman" w:eastAsia="Times New Roman" w:hAnsi="Times New Roman" w:cs="Times New Roman"/>
          <w:sz w:val="24"/>
          <w:szCs w:val="24"/>
        </w:rPr>
        <w:t xml:space="preserve">delay </w:t>
      </w:r>
      <w:r>
        <w:rPr>
          <w:rFonts w:ascii="Times New Roman" w:eastAsia="Times New Roman" w:hAnsi="Times New Roman" w:cs="Times New Roman"/>
          <w:sz w:val="24"/>
          <w:szCs w:val="24"/>
        </w:rPr>
        <w:t>between T1 and T2</w:t>
      </w:r>
      <w:ins w:id="327" w:author="Lakens, D." w:date="2020-05-07T11:47:00Z">
        <w:r w:rsidR="0019487B">
          <w:rPr>
            <w:rFonts w:ascii="Times New Roman" w:eastAsia="Times New Roman" w:hAnsi="Times New Roman" w:cs="Times New Roman"/>
            <w:sz w:val="24"/>
            <w:szCs w:val="24"/>
          </w:rPr>
          <w:t>, i</w:t>
        </w:r>
        <w:r w:rsidR="0019487B">
          <w:rPr>
            <w:rFonts w:ascii="Times New Roman" w:eastAsia="Times New Roman" w:hAnsi="Times New Roman" w:cs="Times New Roman"/>
            <w:sz w:val="24"/>
            <w:szCs w:val="24"/>
          </w:rPr>
          <w:t>t is important not just to improve the precision of estimates, but also to examine their generalizability (King, 2011; Wright et al., 2012).</w:t>
        </w:r>
        <w:r w:rsidR="0019487B">
          <w:rPr>
            <w:rFonts w:ascii="Times New Roman" w:eastAsia="Times New Roman" w:hAnsi="Times New Roman" w:cs="Times New Roman"/>
            <w:sz w:val="24"/>
            <w:szCs w:val="24"/>
          </w:rPr>
          <w:t xml:space="preserve"> </w:t>
        </w:r>
      </w:ins>
      <w:del w:id="328" w:author="Lakens, D." w:date="2020-05-07T11:47:00Z">
        <w:r w:rsidDel="0019487B">
          <w:rPr>
            <w:rFonts w:ascii="Times New Roman" w:eastAsia="Times New Roman" w:hAnsi="Times New Roman" w:cs="Times New Roman"/>
            <w:sz w:val="24"/>
            <w:szCs w:val="24"/>
          </w:rPr>
          <w:delText>, repeating this study in other contexts or other populations might yield different estimates, and some measures might be more context dependent than others.</w:delText>
        </w:r>
        <w:r w:rsidR="003657E8" w:rsidDel="0019487B">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Because </w:t>
      </w:r>
      <w:r w:rsidR="00FF6C35">
        <w:rPr>
          <w:rFonts w:ascii="Times New Roman" w:eastAsia="Times New Roman" w:hAnsi="Times New Roman" w:cs="Times New Roman"/>
          <w:sz w:val="24"/>
          <w:szCs w:val="24"/>
        </w:rPr>
        <w:t xml:space="preserve">high-precision </w:t>
      </w:r>
      <w:r>
        <w:rPr>
          <w:rFonts w:ascii="Times New Roman" w:eastAsia="Times New Roman" w:hAnsi="Times New Roman" w:cs="Times New Roman"/>
          <w:sz w:val="24"/>
          <w:szCs w:val="24"/>
        </w:rPr>
        <w:t>estimates require large sample sizes (Maxwell, Kelley, &amp; Rausch, 2008) establishing minimum subjectively experienced differences in specific research fields in psychology would benefit from a coordinated approach to data collection.</w:t>
      </w:r>
    </w:p>
    <w:p w14:paraId="292B248C" w14:textId="5DA1DF8D" w:rsidR="008F0382" w:rsidRDefault="00CB4015" w:rsidP="00575B8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w:t>
      </w:r>
      <w:r w:rsidR="008F0382">
        <w:rPr>
          <w:rFonts w:ascii="Times New Roman" w:eastAsia="Times New Roman" w:hAnsi="Times New Roman" w:cs="Times New Roman"/>
          <w:sz w:val="24"/>
          <w:szCs w:val="24"/>
        </w:rPr>
        <w:t xml:space="preserve">he GRoC method </w:t>
      </w:r>
      <w:r>
        <w:rPr>
          <w:rFonts w:ascii="Times New Roman" w:eastAsia="Times New Roman" w:hAnsi="Times New Roman" w:cs="Times New Roman"/>
          <w:sz w:val="24"/>
          <w:szCs w:val="24"/>
        </w:rPr>
        <w:t>is only one anchor-based approach</w:t>
      </w:r>
      <w:r w:rsidR="008F0382">
        <w:rPr>
          <w:rFonts w:ascii="Times New Roman" w:eastAsia="Times New Roman" w:hAnsi="Times New Roman" w:cs="Times New Roman"/>
          <w:sz w:val="24"/>
          <w:szCs w:val="24"/>
        </w:rPr>
        <w:t xml:space="preserve">. Alternative anchor-based approaches exist, such as asking a second individual (e.g., a therapist or close other) to rate the change between T1 and T2. In the </w:t>
      </w:r>
      <w:commentRangeStart w:id="329"/>
      <w:r w:rsidR="008F0382">
        <w:rPr>
          <w:rFonts w:ascii="Times New Roman" w:eastAsia="Times New Roman" w:hAnsi="Times New Roman" w:cs="Times New Roman"/>
          <w:sz w:val="24"/>
          <w:szCs w:val="24"/>
        </w:rPr>
        <w:t>Supplemental Materials</w:t>
      </w:r>
      <w:commentRangeEnd w:id="329"/>
      <w:r w:rsidR="008056BD">
        <w:rPr>
          <w:rStyle w:val="CommentReference"/>
        </w:rPr>
        <w:commentReference w:id="329"/>
      </w:r>
      <w:r w:rsidR="008F0382">
        <w:rPr>
          <w:rFonts w:ascii="Times New Roman" w:eastAsia="Times New Roman" w:hAnsi="Times New Roman" w:cs="Times New Roman"/>
          <w:sz w:val="24"/>
          <w:szCs w:val="24"/>
        </w:rPr>
        <w:t xml:space="preserve">, we present the results of a </w:t>
      </w:r>
      <w:r w:rsidR="00081B03">
        <w:rPr>
          <w:rFonts w:ascii="Times New Roman" w:eastAsia="Times New Roman" w:hAnsi="Times New Roman" w:cs="Times New Roman"/>
          <w:sz w:val="24"/>
          <w:szCs w:val="24"/>
        </w:rPr>
        <w:t xml:space="preserve">between-persons </w:t>
      </w:r>
      <w:r w:rsidR="008F0382">
        <w:rPr>
          <w:rFonts w:ascii="Times New Roman" w:eastAsia="Times New Roman" w:hAnsi="Times New Roman" w:cs="Times New Roman"/>
          <w:sz w:val="24"/>
          <w:szCs w:val="24"/>
        </w:rPr>
        <w:t xml:space="preserve">paradigm where people complete the positive items of the PANAS, discuss their current levels of positive affect with a partner, and </w:t>
      </w:r>
      <w:r>
        <w:rPr>
          <w:rFonts w:ascii="Times New Roman" w:eastAsia="Times New Roman" w:hAnsi="Times New Roman" w:cs="Times New Roman"/>
          <w:sz w:val="24"/>
          <w:szCs w:val="24"/>
        </w:rPr>
        <w:t>then</w:t>
      </w:r>
      <w:r w:rsidR="008F0382">
        <w:rPr>
          <w:rFonts w:ascii="Times New Roman" w:eastAsia="Times New Roman" w:hAnsi="Times New Roman" w:cs="Times New Roman"/>
          <w:sz w:val="24"/>
          <w:szCs w:val="24"/>
        </w:rPr>
        <w:t xml:space="preserve"> complete an anchor question </w:t>
      </w:r>
      <w:r>
        <w:rPr>
          <w:rFonts w:ascii="Times New Roman" w:eastAsia="Times New Roman" w:hAnsi="Times New Roman" w:cs="Times New Roman"/>
          <w:sz w:val="24"/>
          <w:szCs w:val="24"/>
        </w:rPr>
        <w:t>about</w:t>
      </w:r>
      <w:r w:rsidR="008F0382">
        <w:rPr>
          <w:rFonts w:ascii="Times New Roman" w:eastAsia="Times New Roman" w:hAnsi="Times New Roman" w:cs="Times New Roman"/>
          <w:sz w:val="24"/>
          <w:szCs w:val="24"/>
        </w:rPr>
        <w:t xml:space="preserve"> whether they believe they currently feel the same, slightly more or less positive, or a lot more or less positive, than their interaction partner—the estimates were similar to the within-person approach in the present paper. Th</w:t>
      </w:r>
      <w:ins w:id="330" w:author="Lakens, D." w:date="2020-05-07T13:31:00Z">
        <w:r w:rsidR="008056BD">
          <w:rPr>
            <w:rFonts w:ascii="Times New Roman" w:eastAsia="Times New Roman" w:hAnsi="Times New Roman" w:cs="Times New Roman"/>
            <w:sz w:val="24"/>
            <w:szCs w:val="24"/>
          </w:rPr>
          <w:t>is</w:t>
        </w:r>
      </w:ins>
      <w:del w:id="331" w:author="Lakens, D." w:date="2020-05-07T13:31:00Z">
        <w:r w:rsidR="008F0382" w:rsidDel="008056BD">
          <w:rPr>
            <w:rFonts w:ascii="Times New Roman" w:eastAsia="Times New Roman" w:hAnsi="Times New Roman" w:cs="Times New Roman"/>
            <w:sz w:val="24"/>
            <w:szCs w:val="24"/>
          </w:rPr>
          <w:delText>e</w:delText>
        </w:r>
      </w:del>
      <w:r w:rsidR="008F0382">
        <w:rPr>
          <w:rFonts w:ascii="Times New Roman" w:eastAsia="Times New Roman" w:hAnsi="Times New Roman" w:cs="Times New Roman"/>
          <w:sz w:val="24"/>
          <w:szCs w:val="24"/>
        </w:rPr>
        <w:t xml:space="preserve"> between-person approach </w:t>
      </w:r>
      <w:del w:id="332" w:author="Lakens, D." w:date="2020-05-07T13:31:00Z">
        <w:r w:rsidR="008F0382" w:rsidDel="008056BD">
          <w:rPr>
            <w:rFonts w:ascii="Times New Roman" w:eastAsia="Times New Roman" w:hAnsi="Times New Roman" w:cs="Times New Roman"/>
            <w:sz w:val="24"/>
            <w:szCs w:val="24"/>
          </w:rPr>
          <w:delText xml:space="preserve">presented in the Supplemental Materials </w:delText>
        </w:r>
      </w:del>
      <w:r w:rsidR="008F0382">
        <w:rPr>
          <w:rFonts w:ascii="Times New Roman" w:eastAsia="Times New Roman" w:hAnsi="Times New Roman" w:cs="Times New Roman"/>
          <w:sz w:val="24"/>
          <w:szCs w:val="24"/>
        </w:rPr>
        <w:t>has been used in past research to estimate the minimum subjectively perceived difference in walking ability (</w:t>
      </w:r>
      <w:proofErr w:type="spellStart"/>
      <w:r w:rsidR="008F0382">
        <w:rPr>
          <w:rFonts w:ascii="Times New Roman" w:eastAsia="Times New Roman" w:hAnsi="Times New Roman" w:cs="Times New Roman"/>
          <w:sz w:val="24"/>
          <w:szCs w:val="24"/>
        </w:rPr>
        <w:t>Redelmeier</w:t>
      </w:r>
      <w:proofErr w:type="spellEnd"/>
      <w:r w:rsidR="008F0382">
        <w:rPr>
          <w:rFonts w:ascii="Times New Roman" w:eastAsia="Times New Roman" w:hAnsi="Times New Roman" w:cs="Times New Roman"/>
          <w:sz w:val="24"/>
          <w:szCs w:val="24"/>
        </w:rPr>
        <w:t xml:space="preserve">, </w:t>
      </w:r>
      <w:proofErr w:type="spellStart"/>
      <w:r w:rsidR="008F0382">
        <w:rPr>
          <w:rFonts w:ascii="Times New Roman" w:eastAsia="Times New Roman" w:hAnsi="Times New Roman" w:cs="Times New Roman"/>
          <w:sz w:val="24"/>
          <w:szCs w:val="24"/>
        </w:rPr>
        <w:t>Bayoumi</w:t>
      </w:r>
      <w:proofErr w:type="spellEnd"/>
      <w:r w:rsidR="008F0382">
        <w:rPr>
          <w:rFonts w:ascii="Times New Roman" w:eastAsia="Times New Roman" w:hAnsi="Times New Roman" w:cs="Times New Roman"/>
          <w:sz w:val="24"/>
          <w:szCs w:val="24"/>
        </w:rPr>
        <w:t xml:space="preserve">, Goldstein, &amp; </w:t>
      </w:r>
      <w:proofErr w:type="spellStart"/>
      <w:r w:rsidR="008F0382">
        <w:rPr>
          <w:rFonts w:ascii="Times New Roman" w:eastAsia="Times New Roman" w:hAnsi="Times New Roman" w:cs="Times New Roman"/>
          <w:sz w:val="24"/>
          <w:szCs w:val="24"/>
        </w:rPr>
        <w:t>Guyatt</w:t>
      </w:r>
      <w:proofErr w:type="spellEnd"/>
      <w:r w:rsidR="008F0382">
        <w:rPr>
          <w:rFonts w:ascii="Times New Roman" w:eastAsia="Times New Roman" w:hAnsi="Times New Roman" w:cs="Times New Roman"/>
          <w:sz w:val="24"/>
          <w:szCs w:val="24"/>
        </w:rPr>
        <w:t>, 1997)</w:t>
      </w:r>
      <w:r w:rsidR="008F0382">
        <w:rPr>
          <w:rStyle w:val="CommentReference"/>
        </w:rPr>
        <w:t xml:space="preserve">. </w:t>
      </w:r>
      <w:r w:rsidR="008F0382">
        <w:rPr>
          <w:rFonts w:ascii="Times New Roman" w:eastAsia="Times New Roman" w:hAnsi="Times New Roman" w:cs="Times New Roman"/>
          <w:sz w:val="24"/>
          <w:szCs w:val="24"/>
        </w:rPr>
        <w:t>Such alternative paradigms might be worthwhile to examine in the future</w:t>
      </w:r>
      <w:r w:rsidR="00575B81">
        <w:rPr>
          <w:rFonts w:ascii="Times New Roman" w:eastAsia="Times New Roman" w:hAnsi="Times New Roman" w:cs="Times New Roman"/>
          <w:sz w:val="24"/>
          <w:szCs w:val="24"/>
        </w:rPr>
        <w:t>.</w:t>
      </w:r>
      <w:r w:rsidR="008F0382">
        <w:rPr>
          <w:rFonts w:ascii="Times New Roman" w:eastAsia="Times New Roman" w:hAnsi="Times New Roman" w:cs="Times New Roman"/>
          <w:sz w:val="24"/>
          <w:szCs w:val="24"/>
        </w:rPr>
        <w:t xml:space="preserve"> </w:t>
      </w:r>
    </w:p>
    <w:p w14:paraId="330169D1" w14:textId="44D24F41" w:rsidR="00E8561B" w:rsidDel="006C1200" w:rsidRDefault="00CB4015">
      <w:pPr>
        <w:spacing w:line="480" w:lineRule="auto"/>
        <w:ind w:firstLine="720"/>
        <w:rPr>
          <w:moveFrom w:id="333" w:author="Lakens, D." w:date="2020-05-07T13:48:00Z"/>
          <w:rFonts w:ascii="Times New Roman" w:eastAsia="Times New Roman" w:hAnsi="Times New Roman" w:cs="Times New Roman"/>
          <w:sz w:val="24"/>
          <w:szCs w:val="24"/>
        </w:rPr>
      </w:pPr>
      <w:moveFromRangeStart w:id="334" w:author="Lakens, D." w:date="2020-05-07T13:48:00Z" w:name="move39751716"/>
      <w:moveFrom w:id="335" w:author="Lakens, D." w:date="2020-05-07T13:48:00Z">
        <w:r w:rsidDel="006C1200">
          <w:rPr>
            <w:rFonts w:ascii="Times New Roman" w:eastAsia="Times New Roman" w:hAnsi="Times New Roman" w:cs="Times New Roman"/>
            <w:sz w:val="24"/>
            <w:szCs w:val="24"/>
          </w:rPr>
          <w:t xml:space="preserve">Using the minimum subjectively experience difference </w:t>
        </w:r>
        <w:r w:rsidR="0046699A" w:rsidDel="006C1200">
          <w:rPr>
            <w:rFonts w:ascii="Times New Roman" w:eastAsia="Times New Roman" w:hAnsi="Times New Roman" w:cs="Times New Roman"/>
            <w:sz w:val="24"/>
            <w:szCs w:val="24"/>
          </w:rPr>
          <w:t xml:space="preserve">to determine the </w:t>
        </w:r>
        <w:r w:rsidR="00356E88" w:rsidDel="006C1200">
          <w:rPr>
            <w:rFonts w:ascii="Times New Roman" w:eastAsia="Times New Roman" w:hAnsi="Times New Roman" w:cs="Times New Roman"/>
            <w:sz w:val="24"/>
            <w:szCs w:val="24"/>
          </w:rPr>
          <w:t>SESOI</w:t>
        </w:r>
        <w:r w:rsidDel="006C1200">
          <w:rPr>
            <w:rFonts w:ascii="Times New Roman" w:eastAsia="Times New Roman" w:hAnsi="Times New Roman" w:cs="Times New Roman"/>
            <w:sz w:val="24"/>
            <w:szCs w:val="24"/>
          </w:rPr>
          <w:t xml:space="preserve"> only works for certain research questions</w:t>
        </w:r>
        <w:r w:rsidR="0046699A" w:rsidDel="006C1200">
          <w:rPr>
            <w:rFonts w:ascii="Times New Roman" w:eastAsia="Times New Roman" w:hAnsi="Times New Roman" w:cs="Times New Roman"/>
            <w:sz w:val="24"/>
            <w:szCs w:val="24"/>
          </w:rPr>
          <w:t xml:space="preserve">. Effect sizes that are too small to be subjectively </w:t>
        </w:r>
        <w:r w:rsidR="008F0382" w:rsidDel="006C1200">
          <w:rPr>
            <w:rFonts w:ascii="Times New Roman" w:eastAsia="Times New Roman" w:hAnsi="Times New Roman" w:cs="Times New Roman"/>
            <w:sz w:val="24"/>
            <w:szCs w:val="24"/>
          </w:rPr>
          <w:t>deemed meaningful</w:t>
        </w:r>
        <w:r w:rsidR="0046699A" w:rsidDel="006C1200">
          <w:rPr>
            <w:rFonts w:ascii="Times New Roman" w:eastAsia="Times New Roman" w:hAnsi="Times New Roman" w:cs="Times New Roman"/>
            <w:sz w:val="24"/>
            <w:szCs w:val="24"/>
          </w:rPr>
          <w:t xml:space="preserve"> by individuals may still be important, and researchers can determine the SESOI based on other criteria (such as a cost-benefit analysis, or effect sizes that are theoretically predicted). </w:t>
        </w:r>
        <w:r w:rsidR="008F0382" w:rsidDel="006C1200">
          <w:rPr>
            <w:rFonts w:ascii="Times New Roman" w:eastAsia="Times New Roman" w:hAnsi="Times New Roman" w:cs="Times New Roman"/>
            <w:sz w:val="24"/>
            <w:szCs w:val="24"/>
          </w:rPr>
          <w:t xml:space="preserve">However, the proposed anchor-based approach may be quite suitable for researchers who are interested in effects that are subjectively experienced </w:t>
        </w:r>
        <w:r w:rsidR="00081B03" w:rsidDel="006C1200">
          <w:rPr>
            <w:rFonts w:ascii="Times New Roman" w:eastAsia="Times New Roman" w:hAnsi="Times New Roman" w:cs="Times New Roman"/>
            <w:sz w:val="24"/>
            <w:szCs w:val="24"/>
          </w:rPr>
          <w:t>and considered meaningful</w:t>
        </w:r>
        <w:r w:rsidR="00B12E08" w:rsidRPr="00B12E08" w:rsidDel="006C1200">
          <w:rPr>
            <w:rFonts w:ascii="Times New Roman" w:eastAsia="Times New Roman" w:hAnsi="Times New Roman" w:cs="Times New Roman"/>
            <w:sz w:val="24"/>
            <w:szCs w:val="24"/>
          </w:rPr>
          <w:t>.</w:t>
        </w:r>
      </w:moveFrom>
    </w:p>
    <w:moveFromRangeEnd w:id="334"/>
    <w:p w14:paraId="36AE46D4" w14:textId="6195ACDC" w:rsidR="006C1200" w:rsidDel="006C1200" w:rsidRDefault="008F0382">
      <w:pPr>
        <w:spacing w:line="480" w:lineRule="auto"/>
        <w:ind w:firstLine="720"/>
        <w:rPr>
          <w:del w:id="336" w:author="Lakens, D." w:date="2020-05-07T13:49: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several possible limitations of the usefulness of </w:t>
      </w:r>
      <w:r w:rsidR="0030532B">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GRoC </w:t>
      </w:r>
      <w:r w:rsidR="0030532B">
        <w:rPr>
          <w:rFonts w:ascii="Times New Roman" w:eastAsia="Times New Roman" w:hAnsi="Times New Roman" w:cs="Times New Roman"/>
          <w:sz w:val="24"/>
          <w:szCs w:val="24"/>
        </w:rPr>
        <w:t xml:space="preserve">anchor-based method </w:t>
      </w:r>
      <w:r w:rsidR="0046699A">
        <w:rPr>
          <w:rFonts w:ascii="Times New Roman" w:eastAsia="Times New Roman" w:hAnsi="Times New Roman" w:cs="Times New Roman"/>
          <w:sz w:val="24"/>
          <w:szCs w:val="24"/>
        </w:rPr>
        <w:t>(see, King, 2011; Walters &amp; Brazier, 2003</w:t>
      </w:r>
      <w:r w:rsidR="005111E9">
        <w:rPr>
          <w:rFonts w:ascii="Times New Roman" w:eastAsia="Times New Roman" w:hAnsi="Times New Roman" w:cs="Times New Roman"/>
          <w:sz w:val="24"/>
          <w:szCs w:val="24"/>
        </w:rPr>
        <w:t>; Wright et al., 2012</w:t>
      </w:r>
      <w:r w:rsidR="0046699A">
        <w:rPr>
          <w:rFonts w:ascii="Times New Roman" w:eastAsia="Times New Roman" w:hAnsi="Times New Roman" w:cs="Times New Roman"/>
          <w:sz w:val="24"/>
          <w:szCs w:val="24"/>
        </w:rPr>
        <w:t>).</w:t>
      </w:r>
      <w:ins w:id="337" w:author="Lakens, D." w:date="2020-05-07T13:48:00Z">
        <w:r w:rsidR="006C1200">
          <w:rPr>
            <w:rFonts w:ascii="Times New Roman" w:eastAsia="Times New Roman" w:hAnsi="Times New Roman" w:cs="Times New Roman"/>
            <w:sz w:val="24"/>
            <w:szCs w:val="24"/>
          </w:rPr>
          <w:t xml:space="preserve"> First, sometimes e</w:t>
        </w:r>
      </w:ins>
      <w:moveToRangeStart w:id="338" w:author="Lakens, D." w:date="2020-05-07T13:48:00Z" w:name="move39751716"/>
      <w:moveTo w:id="339" w:author="Lakens, D." w:date="2020-05-07T13:48:00Z">
        <w:del w:id="340" w:author="Lakens, D." w:date="2020-05-07T13:48:00Z">
          <w:r w:rsidR="006C1200" w:rsidDel="006C1200">
            <w:rPr>
              <w:rFonts w:ascii="Times New Roman" w:eastAsia="Times New Roman" w:hAnsi="Times New Roman" w:cs="Times New Roman"/>
              <w:sz w:val="24"/>
              <w:szCs w:val="24"/>
            </w:rPr>
            <w:delText>Using the minimum subjectively experience difference to determine the SESOI only works for certain research questions. E</w:delText>
          </w:r>
        </w:del>
        <w:r w:rsidR="006C1200">
          <w:rPr>
            <w:rFonts w:ascii="Times New Roman" w:eastAsia="Times New Roman" w:hAnsi="Times New Roman" w:cs="Times New Roman"/>
            <w:sz w:val="24"/>
            <w:szCs w:val="24"/>
          </w:rPr>
          <w:t xml:space="preserve">ffect sizes that are too small to be subjectively deemed meaningful by individuals may still be important, and researchers </w:t>
        </w:r>
        <w:del w:id="341" w:author="Lakens, D." w:date="2020-05-07T13:48:00Z">
          <w:r w:rsidR="006C1200" w:rsidDel="006C1200">
            <w:rPr>
              <w:rFonts w:ascii="Times New Roman" w:eastAsia="Times New Roman" w:hAnsi="Times New Roman" w:cs="Times New Roman"/>
              <w:sz w:val="24"/>
              <w:szCs w:val="24"/>
            </w:rPr>
            <w:delText>can</w:delText>
          </w:r>
        </w:del>
      </w:moveTo>
      <w:ins w:id="342" w:author="Lakens, D." w:date="2020-05-07T13:48:00Z">
        <w:r w:rsidR="006C1200">
          <w:rPr>
            <w:rFonts w:ascii="Times New Roman" w:eastAsia="Times New Roman" w:hAnsi="Times New Roman" w:cs="Times New Roman"/>
            <w:sz w:val="24"/>
            <w:szCs w:val="24"/>
          </w:rPr>
          <w:t xml:space="preserve">should </w:t>
        </w:r>
      </w:ins>
      <w:moveTo w:id="343" w:author="Lakens, D." w:date="2020-05-07T13:48:00Z">
        <w:del w:id="344" w:author="Lakens, D." w:date="2020-05-07T13:48:00Z">
          <w:r w:rsidR="006C1200" w:rsidDel="006C1200">
            <w:rPr>
              <w:rFonts w:ascii="Times New Roman" w:eastAsia="Times New Roman" w:hAnsi="Times New Roman" w:cs="Times New Roman"/>
              <w:sz w:val="24"/>
              <w:szCs w:val="24"/>
            </w:rPr>
            <w:delText xml:space="preserve"> </w:delText>
          </w:r>
        </w:del>
        <w:r w:rsidR="006C1200">
          <w:rPr>
            <w:rFonts w:ascii="Times New Roman" w:eastAsia="Times New Roman" w:hAnsi="Times New Roman" w:cs="Times New Roman"/>
            <w:sz w:val="24"/>
            <w:szCs w:val="24"/>
          </w:rPr>
          <w:t xml:space="preserve">determine the SESOI based on other criteria (such as a cost-benefit analysis, or effect sizes that are theoretically predicted). </w:t>
        </w:r>
        <w:del w:id="345" w:author="Lakens, D." w:date="2020-05-07T13:49:00Z">
          <w:r w:rsidR="006C1200" w:rsidDel="006C1200">
            <w:rPr>
              <w:rFonts w:ascii="Times New Roman" w:eastAsia="Times New Roman" w:hAnsi="Times New Roman" w:cs="Times New Roman"/>
              <w:sz w:val="24"/>
              <w:szCs w:val="24"/>
            </w:rPr>
            <w:delText>However, t</w:delText>
          </w:r>
        </w:del>
      </w:moveTo>
      <w:ins w:id="346" w:author="Lakens, D." w:date="2020-05-07T13:49:00Z">
        <w:r w:rsidR="006C1200">
          <w:rPr>
            <w:rFonts w:ascii="Times New Roman" w:eastAsia="Times New Roman" w:hAnsi="Times New Roman" w:cs="Times New Roman"/>
            <w:sz w:val="24"/>
            <w:szCs w:val="24"/>
          </w:rPr>
          <w:t>T</w:t>
        </w:r>
      </w:ins>
      <w:moveTo w:id="347" w:author="Lakens, D." w:date="2020-05-07T13:48:00Z">
        <w:r w:rsidR="006C1200">
          <w:rPr>
            <w:rFonts w:ascii="Times New Roman" w:eastAsia="Times New Roman" w:hAnsi="Times New Roman" w:cs="Times New Roman"/>
            <w:sz w:val="24"/>
            <w:szCs w:val="24"/>
          </w:rPr>
          <w:t xml:space="preserve">he proposed anchor-based approach </w:t>
        </w:r>
        <w:del w:id="348" w:author="Lakens, D." w:date="2020-05-07T13:49:00Z">
          <w:r w:rsidR="006C1200" w:rsidDel="006C1200">
            <w:rPr>
              <w:rFonts w:ascii="Times New Roman" w:eastAsia="Times New Roman" w:hAnsi="Times New Roman" w:cs="Times New Roman"/>
              <w:sz w:val="24"/>
              <w:szCs w:val="24"/>
            </w:rPr>
            <w:delText>may be quite</w:delText>
          </w:r>
        </w:del>
      </w:moveTo>
      <w:ins w:id="349" w:author="Lakens, D." w:date="2020-05-07T13:49:00Z">
        <w:r w:rsidR="006C1200">
          <w:rPr>
            <w:rFonts w:ascii="Times New Roman" w:eastAsia="Times New Roman" w:hAnsi="Times New Roman" w:cs="Times New Roman"/>
            <w:sz w:val="24"/>
            <w:szCs w:val="24"/>
          </w:rPr>
          <w:t>is primarily</w:t>
        </w:r>
      </w:ins>
      <w:moveTo w:id="350" w:author="Lakens, D." w:date="2020-05-07T13:48:00Z">
        <w:r w:rsidR="006C1200">
          <w:rPr>
            <w:rFonts w:ascii="Times New Roman" w:eastAsia="Times New Roman" w:hAnsi="Times New Roman" w:cs="Times New Roman"/>
            <w:sz w:val="24"/>
            <w:szCs w:val="24"/>
          </w:rPr>
          <w:t xml:space="preserve"> suitable for researchers who are interested in effects that are subjectively experienced and considered meaningfu</w:t>
        </w:r>
      </w:moveTo>
      <w:ins w:id="351" w:author="Lakens, D." w:date="2020-05-07T13:49:00Z">
        <w:r w:rsidR="006C1200">
          <w:rPr>
            <w:rFonts w:ascii="Times New Roman" w:eastAsia="Times New Roman" w:hAnsi="Times New Roman" w:cs="Times New Roman"/>
            <w:sz w:val="24"/>
            <w:szCs w:val="24"/>
          </w:rPr>
          <w:t xml:space="preserve">l. </w:t>
        </w:r>
      </w:ins>
      <w:moveTo w:id="352" w:author="Lakens, D." w:date="2020-05-07T13:48:00Z">
        <w:del w:id="353" w:author="Lakens, D." w:date="2020-05-07T13:49:00Z">
          <w:r w:rsidR="006C1200" w:rsidDel="006C1200">
            <w:rPr>
              <w:rFonts w:ascii="Times New Roman" w:eastAsia="Times New Roman" w:hAnsi="Times New Roman" w:cs="Times New Roman"/>
              <w:sz w:val="24"/>
              <w:szCs w:val="24"/>
            </w:rPr>
            <w:delText>l</w:delText>
          </w:r>
          <w:r w:rsidR="006C1200" w:rsidRPr="00B12E08" w:rsidDel="006C1200">
            <w:rPr>
              <w:rFonts w:ascii="Times New Roman" w:eastAsia="Times New Roman" w:hAnsi="Times New Roman" w:cs="Times New Roman"/>
              <w:sz w:val="24"/>
              <w:szCs w:val="24"/>
            </w:rPr>
            <w:delText>.</w:delText>
          </w:r>
        </w:del>
      </w:moveTo>
    </w:p>
    <w:p w14:paraId="46154D3D" w14:textId="77777777" w:rsidR="006C1200" w:rsidRDefault="006C1200" w:rsidP="006C1200">
      <w:pPr>
        <w:spacing w:line="480" w:lineRule="auto"/>
        <w:ind w:firstLine="720"/>
        <w:rPr>
          <w:ins w:id="354" w:author="Lakens, D." w:date="2020-05-07T13:49:00Z"/>
          <w:moveTo w:id="355" w:author="Lakens, D." w:date="2020-05-07T13:48:00Z"/>
          <w:rFonts w:ascii="Times New Roman" w:eastAsia="Times New Roman" w:hAnsi="Times New Roman" w:cs="Times New Roman"/>
          <w:sz w:val="24"/>
          <w:szCs w:val="24"/>
        </w:rPr>
      </w:pPr>
    </w:p>
    <w:moveToRangeEnd w:id="338"/>
    <w:p w14:paraId="7EFBAD61" w14:textId="42423277" w:rsidR="00347CC5" w:rsidRDefault="0046699A">
      <w:pPr>
        <w:spacing w:line="480" w:lineRule="auto"/>
        <w:ind w:firstLine="720"/>
        <w:rPr>
          <w:rFonts w:ascii="Times New Roman" w:eastAsia="Times New Roman" w:hAnsi="Times New Roman" w:cs="Times New Roman"/>
          <w:sz w:val="24"/>
          <w:szCs w:val="24"/>
        </w:rPr>
      </w:pPr>
      <w:del w:id="356" w:author="Lakens, D." w:date="2020-05-07T13:49:00Z">
        <w:r w:rsidDel="006C1200">
          <w:rPr>
            <w:rFonts w:ascii="Times New Roman" w:eastAsia="Times New Roman" w:hAnsi="Times New Roman" w:cs="Times New Roman"/>
            <w:sz w:val="24"/>
            <w:szCs w:val="24"/>
          </w:rPr>
          <w:delText xml:space="preserve"> First</w:delText>
        </w:r>
      </w:del>
      <w:ins w:id="357" w:author="Lakens, D." w:date="2020-05-07T13:49:00Z">
        <w:r w:rsidR="006C1200">
          <w:rPr>
            <w:rFonts w:ascii="Times New Roman" w:eastAsia="Times New Roman" w:hAnsi="Times New Roman" w:cs="Times New Roman"/>
            <w:sz w:val="24"/>
            <w:szCs w:val="24"/>
          </w:rPr>
          <w:t>Second</w:t>
        </w:r>
      </w:ins>
      <w:r w:rsidR="00B12E08">
        <w:rPr>
          <w:rFonts w:ascii="Times New Roman" w:eastAsia="Times New Roman" w:hAnsi="Times New Roman" w:cs="Times New Roman"/>
          <w:sz w:val="24"/>
          <w:szCs w:val="24"/>
        </w:rPr>
        <w:t xml:space="preserve">, </w:t>
      </w:r>
      <w:r w:rsidR="00112BB5">
        <w:rPr>
          <w:rFonts w:ascii="Times New Roman" w:eastAsia="Times New Roman" w:hAnsi="Times New Roman" w:cs="Times New Roman"/>
          <w:sz w:val="24"/>
          <w:szCs w:val="24"/>
        </w:rPr>
        <w:t>p</w:t>
      </w:r>
      <w:r>
        <w:rPr>
          <w:rFonts w:ascii="Times New Roman" w:eastAsia="Times New Roman" w:hAnsi="Times New Roman" w:cs="Times New Roman"/>
          <w:sz w:val="24"/>
          <w:szCs w:val="24"/>
        </w:rPr>
        <w:t>eople’s</w:t>
      </w:r>
      <w:r w:rsidR="00112BB5">
        <w:rPr>
          <w:rFonts w:ascii="Times New Roman" w:eastAsia="Times New Roman" w:hAnsi="Times New Roman" w:cs="Times New Roman"/>
          <w:sz w:val="24"/>
          <w:szCs w:val="24"/>
        </w:rPr>
        <w:t xml:space="preserve"> retrospective</w:t>
      </w:r>
      <w:r>
        <w:rPr>
          <w:rFonts w:ascii="Times New Roman" w:eastAsia="Times New Roman" w:hAnsi="Times New Roman" w:cs="Times New Roman"/>
          <w:sz w:val="24"/>
          <w:szCs w:val="24"/>
        </w:rPr>
        <w:t xml:space="preserve"> response</w:t>
      </w:r>
      <w:r w:rsidR="00A34D6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on the </w:t>
      </w:r>
      <w:r w:rsidR="00076AA6">
        <w:rPr>
          <w:rFonts w:ascii="Times New Roman" w:eastAsia="Times New Roman" w:hAnsi="Times New Roman" w:cs="Times New Roman"/>
          <w:sz w:val="24"/>
          <w:szCs w:val="24"/>
        </w:rPr>
        <w:t xml:space="preserve">GRoC </w:t>
      </w:r>
      <w:r>
        <w:rPr>
          <w:rFonts w:ascii="Times New Roman" w:eastAsia="Times New Roman" w:hAnsi="Times New Roman" w:cs="Times New Roman"/>
          <w:sz w:val="24"/>
          <w:szCs w:val="24"/>
        </w:rPr>
        <w:t xml:space="preserve">question </w:t>
      </w:r>
      <w:r w:rsidR="00112BB5">
        <w:rPr>
          <w:rFonts w:ascii="Times New Roman" w:eastAsia="Times New Roman" w:hAnsi="Times New Roman" w:cs="Times New Roman"/>
          <w:sz w:val="24"/>
          <w:szCs w:val="24"/>
        </w:rPr>
        <w:t>may</w:t>
      </w:r>
      <w:r w:rsidR="00A34D6D">
        <w:rPr>
          <w:rFonts w:ascii="Times New Roman" w:eastAsia="Times New Roman" w:hAnsi="Times New Roman" w:cs="Times New Roman"/>
          <w:sz w:val="24"/>
          <w:szCs w:val="24"/>
        </w:rPr>
        <w:t xml:space="preserve"> more strongly reflect their</w:t>
      </w:r>
      <w:r w:rsidR="00112BB5">
        <w:rPr>
          <w:rFonts w:ascii="Times New Roman" w:eastAsia="Times New Roman" w:hAnsi="Times New Roman" w:cs="Times New Roman"/>
          <w:sz w:val="24"/>
          <w:szCs w:val="24"/>
        </w:rPr>
        <w:t xml:space="preserve"> present state </w:t>
      </w:r>
      <w:r w:rsidR="00A34D6D">
        <w:rPr>
          <w:rFonts w:ascii="Times New Roman" w:eastAsia="Times New Roman" w:hAnsi="Times New Roman" w:cs="Times New Roman"/>
          <w:sz w:val="24"/>
          <w:szCs w:val="24"/>
        </w:rPr>
        <w:t xml:space="preserve">than their change over time </w:t>
      </w:r>
      <w:r w:rsidR="00112BB5">
        <w:rPr>
          <w:rFonts w:ascii="Times New Roman" w:eastAsia="Times New Roman" w:hAnsi="Times New Roman" w:cs="Times New Roman"/>
          <w:sz w:val="24"/>
          <w:szCs w:val="24"/>
        </w:rPr>
        <w:t>(</w:t>
      </w:r>
      <w:r w:rsidR="00B301E2">
        <w:rPr>
          <w:rFonts w:ascii="Times New Roman" w:eastAsia="Times New Roman" w:hAnsi="Times New Roman" w:cs="Times New Roman"/>
          <w:sz w:val="24"/>
          <w:szCs w:val="24"/>
        </w:rPr>
        <w:t xml:space="preserve">Norman et al., 1997; </w:t>
      </w:r>
      <w:r w:rsidR="00112BB5">
        <w:rPr>
          <w:rFonts w:ascii="Times New Roman" w:eastAsia="Times New Roman" w:hAnsi="Times New Roman" w:cs="Times New Roman"/>
          <w:sz w:val="24"/>
          <w:szCs w:val="24"/>
        </w:rPr>
        <w:t>Wright et al., 2012)</w:t>
      </w:r>
      <w:r w:rsidR="00A34D6D">
        <w:rPr>
          <w:rFonts w:ascii="Times New Roman" w:eastAsia="Times New Roman" w:hAnsi="Times New Roman" w:cs="Times New Roman"/>
          <w:sz w:val="24"/>
          <w:szCs w:val="24"/>
        </w:rPr>
        <w:t xml:space="preserve">, </w:t>
      </w:r>
      <w:r w:rsidR="00984B0A">
        <w:rPr>
          <w:rFonts w:ascii="Times New Roman" w:eastAsia="Times New Roman" w:hAnsi="Times New Roman" w:cs="Times New Roman"/>
          <w:sz w:val="24"/>
          <w:szCs w:val="24"/>
        </w:rPr>
        <w:t>while</w:t>
      </w:r>
      <w:r w:rsidR="00A34D6D">
        <w:rPr>
          <w:rFonts w:ascii="Times New Roman" w:eastAsia="Times New Roman" w:hAnsi="Times New Roman" w:cs="Times New Roman"/>
          <w:sz w:val="24"/>
          <w:szCs w:val="24"/>
        </w:rPr>
        <w:t xml:space="preserve"> responses on the </w:t>
      </w:r>
      <w:r w:rsidR="00076AA6">
        <w:rPr>
          <w:rFonts w:ascii="Times New Roman" w:eastAsia="Times New Roman" w:hAnsi="Times New Roman" w:cs="Times New Roman"/>
          <w:sz w:val="24"/>
          <w:szCs w:val="24"/>
        </w:rPr>
        <w:t xml:space="preserve">GRoC </w:t>
      </w:r>
      <w:r w:rsidR="00A34D6D">
        <w:rPr>
          <w:rFonts w:ascii="Times New Roman" w:eastAsia="Times New Roman" w:hAnsi="Times New Roman" w:cs="Times New Roman"/>
          <w:sz w:val="24"/>
          <w:szCs w:val="24"/>
        </w:rPr>
        <w:t xml:space="preserve">question should </w:t>
      </w:r>
      <w:r w:rsidR="00112BB5">
        <w:rPr>
          <w:rFonts w:ascii="Times New Roman" w:eastAsia="Times New Roman" w:hAnsi="Times New Roman" w:cs="Times New Roman"/>
          <w:sz w:val="24"/>
          <w:szCs w:val="24"/>
        </w:rPr>
        <w:t>correlate with their change scores (</w:t>
      </w:r>
      <w:proofErr w:type="spellStart"/>
      <w:r w:rsidR="00112BB5">
        <w:rPr>
          <w:rFonts w:ascii="Times New Roman" w:eastAsia="Times New Roman" w:hAnsi="Times New Roman" w:cs="Times New Roman"/>
          <w:sz w:val="24"/>
          <w:szCs w:val="24"/>
        </w:rPr>
        <w:t>Cella</w:t>
      </w:r>
      <w:proofErr w:type="spellEnd"/>
      <w:r w:rsidR="00112BB5">
        <w:rPr>
          <w:rFonts w:ascii="Times New Roman" w:eastAsia="Times New Roman" w:hAnsi="Times New Roman" w:cs="Times New Roman"/>
          <w:sz w:val="24"/>
          <w:szCs w:val="24"/>
        </w:rPr>
        <w:t xml:space="preserve"> et al., 2002)</w:t>
      </w:r>
      <w:r>
        <w:rPr>
          <w:rFonts w:ascii="Times New Roman" w:eastAsia="Times New Roman" w:hAnsi="Times New Roman" w:cs="Times New Roman"/>
          <w:sz w:val="24"/>
          <w:szCs w:val="24"/>
        </w:rPr>
        <w:t xml:space="preserve">. In </w:t>
      </w:r>
      <w:r w:rsidR="00A34D6D">
        <w:rPr>
          <w:rFonts w:ascii="Times New Roman" w:eastAsia="Times New Roman" w:hAnsi="Times New Roman" w:cs="Times New Roman"/>
          <w:sz w:val="24"/>
          <w:szCs w:val="24"/>
        </w:rPr>
        <w:t>our data, people’s responses on</w:t>
      </w:r>
      <w:r>
        <w:rPr>
          <w:rFonts w:ascii="Times New Roman" w:eastAsia="Times New Roman" w:hAnsi="Times New Roman" w:cs="Times New Roman"/>
          <w:sz w:val="24"/>
          <w:szCs w:val="24"/>
        </w:rPr>
        <w:t xml:space="preserve"> the </w:t>
      </w:r>
      <w:r w:rsidR="00076AA6">
        <w:rPr>
          <w:rFonts w:ascii="Times New Roman" w:eastAsia="Times New Roman" w:hAnsi="Times New Roman" w:cs="Times New Roman"/>
          <w:sz w:val="24"/>
          <w:szCs w:val="24"/>
        </w:rPr>
        <w:t xml:space="preserve">GRoC </w:t>
      </w:r>
      <w:r>
        <w:rPr>
          <w:rFonts w:ascii="Times New Roman" w:eastAsia="Times New Roman" w:hAnsi="Times New Roman" w:cs="Times New Roman"/>
          <w:sz w:val="24"/>
          <w:szCs w:val="24"/>
        </w:rPr>
        <w:t xml:space="preserve">question </w:t>
      </w:r>
      <w:r w:rsidR="00A34D6D">
        <w:rPr>
          <w:rFonts w:ascii="Times New Roman" w:eastAsia="Times New Roman" w:hAnsi="Times New Roman" w:cs="Times New Roman"/>
          <w:sz w:val="24"/>
          <w:szCs w:val="24"/>
        </w:rPr>
        <w:t>were more strongly correlated</w:t>
      </w:r>
      <w:r>
        <w:rPr>
          <w:rFonts w:ascii="Times New Roman" w:eastAsia="Times New Roman" w:hAnsi="Times New Roman" w:cs="Times New Roman"/>
          <w:sz w:val="24"/>
          <w:szCs w:val="24"/>
        </w:rPr>
        <w:t xml:space="preserve"> with change scores (PA: </w:t>
      </w:r>
      <w:r>
        <w:rPr>
          <w:rFonts w:ascii="Times New Roman" w:eastAsia="Times New Roman" w:hAnsi="Times New Roman" w:cs="Times New Roman"/>
          <w:i/>
          <w:sz w:val="24"/>
          <w:szCs w:val="24"/>
        </w:rPr>
        <w:t xml:space="preserve">r </w:t>
      </w:r>
      <w:r>
        <w:rPr>
          <w:rFonts w:ascii="Times New Roman" w:eastAsia="Times New Roman" w:hAnsi="Times New Roman" w:cs="Times New Roman"/>
          <w:sz w:val="24"/>
          <w:szCs w:val="24"/>
        </w:rPr>
        <w:t>= .</w:t>
      </w:r>
      <w:r w:rsidR="00356E88">
        <w:rPr>
          <w:rFonts w:ascii="Times New Roman" w:eastAsia="Times New Roman" w:hAnsi="Times New Roman" w:cs="Times New Roman"/>
          <w:sz w:val="24"/>
          <w:szCs w:val="24"/>
        </w:rPr>
        <w:t>47</w:t>
      </w:r>
      <w:r>
        <w:rPr>
          <w:rFonts w:ascii="Times New Roman" w:eastAsia="Times New Roman" w:hAnsi="Times New Roman" w:cs="Times New Roman"/>
          <w:sz w:val="24"/>
          <w:szCs w:val="24"/>
        </w:rPr>
        <w:t xml:space="preserve">; NA: </w:t>
      </w:r>
      <w:r>
        <w:rPr>
          <w:rFonts w:ascii="Times New Roman" w:eastAsia="Times New Roman" w:hAnsi="Times New Roman" w:cs="Times New Roman"/>
          <w:i/>
          <w:sz w:val="24"/>
          <w:szCs w:val="24"/>
        </w:rPr>
        <w:t xml:space="preserve">r </w:t>
      </w:r>
      <w:r>
        <w:rPr>
          <w:rFonts w:ascii="Times New Roman" w:eastAsia="Times New Roman" w:hAnsi="Times New Roman" w:cs="Times New Roman"/>
          <w:sz w:val="24"/>
          <w:szCs w:val="24"/>
        </w:rPr>
        <w:t>= .</w:t>
      </w:r>
      <w:r w:rsidR="00356E88">
        <w:rPr>
          <w:rFonts w:ascii="Times New Roman" w:eastAsia="Times New Roman" w:hAnsi="Times New Roman" w:cs="Times New Roman"/>
          <w:sz w:val="24"/>
          <w:szCs w:val="24"/>
        </w:rPr>
        <w:t>42</w:t>
      </w:r>
      <w:r>
        <w:rPr>
          <w:rFonts w:ascii="Times New Roman" w:eastAsia="Times New Roman" w:hAnsi="Times New Roman" w:cs="Times New Roman"/>
          <w:sz w:val="24"/>
          <w:szCs w:val="24"/>
        </w:rPr>
        <w:t xml:space="preserve">) than with T2 </w:t>
      </w:r>
      <w:r w:rsidR="00A34D6D">
        <w:rPr>
          <w:rFonts w:ascii="Times New Roman" w:eastAsia="Times New Roman" w:hAnsi="Times New Roman" w:cs="Times New Roman"/>
          <w:sz w:val="24"/>
          <w:szCs w:val="24"/>
        </w:rPr>
        <w:t>present</w:t>
      </w:r>
      <w:r>
        <w:rPr>
          <w:rFonts w:ascii="Times New Roman" w:eastAsia="Times New Roman" w:hAnsi="Times New Roman" w:cs="Times New Roman"/>
          <w:sz w:val="24"/>
          <w:szCs w:val="24"/>
        </w:rPr>
        <w:t xml:space="preserve"> state scores (PA: </w:t>
      </w:r>
      <w:r>
        <w:rPr>
          <w:rFonts w:ascii="Times New Roman" w:eastAsia="Times New Roman" w:hAnsi="Times New Roman" w:cs="Times New Roman"/>
          <w:i/>
          <w:sz w:val="24"/>
          <w:szCs w:val="24"/>
        </w:rPr>
        <w:t xml:space="preserve">r </w:t>
      </w:r>
      <w:r>
        <w:rPr>
          <w:rFonts w:ascii="Times New Roman" w:eastAsia="Times New Roman" w:hAnsi="Times New Roman" w:cs="Times New Roman"/>
          <w:sz w:val="24"/>
          <w:szCs w:val="24"/>
        </w:rPr>
        <w:t>= .</w:t>
      </w:r>
      <w:r w:rsidR="00074519">
        <w:rPr>
          <w:rFonts w:ascii="Times New Roman" w:eastAsia="Times New Roman" w:hAnsi="Times New Roman" w:cs="Times New Roman"/>
          <w:sz w:val="24"/>
          <w:szCs w:val="24"/>
        </w:rPr>
        <w:t>37</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bscript"/>
        </w:rPr>
        <w:t>dif</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0.</w:t>
      </w:r>
      <w:r w:rsidR="00074519">
        <w:rPr>
          <w:rFonts w:ascii="Times New Roman" w:eastAsia="Times New Roman" w:hAnsi="Times New Roman" w:cs="Times New Roman"/>
          <w:sz w:val="24"/>
          <w:szCs w:val="24"/>
        </w:rPr>
        <w:t>1</w:t>
      </w:r>
      <w:r w:rsidR="00FD670F">
        <w:rPr>
          <w:rFonts w:ascii="Times New Roman" w:eastAsia="Times New Roman" w:hAnsi="Times New Roman" w:cs="Times New Roman"/>
          <w:sz w:val="24"/>
          <w:szCs w:val="24"/>
        </w:rPr>
        <w:t>0</w:t>
      </w:r>
      <w:r>
        <w:rPr>
          <w:rFonts w:ascii="Times New Roman" w:eastAsia="Times New Roman" w:hAnsi="Times New Roman" w:cs="Times New Roman"/>
          <w:sz w:val="24"/>
          <w:szCs w:val="24"/>
        </w:rPr>
        <w:t>, 95% CI [0.</w:t>
      </w:r>
      <w:r w:rsidR="00FD670F">
        <w:rPr>
          <w:rFonts w:ascii="Times New Roman" w:eastAsia="Times New Roman" w:hAnsi="Times New Roman" w:cs="Times New Roman"/>
          <w:sz w:val="24"/>
          <w:szCs w:val="24"/>
        </w:rPr>
        <w:t>04</w:t>
      </w:r>
      <w:r>
        <w:rPr>
          <w:rFonts w:ascii="Times New Roman" w:eastAsia="Times New Roman" w:hAnsi="Times New Roman" w:cs="Times New Roman"/>
          <w:sz w:val="24"/>
          <w:szCs w:val="24"/>
        </w:rPr>
        <w:t>; 0.</w:t>
      </w:r>
      <w:r w:rsidR="00FD670F">
        <w:rPr>
          <w:rFonts w:ascii="Times New Roman" w:eastAsia="Times New Roman" w:hAnsi="Times New Roman" w:cs="Times New Roman"/>
          <w:sz w:val="24"/>
          <w:szCs w:val="24"/>
        </w:rPr>
        <w:t>16</w:t>
      </w:r>
      <w:r>
        <w:rPr>
          <w:rFonts w:ascii="Times New Roman" w:eastAsia="Times New Roman" w:hAnsi="Times New Roman" w:cs="Times New Roman"/>
          <w:sz w:val="24"/>
          <w:szCs w:val="24"/>
        </w:rPr>
        <w:t xml:space="preserve">], NA: </w:t>
      </w:r>
      <w:r>
        <w:rPr>
          <w:rFonts w:ascii="Times New Roman" w:eastAsia="Times New Roman" w:hAnsi="Times New Roman" w:cs="Times New Roman"/>
          <w:i/>
          <w:sz w:val="24"/>
          <w:szCs w:val="24"/>
        </w:rPr>
        <w:t xml:space="preserve">r </w:t>
      </w:r>
      <w:r>
        <w:rPr>
          <w:rFonts w:ascii="Times New Roman" w:eastAsia="Times New Roman" w:hAnsi="Times New Roman" w:cs="Times New Roman"/>
          <w:sz w:val="24"/>
          <w:szCs w:val="24"/>
        </w:rPr>
        <w:t>= .</w:t>
      </w:r>
      <w:r w:rsidR="00FD670F">
        <w:rPr>
          <w:rFonts w:ascii="Times New Roman" w:eastAsia="Times New Roman" w:hAnsi="Times New Roman" w:cs="Times New Roman"/>
          <w:sz w:val="24"/>
          <w:szCs w:val="24"/>
        </w:rPr>
        <w:t>27</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bscript"/>
        </w:rPr>
        <w:t>dif</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0.</w:t>
      </w:r>
      <w:r w:rsidR="00FD670F">
        <w:rPr>
          <w:rFonts w:ascii="Times New Roman" w:eastAsia="Times New Roman" w:hAnsi="Times New Roman" w:cs="Times New Roman"/>
          <w:sz w:val="24"/>
          <w:szCs w:val="24"/>
        </w:rPr>
        <w:t>14</w:t>
      </w:r>
      <w:r>
        <w:rPr>
          <w:rFonts w:ascii="Times New Roman" w:eastAsia="Times New Roman" w:hAnsi="Times New Roman" w:cs="Times New Roman"/>
          <w:sz w:val="24"/>
          <w:szCs w:val="24"/>
        </w:rPr>
        <w:t>, 95% CI [</w:t>
      </w:r>
      <w:r w:rsidR="00074519">
        <w:rPr>
          <w:rFonts w:ascii="Times New Roman" w:eastAsia="Times New Roman" w:hAnsi="Times New Roman" w:cs="Times New Roman"/>
          <w:sz w:val="24"/>
          <w:szCs w:val="24"/>
        </w:rPr>
        <w:t>.</w:t>
      </w:r>
      <w:r w:rsidR="00FD670F">
        <w:rPr>
          <w:rFonts w:ascii="Times New Roman" w:eastAsia="Times New Roman" w:hAnsi="Times New Roman" w:cs="Times New Roman"/>
          <w:sz w:val="24"/>
          <w:szCs w:val="24"/>
        </w:rPr>
        <w:t>07</w:t>
      </w:r>
      <w:r>
        <w:rPr>
          <w:rFonts w:ascii="Times New Roman" w:eastAsia="Times New Roman" w:hAnsi="Times New Roman" w:cs="Times New Roman"/>
          <w:sz w:val="24"/>
          <w:szCs w:val="24"/>
        </w:rPr>
        <w:t>; 0.</w:t>
      </w:r>
      <w:r w:rsidR="00FD670F">
        <w:rPr>
          <w:rFonts w:ascii="Times New Roman" w:eastAsia="Times New Roman" w:hAnsi="Times New Roman" w:cs="Times New Roman"/>
          <w:sz w:val="24"/>
          <w:szCs w:val="24"/>
        </w:rPr>
        <w:t>22</w:t>
      </w:r>
      <w:r>
        <w:rPr>
          <w:rFonts w:ascii="Times New Roman" w:eastAsia="Times New Roman" w:hAnsi="Times New Roman" w:cs="Times New Roman"/>
          <w:sz w:val="24"/>
          <w:szCs w:val="24"/>
        </w:rPr>
        <w:t>]</w:t>
      </w:r>
      <w:r w:rsidR="0007451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Zou, 2007). </w:t>
      </w:r>
      <w:r w:rsidR="00E24D1B">
        <w:rPr>
          <w:rFonts w:ascii="Times New Roman" w:eastAsia="Times New Roman" w:hAnsi="Times New Roman" w:cs="Times New Roman"/>
          <w:sz w:val="24"/>
          <w:szCs w:val="24"/>
        </w:rPr>
        <w:t xml:space="preserve">According to </w:t>
      </w:r>
      <w:r w:rsidR="00E24D1B">
        <w:rPr>
          <w:rFonts w:ascii="Times New Roman" w:eastAsia="Times New Roman" w:hAnsi="Times New Roman" w:cs="Times New Roman"/>
          <w:sz w:val="24"/>
          <w:szCs w:val="24"/>
        </w:rPr>
        <w:lastRenderedPageBreak/>
        <w:t xml:space="preserve">Norman et al. (1997), responses on the GRoC should correlate equally with T1 and T2 scores—GRoC ratings which correlate </w:t>
      </w:r>
      <w:r w:rsidR="00CB4015">
        <w:rPr>
          <w:rFonts w:ascii="Times New Roman" w:eastAsia="Times New Roman" w:hAnsi="Times New Roman" w:cs="Times New Roman"/>
          <w:sz w:val="24"/>
          <w:szCs w:val="24"/>
        </w:rPr>
        <w:t>more strongly with</w:t>
      </w:r>
      <w:r w:rsidR="00E24D1B">
        <w:rPr>
          <w:rFonts w:ascii="Times New Roman" w:eastAsia="Times New Roman" w:hAnsi="Times New Roman" w:cs="Times New Roman"/>
          <w:sz w:val="24"/>
          <w:szCs w:val="24"/>
        </w:rPr>
        <w:t xml:space="preserve"> T2 scores than with T1 scores indicate that participants are basing their ratings of change </w:t>
      </w:r>
      <w:r w:rsidR="00F41B43">
        <w:rPr>
          <w:rFonts w:ascii="Times New Roman" w:eastAsia="Times New Roman" w:hAnsi="Times New Roman" w:cs="Times New Roman"/>
          <w:sz w:val="24"/>
          <w:szCs w:val="24"/>
        </w:rPr>
        <w:t xml:space="preserve">more </w:t>
      </w:r>
      <w:r w:rsidR="00E24D1B">
        <w:rPr>
          <w:rFonts w:ascii="Times New Roman" w:eastAsia="Times New Roman" w:hAnsi="Times New Roman" w:cs="Times New Roman"/>
          <w:sz w:val="24"/>
          <w:szCs w:val="24"/>
        </w:rPr>
        <w:t xml:space="preserve">on </w:t>
      </w:r>
      <w:r w:rsidR="00F41B43">
        <w:rPr>
          <w:rFonts w:ascii="Times New Roman" w:eastAsia="Times New Roman" w:hAnsi="Times New Roman" w:cs="Times New Roman"/>
          <w:sz w:val="24"/>
          <w:szCs w:val="24"/>
        </w:rPr>
        <w:t xml:space="preserve">their </w:t>
      </w:r>
      <w:r w:rsidR="00E24D1B">
        <w:rPr>
          <w:rFonts w:ascii="Times New Roman" w:eastAsia="Times New Roman" w:hAnsi="Times New Roman" w:cs="Times New Roman"/>
          <w:sz w:val="24"/>
          <w:szCs w:val="24"/>
        </w:rPr>
        <w:t xml:space="preserve">present state. </w:t>
      </w:r>
      <w:r w:rsidR="00F41B43">
        <w:rPr>
          <w:rFonts w:ascii="Times New Roman" w:eastAsia="Times New Roman" w:hAnsi="Times New Roman" w:cs="Times New Roman"/>
          <w:sz w:val="24"/>
          <w:szCs w:val="24"/>
        </w:rPr>
        <w:t xml:space="preserve">In our data, ratings on the GRoC were far less strongly correlated with T1 scores </w:t>
      </w:r>
      <w:r w:rsidR="00CB4015">
        <w:rPr>
          <w:rFonts w:ascii="Times New Roman" w:eastAsia="Times New Roman" w:hAnsi="Times New Roman" w:cs="Times New Roman"/>
          <w:sz w:val="24"/>
          <w:szCs w:val="24"/>
        </w:rPr>
        <w:t>(</w:t>
      </w:r>
      <w:r w:rsidR="00F41B43">
        <w:rPr>
          <w:rFonts w:ascii="Times New Roman" w:eastAsia="Times New Roman" w:hAnsi="Times New Roman" w:cs="Times New Roman"/>
          <w:sz w:val="24"/>
          <w:szCs w:val="24"/>
        </w:rPr>
        <w:t>PA</w:t>
      </w:r>
      <w:r w:rsidR="00CB4015">
        <w:rPr>
          <w:rFonts w:ascii="Times New Roman" w:eastAsia="Times New Roman" w:hAnsi="Times New Roman" w:cs="Times New Roman"/>
          <w:sz w:val="24"/>
          <w:szCs w:val="24"/>
        </w:rPr>
        <w:t xml:space="preserve">: </w:t>
      </w:r>
      <w:r w:rsidR="00CB4015">
        <w:rPr>
          <w:rFonts w:ascii="Times New Roman" w:eastAsia="Times New Roman" w:hAnsi="Times New Roman" w:cs="Times New Roman"/>
          <w:i/>
          <w:sz w:val="24"/>
          <w:szCs w:val="24"/>
        </w:rPr>
        <w:t xml:space="preserve">r </w:t>
      </w:r>
      <w:r w:rsidR="00CB4015">
        <w:rPr>
          <w:rFonts w:ascii="Times New Roman" w:eastAsia="Times New Roman" w:hAnsi="Times New Roman" w:cs="Times New Roman"/>
          <w:sz w:val="24"/>
          <w:szCs w:val="24"/>
        </w:rPr>
        <w:t xml:space="preserve">= </w:t>
      </w:r>
      <w:r w:rsidR="00F41B43">
        <w:rPr>
          <w:rFonts w:ascii="Times New Roman" w:eastAsia="Times New Roman" w:hAnsi="Times New Roman" w:cs="Times New Roman"/>
          <w:sz w:val="24"/>
          <w:szCs w:val="24"/>
        </w:rPr>
        <w:t>-.</w:t>
      </w:r>
      <w:del w:id="358" w:author="Lakens, D." w:date="2020-05-07T15:53:00Z">
        <w:r w:rsidR="00F41B43" w:rsidDel="00B21D9D">
          <w:rPr>
            <w:rFonts w:ascii="Times New Roman" w:eastAsia="Times New Roman" w:hAnsi="Times New Roman" w:cs="Times New Roman"/>
            <w:sz w:val="24"/>
            <w:szCs w:val="24"/>
          </w:rPr>
          <w:delText>002</w:delText>
        </w:r>
      </w:del>
      <w:ins w:id="359" w:author="Lakens, D." w:date="2020-05-07T15:53:00Z">
        <w:r w:rsidR="00B21D9D">
          <w:rPr>
            <w:rFonts w:ascii="Times New Roman" w:eastAsia="Times New Roman" w:hAnsi="Times New Roman" w:cs="Times New Roman"/>
            <w:sz w:val="24"/>
            <w:szCs w:val="24"/>
          </w:rPr>
          <w:t>00</w:t>
        </w:r>
        <w:r w:rsidR="00B21D9D">
          <w:rPr>
            <w:rFonts w:ascii="Times New Roman" w:eastAsia="Times New Roman" w:hAnsi="Times New Roman" w:cs="Times New Roman"/>
            <w:sz w:val="24"/>
            <w:szCs w:val="24"/>
          </w:rPr>
          <w:t>4</w:t>
        </w:r>
      </w:ins>
      <w:r w:rsidR="00CB4015">
        <w:rPr>
          <w:rFonts w:ascii="Times New Roman" w:eastAsia="Times New Roman" w:hAnsi="Times New Roman" w:cs="Times New Roman"/>
          <w:sz w:val="24"/>
          <w:szCs w:val="24"/>
        </w:rPr>
        <w:t xml:space="preserve">; </w:t>
      </w:r>
      <w:r w:rsidR="00F41B43">
        <w:rPr>
          <w:rFonts w:ascii="Times New Roman" w:eastAsia="Times New Roman" w:hAnsi="Times New Roman" w:cs="Times New Roman"/>
          <w:sz w:val="24"/>
          <w:szCs w:val="24"/>
        </w:rPr>
        <w:t>NA</w:t>
      </w:r>
      <w:r w:rsidR="00CB4015">
        <w:rPr>
          <w:rFonts w:ascii="Times New Roman" w:eastAsia="Times New Roman" w:hAnsi="Times New Roman" w:cs="Times New Roman"/>
          <w:sz w:val="24"/>
          <w:szCs w:val="24"/>
        </w:rPr>
        <w:t xml:space="preserve">: </w:t>
      </w:r>
      <w:r w:rsidR="00CB4015">
        <w:rPr>
          <w:rFonts w:ascii="Times New Roman" w:eastAsia="Times New Roman" w:hAnsi="Times New Roman" w:cs="Times New Roman"/>
          <w:i/>
          <w:sz w:val="24"/>
          <w:szCs w:val="24"/>
        </w:rPr>
        <w:t xml:space="preserve">r </w:t>
      </w:r>
      <w:r w:rsidR="00CB4015">
        <w:rPr>
          <w:rFonts w:ascii="Times New Roman" w:eastAsia="Times New Roman" w:hAnsi="Times New Roman" w:cs="Times New Roman"/>
          <w:sz w:val="24"/>
          <w:szCs w:val="24"/>
        </w:rPr>
        <w:t xml:space="preserve">= </w:t>
      </w:r>
      <w:r w:rsidR="00F41B43">
        <w:rPr>
          <w:rFonts w:ascii="Times New Roman" w:eastAsia="Times New Roman" w:hAnsi="Times New Roman" w:cs="Times New Roman"/>
          <w:sz w:val="24"/>
          <w:szCs w:val="24"/>
        </w:rPr>
        <w:t xml:space="preserve">-.10) </w:t>
      </w:r>
      <w:r w:rsidR="00CB4015">
        <w:rPr>
          <w:rFonts w:ascii="Times New Roman" w:eastAsia="Times New Roman" w:hAnsi="Times New Roman" w:cs="Times New Roman"/>
          <w:sz w:val="24"/>
          <w:szCs w:val="24"/>
        </w:rPr>
        <w:t>than with</w:t>
      </w:r>
      <w:r w:rsidR="00F41B43">
        <w:rPr>
          <w:rFonts w:ascii="Times New Roman" w:eastAsia="Times New Roman" w:hAnsi="Times New Roman" w:cs="Times New Roman"/>
          <w:sz w:val="24"/>
          <w:szCs w:val="24"/>
        </w:rPr>
        <w:t xml:space="preserve"> T2 scores. </w:t>
      </w:r>
    </w:p>
    <w:p w14:paraId="1F32E186" w14:textId="02A3D28D" w:rsidR="00347CC5" w:rsidRDefault="00E12C27">
      <w:pPr>
        <w:spacing w:line="480" w:lineRule="auto"/>
        <w:ind w:firstLine="720"/>
        <w:rPr>
          <w:rFonts w:ascii="Times New Roman" w:eastAsia="Times New Roman" w:hAnsi="Times New Roman" w:cs="Times New Roman"/>
          <w:sz w:val="24"/>
          <w:szCs w:val="24"/>
        </w:rPr>
      </w:pPr>
      <w:del w:id="360" w:author="Lakens, D." w:date="2020-05-07T13:50:00Z">
        <w:r w:rsidDel="006C1200">
          <w:rPr>
            <w:rFonts w:ascii="Times New Roman" w:eastAsia="Times New Roman" w:hAnsi="Times New Roman" w:cs="Times New Roman"/>
            <w:sz w:val="24"/>
            <w:szCs w:val="24"/>
          </w:rPr>
          <w:delText>Second</w:delText>
        </w:r>
      </w:del>
      <w:ins w:id="361" w:author="Lakens, D." w:date="2020-05-07T13:52:00Z">
        <w:r w:rsidR="0054387F">
          <w:rPr>
            <w:rFonts w:ascii="Times New Roman" w:eastAsia="Times New Roman" w:hAnsi="Times New Roman" w:cs="Times New Roman"/>
            <w:sz w:val="24"/>
            <w:szCs w:val="24"/>
          </w:rPr>
          <w:t>There are interesting psychometric</w:t>
        </w:r>
      </w:ins>
      <w:del w:id="362" w:author="Lakens, D." w:date="2020-05-07T13:50:00Z">
        <w:r w:rsidR="0046699A" w:rsidDel="006C1200">
          <w:rPr>
            <w:rFonts w:ascii="Times New Roman" w:eastAsia="Times New Roman" w:hAnsi="Times New Roman" w:cs="Times New Roman"/>
            <w:sz w:val="24"/>
            <w:szCs w:val="24"/>
          </w:rPr>
          <w:delText xml:space="preserve">, </w:delText>
        </w:r>
        <w:r w:rsidR="006C6401" w:rsidDel="006C1200">
          <w:rPr>
            <w:rFonts w:ascii="Times New Roman" w:eastAsia="Times New Roman" w:hAnsi="Times New Roman" w:cs="Times New Roman"/>
            <w:sz w:val="24"/>
            <w:szCs w:val="24"/>
          </w:rPr>
          <w:delText>an</w:delText>
        </w:r>
      </w:del>
      <w:del w:id="363" w:author="Lakens, D." w:date="2020-05-07T13:52:00Z">
        <w:r w:rsidR="006C6401" w:rsidDel="0054387F">
          <w:rPr>
            <w:rFonts w:ascii="Times New Roman" w:eastAsia="Times New Roman" w:hAnsi="Times New Roman" w:cs="Times New Roman"/>
            <w:sz w:val="24"/>
            <w:szCs w:val="24"/>
          </w:rPr>
          <w:delText xml:space="preserve"> interesting</w:delText>
        </w:r>
      </w:del>
      <w:r w:rsidR="006C6401">
        <w:rPr>
          <w:rFonts w:ascii="Times New Roman" w:eastAsia="Times New Roman" w:hAnsi="Times New Roman" w:cs="Times New Roman"/>
          <w:sz w:val="24"/>
          <w:szCs w:val="24"/>
        </w:rPr>
        <w:t xml:space="preserve"> question</w:t>
      </w:r>
      <w:ins w:id="364" w:author="Lakens, D." w:date="2020-05-07T13:52:00Z">
        <w:r w:rsidR="0054387F">
          <w:rPr>
            <w:rFonts w:ascii="Times New Roman" w:eastAsia="Times New Roman" w:hAnsi="Times New Roman" w:cs="Times New Roman"/>
            <w:sz w:val="24"/>
            <w:szCs w:val="24"/>
          </w:rPr>
          <w:t>s</w:t>
        </w:r>
      </w:ins>
      <w:r w:rsidR="006C6401">
        <w:rPr>
          <w:rFonts w:ascii="Times New Roman" w:eastAsia="Times New Roman" w:hAnsi="Times New Roman" w:cs="Times New Roman"/>
          <w:sz w:val="24"/>
          <w:szCs w:val="24"/>
        </w:rPr>
        <w:t xml:space="preserve"> for future research</w:t>
      </w:r>
      <w:ins w:id="365" w:author="Lakens, D." w:date="2020-05-07T13:52:00Z">
        <w:r w:rsidR="0054387F">
          <w:rPr>
            <w:rFonts w:ascii="Times New Roman" w:eastAsia="Times New Roman" w:hAnsi="Times New Roman" w:cs="Times New Roman"/>
            <w:sz w:val="24"/>
            <w:szCs w:val="24"/>
          </w:rPr>
          <w:t xml:space="preserve"> if researchers adopt anchor-based methods. </w:t>
        </w:r>
      </w:ins>
      <w:ins w:id="366" w:author="Lakens, D." w:date="2020-05-07T13:55:00Z">
        <w:r w:rsidR="0054387F">
          <w:rPr>
            <w:rFonts w:ascii="Times New Roman" w:eastAsia="Times New Roman" w:hAnsi="Times New Roman" w:cs="Times New Roman"/>
            <w:sz w:val="24"/>
            <w:szCs w:val="24"/>
          </w:rPr>
          <w:t>One question already raised</w:t>
        </w:r>
      </w:ins>
      <w:r w:rsidR="006C6401">
        <w:rPr>
          <w:rFonts w:ascii="Times New Roman" w:eastAsia="Times New Roman" w:hAnsi="Times New Roman" w:cs="Times New Roman"/>
          <w:sz w:val="24"/>
          <w:szCs w:val="24"/>
        </w:rPr>
        <w:t xml:space="preserve"> is whether the scores of those who report a little change in the positive and negative direction should be combined into a single estimate, or whether both estimates should be reported separately. We believe the assumption that change scores and standard deviations in the two directions are equivalent requires </w:t>
      </w:r>
      <w:r w:rsidR="006C6401" w:rsidRPr="00CC416A">
        <w:rPr>
          <w:rFonts w:ascii="Times New Roman" w:eastAsia="Times New Roman" w:hAnsi="Times New Roman" w:cs="Times New Roman"/>
          <w:sz w:val="24"/>
          <w:szCs w:val="24"/>
        </w:rPr>
        <w:t>empirical support</w:t>
      </w:r>
      <w:r w:rsidR="006C6401">
        <w:rPr>
          <w:rFonts w:ascii="Times New Roman" w:eastAsia="Times New Roman" w:hAnsi="Times New Roman" w:cs="Times New Roman"/>
          <w:sz w:val="24"/>
          <w:szCs w:val="24"/>
        </w:rPr>
        <w:t xml:space="preserve"> before scores can be combined</w:t>
      </w:r>
      <w:r w:rsidR="006C6401" w:rsidRPr="00CC416A">
        <w:rPr>
          <w:rFonts w:ascii="Times New Roman" w:eastAsia="Times New Roman" w:hAnsi="Times New Roman" w:cs="Times New Roman"/>
          <w:sz w:val="24"/>
          <w:szCs w:val="24"/>
        </w:rPr>
        <w:t xml:space="preserve">. </w:t>
      </w:r>
      <w:r w:rsidR="0046699A" w:rsidRPr="003520BB">
        <w:rPr>
          <w:rFonts w:ascii="Times New Roman" w:eastAsia="Times New Roman" w:hAnsi="Times New Roman" w:cs="Times New Roman"/>
          <w:sz w:val="24"/>
          <w:szCs w:val="24"/>
          <w:rPrChange w:id="367" w:author="Lakens, D." w:date="2020-05-07T17:15:00Z">
            <w:rPr>
              <w:rFonts w:ascii="Times New Roman" w:eastAsia="Times New Roman" w:hAnsi="Times New Roman" w:cs="Times New Roman"/>
              <w:color w:val="333333"/>
              <w:sz w:val="24"/>
              <w:szCs w:val="24"/>
            </w:rPr>
          </w:rPrChange>
        </w:rPr>
        <w:t xml:space="preserve">Some researchers calculate the minimum subjectively experienced difference separately for those who improve and those who worsen (e.g., Angst, </w:t>
      </w:r>
      <w:proofErr w:type="spellStart"/>
      <w:r w:rsidR="0046699A" w:rsidRPr="003520BB">
        <w:rPr>
          <w:rFonts w:ascii="Times New Roman" w:eastAsia="Times New Roman" w:hAnsi="Times New Roman" w:cs="Times New Roman"/>
          <w:sz w:val="24"/>
          <w:szCs w:val="24"/>
          <w:rPrChange w:id="368" w:author="Lakens, D." w:date="2020-05-07T17:15:00Z">
            <w:rPr>
              <w:rFonts w:ascii="Times New Roman" w:eastAsia="Times New Roman" w:hAnsi="Times New Roman" w:cs="Times New Roman"/>
              <w:color w:val="333333"/>
              <w:sz w:val="24"/>
              <w:szCs w:val="24"/>
            </w:rPr>
          </w:rPrChange>
        </w:rPr>
        <w:t>Aeschlimann</w:t>
      </w:r>
      <w:proofErr w:type="spellEnd"/>
      <w:r w:rsidR="0046699A" w:rsidRPr="003520BB">
        <w:rPr>
          <w:rFonts w:ascii="Times New Roman" w:eastAsia="Times New Roman" w:hAnsi="Times New Roman" w:cs="Times New Roman"/>
          <w:sz w:val="24"/>
          <w:szCs w:val="24"/>
          <w:rPrChange w:id="369" w:author="Lakens, D." w:date="2020-05-07T17:15:00Z">
            <w:rPr>
              <w:rFonts w:ascii="Times New Roman" w:eastAsia="Times New Roman" w:hAnsi="Times New Roman" w:cs="Times New Roman"/>
              <w:color w:val="333333"/>
              <w:sz w:val="24"/>
              <w:szCs w:val="24"/>
            </w:rPr>
          </w:rPrChange>
        </w:rPr>
        <w:t xml:space="preserve">, &amp; Stucki, 2001). </w:t>
      </w:r>
      <w:r w:rsidR="0046699A">
        <w:rPr>
          <w:rFonts w:ascii="Times New Roman" w:eastAsia="Times New Roman" w:hAnsi="Times New Roman" w:cs="Times New Roman"/>
          <w:sz w:val="24"/>
          <w:szCs w:val="24"/>
        </w:rPr>
        <w:t>Our results suggest that</w:t>
      </w:r>
      <w:r w:rsidR="00A34D6D">
        <w:rPr>
          <w:rFonts w:ascii="Times New Roman" w:eastAsia="Times New Roman" w:hAnsi="Times New Roman" w:cs="Times New Roman"/>
          <w:sz w:val="24"/>
          <w:szCs w:val="24"/>
        </w:rPr>
        <w:t>,</w:t>
      </w:r>
      <w:r w:rsidR="0046699A">
        <w:rPr>
          <w:rFonts w:ascii="Times New Roman" w:eastAsia="Times New Roman" w:hAnsi="Times New Roman" w:cs="Times New Roman"/>
          <w:sz w:val="24"/>
          <w:szCs w:val="24"/>
        </w:rPr>
        <w:t xml:space="preserve"> for the positive affect dimension of the PANAS</w:t>
      </w:r>
      <w:r w:rsidR="00A34D6D">
        <w:rPr>
          <w:rFonts w:ascii="Times New Roman" w:eastAsia="Times New Roman" w:hAnsi="Times New Roman" w:cs="Times New Roman"/>
          <w:sz w:val="24"/>
          <w:szCs w:val="24"/>
        </w:rPr>
        <w:t>,</w:t>
      </w:r>
      <w:r w:rsidR="0046699A">
        <w:rPr>
          <w:rFonts w:ascii="Times New Roman" w:eastAsia="Times New Roman" w:hAnsi="Times New Roman" w:cs="Times New Roman"/>
          <w:sz w:val="24"/>
          <w:szCs w:val="24"/>
        </w:rPr>
        <w:t xml:space="preserve"> the subgroup of participants who indicated feeling a little more positive had a mean change in positive affect that was considerably lower</w:t>
      </w:r>
      <w:r w:rsidR="0012431E">
        <w:rPr>
          <w:rFonts w:ascii="Times New Roman" w:eastAsia="Times New Roman" w:hAnsi="Times New Roman" w:cs="Times New Roman"/>
          <w:sz w:val="24"/>
          <w:szCs w:val="24"/>
        </w:rPr>
        <w:t>, in absolute value,</w:t>
      </w:r>
      <w:r w:rsidR="0046699A">
        <w:rPr>
          <w:rFonts w:ascii="Times New Roman" w:eastAsia="Times New Roman" w:hAnsi="Times New Roman" w:cs="Times New Roman"/>
          <w:sz w:val="24"/>
          <w:szCs w:val="24"/>
        </w:rPr>
        <w:t xml:space="preserve"> than those who said they felt a little less positive.</w:t>
      </w:r>
      <w:r w:rsidR="002C5DE2">
        <w:rPr>
          <w:rFonts w:ascii="Times New Roman" w:eastAsia="Times New Roman" w:hAnsi="Times New Roman" w:cs="Times New Roman"/>
          <w:sz w:val="24"/>
          <w:szCs w:val="24"/>
        </w:rPr>
        <w:t xml:space="preserve"> </w:t>
      </w:r>
      <w:del w:id="370" w:author="Lakens, D." w:date="2020-05-07T17:15:00Z">
        <w:r w:rsidR="002C5DE2" w:rsidDel="003520BB">
          <w:rPr>
            <w:rFonts w:ascii="Times New Roman" w:eastAsia="Times New Roman" w:hAnsi="Times New Roman" w:cs="Times New Roman"/>
            <w:sz w:val="24"/>
            <w:szCs w:val="24"/>
          </w:rPr>
          <w:delText>However, the mean difference between those who felt the same and those felt a little more positive (</w:delText>
        </w:r>
        <w:r w:rsidR="002C5DE2" w:rsidRPr="002C5DE2" w:rsidDel="003520BB">
          <w:rPr>
            <w:rFonts w:ascii="Times New Roman" w:eastAsia="Times New Roman" w:hAnsi="Times New Roman" w:cs="Times New Roman"/>
            <w:i/>
            <w:iCs/>
            <w:sz w:val="24"/>
            <w:szCs w:val="24"/>
          </w:rPr>
          <w:delText>M</w:delText>
        </w:r>
        <w:r w:rsidR="003B49B6" w:rsidDel="003520BB">
          <w:rPr>
            <w:rFonts w:ascii="Times New Roman" w:eastAsia="Times New Roman" w:hAnsi="Times New Roman" w:cs="Times New Roman"/>
            <w:i/>
            <w:iCs/>
            <w:sz w:val="24"/>
            <w:szCs w:val="24"/>
            <w:vertAlign w:val="subscript"/>
          </w:rPr>
          <w:delText>diff</w:delText>
        </w:r>
        <w:r w:rsidR="002C5DE2" w:rsidDel="003520BB">
          <w:rPr>
            <w:rFonts w:ascii="Times New Roman" w:eastAsia="Times New Roman" w:hAnsi="Times New Roman" w:cs="Times New Roman"/>
            <w:sz w:val="24"/>
            <w:szCs w:val="24"/>
          </w:rPr>
          <w:delText xml:space="preserve"> = 0.26, </w:delText>
        </w:r>
        <w:r w:rsidR="002C5DE2" w:rsidRPr="00AA0B5A" w:rsidDel="003520BB">
          <w:rPr>
            <w:rFonts w:ascii="Times New Roman" w:eastAsia="Times New Roman" w:hAnsi="Times New Roman" w:cs="Times New Roman"/>
            <w:i/>
            <w:iCs/>
            <w:sz w:val="24"/>
            <w:szCs w:val="24"/>
          </w:rPr>
          <w:delText>CI</w:delText>
        </w:r>
        <w:r w:rsidR="002C5DE2" w:rsidRPr="00AA0B5A" w:rsidDel="003520BB">
          <w:rPr>
            <w:rFonts w:ascii="Times New Roman" w:eastAsia="Times New Roman" w:hAnsi="Times New Roman" w:cs="Times New Roman"/>
            <w:i/>
            <w:iCs/>
            <w:sz w:val="24"/>
            <w:szCs w:val="24"/>
            <w:vertAlign w:val="subscript"/>
          </w:rPr>
          <w:delText>95%</w:delText>
        </w:r>
        <w:r w:rsidR="002C5DE2" w:rsidDel="003520BB">
          <w:rPr>
            <w:rFonts w:ascii="Times New Roman" w:eastAsia="Times New Roman" w:hAnsi="Times New Roman" w:cs="Times New Roman"/>
            <w:sz w:val="24"/>
            <w:szCs w:val="24"/>
          </w:rPr>
          <w:delText xml:space="preserve"> </w:delText>
        </w:r>
        <w:r w:rsidR="002C5DE2" w:rsidRPr="00AA0B5A" w:rsidDel="003520BB">
          <w:rPr>
            <w:rFonts w:ascii="Times New Roman" w:eastAsia="Times New Roman" w:hAnsi="Times New Roman" w:cs="Times New Roman"/>
            <w:bCs/>
            <w:sz w:val="24"/>
            <w:szCs w:val="24"/>
          </w:rPr>
          <w:delText>[0.</w:delText>
        </w:r>
        <w:r w:rsidR="002C5DE2" w:rsidDel="003520BB">
          <w:rPr>
            <w:rFonts w:ascii="Times New Roman" w:eastAsia="Times New Roman" w:hAnsi="Times New Roman" w:cs="Times New Roman"/>
            <w:bCs/>
            <w:sz w:val="24"/>
            <w:szCs w:val="24"/>
          </w:rPr>
          <w:delText>16, 0</w:delText>
        </w:r>
        <w:r w:rsidR="002C5DE2" w:rsidRPr="00AA0B5A" w:rsidDel="003520BB">
          <w:rPr>
            <w:rFonts w:ascii="Times New Roman" w:eastAsia="Times New Roman" w:hAnsi="Times New Roman" w:cs="Times New Roman"/>
            <w:bCs/>
            <w:sz w:val="24"/>
            <w:szCs w:val="24"/>
          </w:rPr>
          <w:delText>.</w:delText>
        </w:r>
        <w:r w:rsidR="002C5DE2" w:rsidDel="003520BB">
          <w:rPr>
            <w:rFonts w:ascii="Times New Roman" w:eastAsia="Times New Roman" w:hAnsi="Times New Roman" w:cs="Times New Roman"/>
            <w:bCs/>
            <w:sz w:val="24"/>
            <w:szCs w:val="24"/>
          </w:rPr>
          <w:delText>35</w:delText>
        </w:r>
        <w:r w:rsidR="002C5DE2" w:rsidRPr="00AA0B5A" w:rsidDel="003520BB">
          <w:rPr>
            <w:rFonts w:ascii="Times New Roman" w:eastAsia="Times New Roman" w:hAnsi="Times New Roman" w:cs="Times New Roman"/>
            <w:bCs/>
            <w:sz w:val="24"/>
            <w:szCs w:val="24"/>
          </w:rPr>
          <w:delText>]</w:delText>
        </w:r>
        <w:r w:rsidR="002C5DE2" w:rsidDel="003520BB">
          <w:rPr>
            <w:rFonts w:ascii="Times New Roman" w:eastAsia="Times New Roman" w:hAnsi="Times New Roman" w:cs="Times New Roman"/>
            <w:bCs/>
            <w:sz w:val="24"/>
            <w:szCs w:val="24"/>
          </w:rPr>
          <w:delText xml:space="preserve">) </w:delText>
        </w:r>
        <w:r w:rsidR="003B49B6" w:rsidDel="003520BB">
          <w:rPr>
            <w:rFonts w:ascii="Times New Roman" w:eastAsia="Times New Roman" w:hAnsi="Times New Roman" w:cs="Times New Roman"/>
            <w:bCs/>
            <w:sz w:val="24"/>
            <w:szCs w:val="24"/>
          </w:rPr>
          <w:delText>and the mean difference between those who felt the same and those who felt a little less positive</w:delText>
        </w:r>
        <w:r w:rsidR="002C5DE2" w:rsidDel="003520BB">
          <w:rPr>
            <w:rFonts w:ascii="Times New Roman" w:eastAsia="Times New Roman" w:hAnsi="Times New Roman" w:cs="Times New Roman"/>
            <w:sz w:val="24"/>
            <w:szCs w:val="24"/>
          </w:rPr>
          <w:delText xml:space="preserve"> </w:delText>
        </w:r>
        <w:r w:rsidR="003B49B6" w:rsidDel="003520BB">
          <w:rPr>
            <w:rFonts w:ascii="Times New Roman" w:eastAsia="Times New Roman" w:hAnsi="Times New Roman" w:cs="Times New Roman"/>
            <w:sz w:val="24"/>
            <w:szCs w:val="24"/>
          </w:rPr>
          <w:delText>(</w:delText>
        </w:r>
        <w:r w:rsidR="003B49B6" w:rsidRPr="003B49B6" w:rsidDel="003520BB">
          <w:rPr>
            <w:rFonts w:ascii="Times New Roman" w:eastAsia="Times New Roman" w:hAnsi="Times New Roman" w:cs="Times New Roman"/>
            <w:i/>
            <w:iCs/>
            <w:sz w:val="24"/>
            <w:szCs w:val="24"/>
          </w:rPr>
          <w:delText>M</w:delText>
        </w:r>
        <w:r w:rsidR="003B49B6" w:rsidDel="003520BB">
          <w:rPr>
            <w:rFonts w:ascii="Times New Roman" w:eastAsia="Times New Roman" w:hAnsi="Times New Roman" w:cs="Times New Roman"/>
            <w:i/>
            <w:iCs/>
            <w:sz w:val="24"/>
            <w:szCs w:val="24"/>
            <w:vertAlign w:val="subscript"/>
          </w:rPr>
          <w:delText>diff</w:delText>
        </w:r>
        <w:r w:rsidR="003B49B6" w:rsidDel="003520BB">
          <w:rPr>
            <w:rFonts w:ascii="Times New Roman" w:eastAsia="Times New Roman" w:hAnsi="Times New Roman" w:cs="Times New Roman"/>
            <w:sz w:val="24"/>
            <w:szCs w:val="24"/>
          </w:rPr>
          <w:delText xml:space="preserve"> = </w:delText>
        </w:r>
        <w:r w:rsidR="002C5DE2" w:rsidDel="003520BB">
          <w:rPr>
            <w:rFonts w:ascii="Times New Roman" w:eastAsia="Times New Roman" w:hAnsi="Times New Roman" w:cs="Times New Roman"/>
            <w:sz w:val="24"/>
            <w:szCs w:val="24"/>
          </w:rPr>
          <w:delText xml:space="preserve"> 0.40</w:delText>
        </w:r>
        <w:r w:rsidR="003B49B6" w:rsidDel="003520BB">
          <w:rPr>
            <w:rFonts w:ascii="Times New Roman" w:eastAsia="Times New Roman" w:hAnsi="Times New Roman" w:cs="Times New Roman"/>
            <w:sz w:val="24"/>
            <w:szCs w:val="24"/>
          </w:rPr>
          <w:delText xml:space="preserve">, </w:delText>
        </w:r>
        <w:r w:rsidR="002C5DE2" w:rsidRPr="00AA0B5A" w:rsidDel="003520BB">
          <w:rPr>
            <w:rFonts w:ascii="Times New Roman" w:eastAsia="Times New Roman" w:hAnsi="Times New Roman" w:cs="Times New Roman"/>
            <w:i/>
            <w:iCs/>
            <w:sz w:val="24"/>
            <w:szCs w:val="24"/>
          </w:rPr>
          <w:delText>CI</w:delText>
        </w:r>
        <w:r w:rsidR="002C5DE2" w:rsidRPr="00AA0B5A" w:rsidDel="003520BB">
          <w:rPr>
            <w:rFonts w:ascii="Times New Roman" w:eastAsia="Times New Roman" w:hAnsi="Times New Roman" w:cs="Times New Roman"/>
            <w:i/>
            <w:iCs/>
            <w:sz w:val="24"/>
            <w:szCs w:val="24"/>
            <w:vertAlign w:val="subscript"/>
          </w:rPr>
          <w:delText>95%</w:delText>
        </w:r>
        <w:r w:rsidR="002C5DE2" w:rsidDel="003520BB">
          <w:rPr>
            <w:rFonts w:ascii="Times New Roman" w:eastAsia="Times New Roman" w:hAnsi="Times New Roman" w:cs="Times New Roman"/>
            <w:sz w:val="24"/>
            <w:szCs w:val="24"/>
          </w:rPr>
          <w:delText xml:space="preserve"> </w:delText>
        </w:r>
        <w:r w:rsidR="002C5DE2" w:rsidRPr="00AA0B5A" w:rsidDel="003520BB">
          <w:rPr>
            <w:rFonts w:ascii="Times New Roman" w:eastAsia="Times New Roman" w:hAnsi="Times New Roman" w:cs="Times New Roman"/>
            <w:bCs/>
            <w:sz w:val="24"/>
            <w:szCs w:val="24"/>
          </w:rPr>
          <w:delText>[0.</w:delText>
        </w:r>
        <w:r w:rsidR="002C5DE2" w:rsidDel="003520BB">
          <w:rPr>
            <w:rFonts w:ascii="Times New Roman" w:eastAsia="Times New Roman" w:hAnsi="Times New Roman" w:cs="Times New Roman"/>
            <w:bCs/>
            <w:sz w:val="24"/>
            <w:szCs w:val="24"/>
          </w:rPr>
          <w:delText>18, 0</w:delText>
        </w:r>
        <w:r w:rsidR="002C5DE2" w:rsidRPr="00AA0B5A" w:rsidDel="003520BB">
          <w:rPr>
            <w:rFonts w:ascii="Times New Roman" w:eastAsia="Times New Roman" w:hAnsi="Times New Roman" w:cs="Times New Roman"/>
            <w:bCs/>
            <w:sz w:val="24"/>
            <w:szCs w:val="24"/>
          </w:rPr>
          <w:delText>.</w:delText>
        </w:r>
        <w:r w:rsidR="002C5DE2" w:rsidDel="003520BB">
          <w:rPr>
            <w:rFonts w:ascii="Times New Roman" w:eastAsia="Times New Roman" w:hAnsi="Times New Roman" w:cs="Times New Roman"/>
            <w:bCs/>
            <w:sz w:val="24"/>
            <w:szCs w:val="24"/>
          </w:rPr>
          <w:delText>58</w:delText>
        </w:r>
        <w:r w:rsidR="002C5DE2" w:rsidRPr="00AA0B5A" w:rsidDel="003520BB">
          <w:rPr>
            <w:rFonts w:ascii="Times New Roman" w:eastAsia="Times New Roman" w:hAnsi="Times New Roman" w:cs="Times New Roman"/>
            <w:bCs/>
            <w:sz w:val="24"/>
            <w:szCs w:val="24"/>
          </w:rPr>
          <w:delText>]</w:delText>
        </w:r>
        <w:r w:rsidR="002C5DE2" w:rsidDel="003520BB">
          <w:rPr>
            <w:rFonts w:ascii="Times New Roman" w:eastAsia="Times New Roman" w:hAnsi="Times New Roman" w:cs="Times New Roman"/>
            <w:bCs/>
            <w:sz w:val="24"/>
            <w:szCs w:val="24"/>
          </w:rPr>
          <w:delText>)</w:delText>
        </w:r>
        <w:r w:rsidR="003B49B6" w:rsidDel="003520BB">
          <w:rPr>
            <w:rFonts w:ascii="Times New Roman" w:eastAsia="Times New Roman" w:hAnsi="Times New Roman" w:cs="Times New Roman"/>
            <w:bCs/>
            <w:sz w:val="24"/>
            <w:szCs w:val="24"/>
          </w:rPr>
          <w:delText xml:space="preserve"> had confidence intervals that shared considerable overlap suggesting that the little less and little more groups were somewhat symmetric around the same group. We thus believe that we are justified in combining the little less and little more groups to produce a single estimate.</w:delText>
        </w:r>
      </w:del>
      <w:ins w:id="371" w:author="Lakens, D." w:date="2020-05-07T17:15:00Z">
        <w:r w:rsidR="003520BB">
          <w:rPr>
            <w:rFonts w:ascii="Times New Roman" w:eastAsia="Times New Roman" w:hAnsi="Times New Roman" w:cs="Times New Roman"/>
            <w:sz w:val="24"/>
            <w:szCs w:val="24"/>
          </w:rPr>
          <w:t>We believe this is also the best approach for changes in affect as</w:t>
        </w:r>
      </w:ins>
      <w:ins w:id="372" w:author="Lakens, D." w:date="2020-05-07T17:16:00Z">
        <w:r w:rsidR="003520BB">
          <w:rPr>
            <w:rFonts w:ascii="Times New Roman" w:eastAsia="Times New Roman" w:hAnsi="Times New Roman" w:cs="Times New Roman"/>
            <w:sz w:val="24"/>
            <w:szCs w:val="24"/>
          </w:rPr>
          <w:t xml:space="preserve"> measured by the PANAS due to the asymmetry in responses. Additional </w:t>
        </w:r>
      </w:ins>
      <w:ins w:id="373" w:author="Lakens, D." w:date="2020-05-07T19:30:00Z">
        <w:r w:rsidR="003A3081">
          <w:rPr>
            <w:rFonts w:ascii="Times New Roman" w:eastAsia="Times New Roman" w:hAnsi="Times New Roman" w:cs="Times New Roman"/>
            <w:sz w:val="24"/>
            <w:szCs w:val="24"/>
          </w:rPr>
          <w:t xml:space="preserve">future </w:t>
        </w:r>
      </w:ins>
      <w:ins w:id="374" w:author="Lakens, D." w:date="2020-05-07T17:16:00Z">
        <w:r w:rsidR="003520BB">
          <w:rPr>
            <w:rFonts w:ascii="Times New Roman" w:eastAsia="Times New Roman" w:hAnsi="Times New Roman" w:cs="Times New Roman"/>
            <w:sz w:val="24"/>
            <w:szCs w:val="24"/>
          </w:rPr>
          <w:t xml:space="preserve">questions concern the reliability of </w:t>
        </w:r>
      </w:ins>
      <w:ins w:id="375" w:author="Lakens, D." w:date="2020-05-07T19:30:00Z">
        <w:r w:rsidR="003A3081">
          <w:rPr>
            <w:rFonts w:ascii="Times New Roman" w:eastAsia="Times New Roman" w:hAnsi="Times New Roman" w:cs="Times New Roman"/>
            <w:sz w:val="24"/>
            <w:szCs w:val="24"/>
          </w:rPr>
          <w:t xml:space="preserve">the typical </w:t>
        </w:r>
      </w:ins>
      <w:ins w:id="376" w:author="Lakens, D." w:date="2020-05-07T17:16:00Z">
        <w:r w:rsidR="003520BB">
          <w:rPr>
            <w:rFonts w:ascii="Times New Roman" w:eastAsia="Times New Roman" w:hAnsi="Times New Roman" w:cs="Times New Roman"/>
            <w:sz w:val="24"/>
            <w:szCs w:val="24"/>
          </w:rPr>
          <w:t xml:space="preserve">single item global </w:t>
        </w:r>
      </w:ins>
      <w:ins w:id="377" w:author="Lakens, D." w:date="2020-05-07T19:31:00Z">
        <w:r w:rsidR="003A3081">
          <w:rPr>
            <w:rFonts w:ascii="Times New Roman" w:eastAsia="Times New Roman" w:hAnsi="Times New Roman" w:cs="Times New Roman"/>
            <w:sz w:val="24"/>
            <w:szCs w:val="24"/>
          </w:rPr>
          <w:t>change question (versus a multiple item anchor), and exploring context effects and individual differences</w:t>
        </w:r>
      </w:ins>
      <w:ins w:id="378" w:author="Lakens, D." w:date="2020-05-07T21:48:00Z">
        <w:r w:rsidR="009A64E5">
          <w:rPr>
            <w:rFonts w:ascii="Times New Roman" w:eastAsia="Times New Roman" w:hAnsi="Times New Roman" w:cs="Times New Roman"/>
            <w:sz w:val="24"/>
            <w:szCs w:val="24"/>
          </w:rPr>
          <w:t xml:space="preserve"> in the </w:t>
        </w:r>
      </w:ins>
      <w:ins w:id="379" w:author="Lakens, D." w:date="2020-05-07T21:49:00Z">
        <w:r w:rsidR="009A64E5" w:rsidRPr="009A64E5">
          <w:rPr>
            <w:rFonts w:ascii="Times New Roman" w:eastAsia="Times New Roman" w:hAnsi="Times New Roman" w:cs="Times New Roman"/>
            <w:sz w:val="24"/>
            <w:szCs w:val="24"/>
          </w:rPr>
          <w:t>minimum subjectively experienced difference</w:t>
        </w:r>
        <w:r w:rsidR="009A64E5">
          <w:rPr>
            <w:rFonts w:ascii="Times New Roman" w:eastAsia="Times New Roman" w:hAnsi="Times New Roman" w:cs="Times New Roman"/>
            <w:sz w:val="24"/>
            <w:szCs w:val="24"/>
          </w:rPr>
          <w:t>.</w:t>
        </w:r>
      </w:ins>
    </w:p>
    <w:p w14:paraId="7E02A226" w14:textId="0AD21901" w:rsidR="00347CC5" w:rsidRDefault="00157D18">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To conclude, we believe that t</w:t>
      </w:r>
      <w:r w:rsidR="006C6401">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GRoC method</w:t>
      </w:r>
      <w:r w:rsidR="006C6401">
        <w:rPr>
          <w:rFonts w:ascii="Times New Roman" w:eastAsia="Times New Roman" w:hAnsi="Times New Roman" w:cs="Times New Roman"/>
          <w:sz w:val="24"/>
          <w:szCs w:val="24"/>
        </w:rPr>
        <w:t xml:space="preserve"> holds promise as one possible approach to estimate the minimum subjectively experienced difference for a variety of psychological measures. Researchers can use these estimates to justify a smallest effect size of </w:t>
      </w:r>
      <w:r>
        <w:rPr>
          <w:rFonts w:ascii="Times New Roman" w:eastAsia="Times New Roman" w:hAnsi="Times New Roman" w:cs="Times New Roman"/>
          <w:sz w:val="24"/>
          <w:szCs w:val="24"/>
        </w:rPr>
        <w:t>interest and</w:t>
      </w:r>
      <w:r w:rsidR="006C6401">
        <w:rPr>
          <w:rFonts w:ascii="Times New Roman" w:eastAsia="Times New Roman" w:hAnsi="Times New Roman" w:cs="Times New Roman"/>
          <w:sz w:val="24"/>
          <w:szCs w:val="24"/>
        </w:rPr>
        <w:t xml:space="preserve"> </w:t>
      </w:r>
      <w:r w:rsidR="006C6401">
        <w:rPr>
          <w:rFonts w:ascii="Times New Roman" w:eastAsia="Times New Roman" w:hAnsi="Times New Roman" w:cs="Times New Roman"/>
          <w:sz w:val="24"/>
          <w:szCs w:val="24"/>
        </w:rPr>
        <w:lastRenderedPageBreak/>
        <w:t xml:space="preserve">interpret the results of </w:t>
      </w:r>
      <w:ins w:id="380" w:author="Lakens, D." w:date="2020-05-07T21:49:00Z">
        <w:r w:rsidR="009A64E5">
          <w:rPr>
            <w:rFonts w:ascii="Times New Roman" w:eastAsia="Times New Roman" w:hAnsi="Times New Roman" w:cs="Times New Roman"/>
            <w:sz w:val="24"/>
            <w:szCs w:val="24"/>
          </w:rPr>
          <w:t>t</w:t>
        </w:r>
      </w:ins>
      <w:ins w:id="381" w:author="Lakens, D." w:date="2020-05-07T21:50:00Z">
        <w:r w:rsidR="009A64E5">
          <w:rPr>
            <w:rFonts w:ascii="Times New Roman" w:eastAsia="Times New Roman" w:hAnsi="Times New Roman" w:cs="Times New Roman"/>
            <w:sz w:val="24"/>
            <w:szCs w:val="24"/>
          </w:rPr>
          <w:t xml:space="preserve">heir </w:t>
        </w:r>
      </w:ins>
      <w:r w:rsidR="006C6401">
        <w:rPr>
          <w:rFonts w:ascii="Times New Roman" w:eastAsia="Times New Roman" w:hAnsi="Times New Roman" w:cs="Times New Roman"/>
          <w:sz w:val="24"/>
          <w:szCs w:val="24"/>
        </w:rPr>
        <w:t>stud</w:t>
      </w:r>
      <w:ins w:id="382" w:author="Lakens, D." w:date="2020-05-07T21:50:00Z">
        <w:r w:rsidR="009A64E5">
          <w:rPr>
            <w:rFonts w:ascii="Times New Roman" w:eastAsia="Times New Roman" w:hAnsi="Times New Roman" w:cs="Times New Roman"/>
            <w:sz w:val="24"/>
            <w:szCs w:val="24"/>
          </w:rPr>
          <w:t>y</w:t>
        </w:r>
      </w:ins>
      <w:del w:id="383" w:author="Lakens, D." w:date="2020-05-07T21:50:00Z">
        <w:r w:rsidR="006C6401" w:rsidDel="009A64E5">
          <w:rPr>
            <w:rFonts w:ascii="Times New Roman" w:eastAsia="Times New Roman" w:hAnsi="Times New Roman" w:cs="Times New Roman"/>
            <w:sz w:val="24"/>
            <w:szCs w:val="24"/>
          </w:rPr>
          <w:delText>ies</w:delText>
        </w:r>
      </w:del>
      <w:r w:rsidR="006C6401">
        <w:rPr>
          <w:rFonts w:ascii="Times New Roman" w:eastAsia="Times New Roman" w:hAnsi="Times New Roman" w:cs="Times New Roman"/>
          <w:sz w:val="24"/>
          <w:szCs w:val="24"/>
        </w:rPr>
        <w:t xml:space="preserve"> in </w:t>
      </w:r>
      <w:del w:id="384" w:author="Lakens, D." w:date="2020-05-07T21:49:00Z">
        <w:r w:rsidR="006C6401" w:rsidDel="009A64E5">
          <w:rPr>
            <w:rFonts w:ascii="Times New Roman" w:eastAsia="Times New Roman" w:hAnsi="Times New Roman" w:cs="Times New Roman"/>
            <w:sz w:val="24"/>
            <w:szCs w:val="24"/>
          </w:rPr>
          <w:delText>meaningful ways</w:delText>
        </w:r>
      </w:del>
      <w:ins w:id="385" w:author="Lakens, D." w:date="2020-05-07T21:49:00Z">
        <w:r w:rsidR="009A64E5">
          <w:rPr>
            <w:rFonts w:ascii="Times New Roman" w:eastAsia="Times New Roman" w:hAnsi="Times New Roman" w:cs="Times New Roman"/>
            <w:sz w:val="24"/>
            <w:szCs w:val="24"/>
          </w:rPr>
          <w:t xml:space="preserve">relation to </w:t>
        </w:r>
      </w:ins>
      <w:ins w:id="386" w:author="Lakens, D." w:date="2020-05-07T21:50:00Z">
        <w:r w:rsidR="009A64E5">
          <w:rPr>
            <w:rFonts w:ascii="Times New Roman" w:eastAsia="Times New Roman" w:hAnsi="Times New Roman" w:cs="Times New Roman"/>
            <w:sz w:val="24"/>
            <w:szCs w:val="24"/>
          </w:rPr>
          <w:t>whether observed effects are large enough to be deemed subjectively meaningful be individuals</w:t>
        </w:r>
      </w:ins>
      <w:r w:rsidR="006C6401">
        <w:rPr>
          <w:rFonts w:ascii="Times New Roman" w:eastAsia="Times New Roman" w:hAnsi="Times New Roman" w:cs="Times New Roman"/>
          <w:sz w:val="24"/>
          <w:szCs w:val="24"/>
        </w:rPr>
        <w:t xml:space="preserve">. In the end, we hope </w:t>
      </w:r>
      <w:ins w:id="387" w:author="Lakens, D." w:date="2020-05-07T21:51:00Z">
        <w:r w:rsidR="009A64E5">
          <w:rPr>
            <w:rFonts w:ascii="Times New Roman" w:eastAsia="Times New Roman" w:hAnsi="Times New Roman" w:cs="Times New Roman"/>
            <w:sz w:val="24"/>
            <w:szCs w:val="24"/>
          </w:rPr>
          <w:t xml:space="preserve">anchor-based methods will help </w:t>
        </w:r>
      </w:ins>
      <w:r w:rsidR="006C6401">
        <w:rPr>
          <w:rFonts w:ascii="Times New Roman" w:eastAsia="Times New Roman" w:hAnsi="Times New Roman" w:cs="Times New Roman"/>
          <w:sz w:val="24"/>
          <w:szCs w:val="24"/>
        </w:rPr>
        <w:t xml:space="preserve">researchers </w:t>
      </w:r>
      <w:del w:id="388" w:author="Lakens, D." w:date="2020-05-07T21:51:00Z">
        <w:r w:rsidR="006C6401" w:rsidDel="009A64E5">
          <w:rPr>
            <w:rFonts w:ascii="Times New Roman" w:eastAsia="Times New Roman" w:hAnsi="Times New Roman" w:cs="Times New Roman"/>
            <w:sz w:val="24"/>
            <w:szCs w:val="24"/>
          </w:rPr>
          <w:delText xml:space="preserve">will </w:delText>
        </w:r>
      </w:del>
      <w:ins w:id="389" w:author="Lakens, D." w:date="2020-05-07T21:51:00Z">
        <w:r w:rsidR="009A64E5">
          <w:rPr>
            <w:rFonts w:ascii="Times New Roman" w:eastAsia="Times New Roman" w:hAnsi="Times New Roman" w:cs="Times New Roman"/>
            <w:sz w:val="24"/>
            <w:szCs w:val="24"/>
          </w:rPr>
          <w:t>to</w:t>
        </w:r>
        <w:r w:rsidR="009A64E5">
          <w:rPr>
            <w:rFonts w:ascii="Times New Roman" w:eastAsia="Times New Roman" w:hAnsi="Times New Roman" w:cs="Times New Roman"/>
            <w:sz w:val="24"/>
            <w:szCs w:val="24"/>
          </w:rPr>
          <w:t xml:space="preserve"> </w:t>
        </w:r>
      </w:ins>
      <w:r w:rsidR="006C6401">
        <w:rPr>
          <w:rFonts w:ascii="Times New Roman" w:eastAsia="Times New Roman" w:hAnsi="Times New Roman" w:cs="Times New Roman"/>
          <w:sz w:val="24"/>
          <w:szCs w:val="24"/>
        </w:rPr>
        <w:t xml:space="preserve">think </w:t>
      </w:r>
      <w:r>
        <w:rPr>
          <w:rFonts w:ascii="Times New Roman" w:eastAsia="Times New Roman" w:hAnsi="Times New Roman" w:cs="Times New Roman"/>
          <w:sz w:val="24"/>
          <w:szCs w:val="24"/>
        </w:rPr>
        <w:t xml:space="preserve">more </w:t>
      </w:r>
      <w:r w:rsidR="006C6401">
        <w:rPr>
          <w:rFonts w:ascii="Times New Roman" w:eastAsia="Times New Roman" w:hAnsi="Times New Roman" w:cs="Times New Roman"/>
          <w:sz w:val="24"/>
          <w:szCs w:val="24"/>
        </w:rPr>
        <w:t>carefully a</w:t>
      </w:r>
      <w:bookmarkStart w:id="390" w:name="_GoBack"/>
      <w:bookmarkEnd w:id="390"/>
      <w:r w:rsidR="006C6401">
        <w:rPr>
          <w:rFonts w:ascii="Times New Roman" w:eastAsia="Times New Roman" w:hAnsi="Times New Roman" w:cs="Times New Roman"/>
          <w:sz w:val="24"/>
          <w:szCs w:val="24"/>
        </w:rPr>
        <w:t xml:space="preserve">bout which effects they consider meaningful. </w:t>
      </w:r>
      <w:r w:rsidR="0046699A">
        <w:br w:type="page"/>
      </w:r>
    </w:p>
    <w:p w14:paraId="46138F27" w14:textId="77777777" w:rsidR="00347CC5" w:rsidRDefault="0046699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Disclosures</w:t>
      </w:r>
    </w:p>
    <w:p w14:paraId="7767B50A" w14:textId="505D6CDC" w:rsidR="00347CC5" w:rsidRDefault="0046699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preregistration for Study 1 can be found at </w:t>
      </w:r>
      <w:hyperlink r:id="rId15">
        <w:r>
          <w:rPr>
            <w:rFonts w:ascii="Times New Roman" w:eastAsia="Times New Roman" w:hAnsi="Times New Roman" w:cs="Times New Roman"/>
            <w:color w:val="1155CC"/>
            <w:sz w:val="24"/>
            <w:szCs w:val="24"/>
            <w:u w:val="single"/>
          </w:rPr>
          <w:t>https://osf.io/b3z65/</w:t>
        </w:r>
      </w:hyperlink>
      <w:r>
        <w:rPr>
          <w:rFonts w:ascii="Times New Roman" w:eastAsia="Times New Roman" w:hAnsi="Times New Roman" w:cs="Times New Roman"/>
          <w:sz w:val="24"/>
          <w:szCs w:val="24"/>
        </w:rPr>
        <w:t xml:space="preserve">. </w:t>
      </w:r>
    </w:p>
    <w:p w14:paraId="609933B9" w14:textId="77777777" w:rsidR="00347CC5" w:rsidRDefault="0046699A">
      <w:pPr>
        <w:spacing w:line="480" w:lineRule="auto"/>
        <w:ind w:firstLine="720"/>
        <w:rPr>
          <w:rFonts w:ascii="Times New Roman" w:eastAsia="Times New Roman" w:hAnsi="Times New Roman" w:cs="Times New Roman"/>
          <w:sz w:val="24"/>
          <w:szCs w:val="24"/>
        </w:rPr>
      </w:pPr>
      <w:bookmarkStart w:id="391" w:name="_Hlk3461092"/>
      <w:r>
        <w:rPr>
          <w:rFonts w:ascii="Times New Roman" w:eastAsia="Times New Roman" w:hAnsi="Times New Roman" w:cs="Times New Roman"/>
          <w:sz w:val="24"/>
          <w:szCs w:val="24"/>
        </w:rPr>
        <w:t xml:space="preserve">All data, materials, and code for both studies can be found at </w:t>
      </w:r>
      <w:hyperlink r:id="rId16">
        <w:r>
          <w:rPr>
            <w:rFonts w:ascii="Times New Roman" w:eastAsia="Times New Roman" w:hAnsi="Times New Roman" w:cs="Times New Roman"/>
            <w:color w:val="0000FF"/>
            <w:sz w:val="24"/>
            <w:szCs w:val="24"/>
            <w:u w:val="single"/>
          </w:rPr>
          <w:t>https://osf.io/89pcf/</w:t>
        </w:r>
      </w:hyperlink>
      <w:r>
        <w:rPr>
          <w:rFonts w:ascii="Times New Roman" w:eastAsia="Times New Roman" w:hAnsi="Times New Roman" w:cs="Times New Roman"/>
          <w:sz w:val="24"/>
          <w:szCs w:val="24"/>
        </w:rPr>
        <w:t>.</w:t>
      </w:r>
    </w:p>
    <w:bookmarkEnd w:id="391"/>
    <w:p w14:paraId="70621A0B" w14:textId="77777777" w:rsidR="00347CC5" w:rsidRDefault="0046699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report how we determined our sample size, all data exclusions, all manipulations, and all measures in both studies.</w:t>
      </w:r>
    </w:p>
    <w:p w14:paraId="7E8E1007" w14:textId="09B1EB07" w:rsidR="00347CC5" w:rsidRDefault="0046699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Protocols for </w:t>
      </w:r>
      <w:r w:rsidR="00E00369">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studies were approved by the Ethical Review Board, Eindhoven University of Technology</w:t>
      </w:r>
      <w:r w:rsidR="004F5CBB">
        <w:rPr>
          <w:rFonts w:ascii="Times New Roman" w:eastAsia="Times New Roman" w:hAnsi="Times New Roman" w:cs="Times New Roman"/>
          <w:sz w:val="24"/>
          <w:szCs w:val="24"/>
        </w:rPr>
        <w:t xml:space="preserve">, approval number </w:t>
      </w:r>
      <w:r w:rsidR="004F5CBB" w:rsidRPr="004F5CBB">
        <w:rPr>
          <w:rFonts w:ascii="Times New Roman" w:eastAsia="Times New Roman" w:hAnsi="Times New Roman" w:cs="Times New Roman"/>
          <w:sz w:val="24"/>
          <w:szCs w:val="24"/>
        </w:rPr>
        <w:t>890</w:t>
      </w:r>
      <w:r>
        <w:rPr>
          <w:rFonts w:ascii="Times New Roman" w:eastAsia="Times New Roman" w:hAnsi="Times New Roman" w:cs="Times New Roman"/>
          <w:sz w:val="24"/>
          <w:szCs w:val="24"/>
        </w:rPr>
        <w:t>.</w:t>
      </w:r>
    </w:p>
    <w:p w14:paraId="2B09DC72" w14:textId="77777777" w:rsidR="00347CC5" w:rsidRDefault="0046699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Contributions</w:t>
      </w:r>
    </w:p>
    <w:p w14:paraId="345ADDA7" w14:textId="099215A8" w:rsidR="00347CC5" w:rsidRDefault="0046699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authors jointly generated the idea for the studies and programmed them. F.A. wrote the analysis code and </w:t>
      </w:r>
      <w:proofErr w:type="spellStart"/>
      <w:r>
        <w:rPr>
          <w:rFonts w:ascii="Times New Roman" w:eastAsia="Times New Roman" w:hAnsi="Times New Roman" w:cs="Times New Roman"/>
          <w:sz w:val="24"/>
          <w:szCs w:val="24"/>
        </w:rPr>
        <w:t>analysed</w:t>
      </w:r>
      <w:proofErr w:type="spellEnd"/>
      <w:r>
        <w:rPr>
          <w:rFonts w:ascii="Times New Roman" w:eastAsia="Times New Roman" w:hAnsi="Times New Roman" w:cs="Times New Roman"/>
          <w:sz w:val="24"/>
          <w:szCs w:val="24"/>
        </w:rPr>
        <w:t xml:space="preserve"> the data, D.L. verified the analyses’ accuracy and improved the code for a reproducible report. F.A. wrote the first draft of the manuscript, and both authors critically edited it. Both authors approved the final submitted version.</w:t>
      </w:r>
    </w:p>
    <w:p w14:paraId="1CF61A26" w14:textId="77777777" w:rsidR="00347CC5" w:rsidRDefault="0046699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Conflicts of Interest</w:t>
      </w:r>
    </w:p>
    <w:p w14:paraId="2855EC69" w14:textId="77777777" w:rsidR="00347CC5" w:rsidRDefault="0046699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 conflicts of interest to declare.</w:t>
      </w:r>
    </w:p>
    <w:p w14:paraId="035B525D" w14:textId="77777777" w:rsidR="00347CC5" w:rsidRDefault="0046699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61736192" w14:textId="77777777" w:rsidR="00347CC5" w:rsidRDefault="0046699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thank </w:t>
      </w:r>
      <w:proofErr w:type="spellStart"/>
      <w:r>
        <w:rPr>
          <w:rFonts w:ascii="Times New Roman" w:eastAsia="Times New Roman" w:hAnsi="Times New Roman" w:cs="Times New Roman"/>
          <w:sz w:val="24"/>
          <w:szCs w:val="24"/>
        </w:rPr>
        <w:t>Jarda</w:t>
      </w:r>
      <w:proofErr w:type="spellEnd"/>
      <w:r>
        <w:rPr>
          <w:rFonts w:ascii="Times New Roman" w:eastAsia="Times New Roman" w:hAnsi="Times New Roman" w:cs="Times New Roman"/>
          <w:sz w:val="24"/>
          <w:szCs w:val="24"/>
        </w:rPr>
        <w:t xml:space="preserve"> (Jaroslav) Gottfried for his extensive feedback which helped improve the clarity of our arguments and acknowledging the limitations of the methods. Thanks also to David Funder for literature suggestions.</w:t>
      </w:r>
    </w:p>
    <w:p w14:paraId="22730930" w14:textId="77777777" w:rsidR="00347CC5" w:rsidRDefault="0046699A" w:rsidP="0046699A">
      <w:pPr>
        <w:keepNext/>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w:t>
      </w:r>
    </w:p>
    <w:p w14:paraId="32344689" w14:textId="0BA5415D" w:rsidR="00347CC5" w:rsidRDefault="0046699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Farid Anvari was supported by an Australian Endeavour Postdoctoral Fellowship. Daniël Lakens was supported by the Netherlands Organization for Scientific Research VIDI grant 452-17-013</w:t>
      </w:r>
      <w:r w:rsidR="00E00369">
        <w:rPr>
          <w:rFonts w:ascii="Times New Roman" w:eastAsia="Times New Roman" w:hAnsi="Times New Roman" w:cs="Times New Roman"/>
          <w:sz w:val="24"/>
          <w:szCs w:val="24"/>
        </w:rPr>
        <w:t xml:space="preserve"> which provided funds for the data collected from Prolific.</w:t>
      </w:r>
    </w:p>
    <w:p w14:paraId="1A82D648" w14:textId="77777777" w:rsidR="00347CC5" w:rsidRDefault="0046699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 Versions</w:t>
      </w:r>
    </w:p>
    <w:p w14:paraId="286339D6" w14:textId="77777777" w:rsidR="00347CC5" w:rsidRDefault="0046699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previous version of the manuscript was posted to the </w:t>
      </w:r>
      <w:proofErr w:type="spellStart"/>
      <w:r>
        <w:rPr>
          <w:rFonts w:ascii="Times New Roman" w:eastAsia="Times New Roman" w:hAnsi="Times New Roman" w:cs="Times New Roman"/>
          <w:sz w:val="24"/>
          <w:szCs w:val="24"/>
        </w:rPr>
        <w:t>PsyArXiv</w:t>
      </w:r>
      <w:proofErr w:type="spellEnd"/>
      <w:r>
        <w:rPr>
          <w:rFonts w:ascii="Times New Roman" w:eastAsia="Times New Roman" w:hAnsi="Times New Roman" w:cs="Times New Roman"/>
          <w:sz w:val="24"/>
          <w:szCs w:val="24"/>
        </w:rPr>
        <w:t xml:space="preserve"> preprint server (</w:t>
      </w:r>
      <w:hyperlink r:id="rId17">
        <w:r>
          <w:rPr>
            <w:rFonts w:ascii="Times New Roman" w:eastAsia="Times New Roman" w:hAnsi="Times New Roman" w:cs="Times New Roman"/>
            <w:color w:val="0000FF"/>
            <w:sz w:val="24"/>
            <w:szCs w:val="24"/>
            <w:u w:val="single"/>
          </w:rPr>
          <w:t>https://psyarxiv.com/syp5a/</w:t>
        </w:r>
      </w:hyperlink>
      <w:r>
        <w:rPr>
          <w:rFonts w:ascii="Times New Roman" w:eastAsia="Times New Roman" w:hAnsi="Times New Roman" w:cs="Times New Roman"/>
          <w:sz w:val="24"/>
          <w:szCs w:val="24"/>
        </w:rPr>
        <w:t>).</w:t>
      </w:r>
    </w:p>
    <w:p w14:paraId="01AE8AA2" w14:textId="77777777" w:rsidR="00347CC5" w:rsidRDefault="0046699A">
      <w:pPr>
        <w:spacing w:line="480" w:lineRule="auto"/>
        <w:ind w:firstLine="720"/>
        <w:rPr>
          <w:rFonts w:ascii="Times New Roman" w:eastAsia="Times New Roman" w:hAnsi="Times New Roman" w:cs="Times New Roman"/>
          <w:b/>
          <w:sz w:val="24"/>
          <w:szCs w:val="24"/>
        </w:rPr>
      </w:pPr>
      <w:r>
        <w:br w:type="page"/>
      </w:r>
    </w:p>
    <w:p w14:paraId="20090BB2" w14:textId="77777777" w:rsidR="00347CC5" w:rsidRDefault="0046699A">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450989B3" w14:textId="24940024" w:rsidR="00162F7A" w:rsidRDefault="00162F7A" w:rsidP="00162F7A">
      <w:pPr>
        <w:spacing w:line="480" w:lineRule="auto"/>
        <w:ind w:left="720" w:hanging="720"/>
        <w:rPr>
          <w:rFonts w:ascii="Times New Roman" w:eastAsia="Times New Roman" w:hAnsi="Times New Roman" w:cs="Times New Roman"/>
          <w:sz w:val="24"/>
          <w:szCs w:val="24"/>
          <w:lang w:val="en-US"/>
        </w:rPr>
      </w:pPr>
      <w:r w:rsidRPr="00162F7A">
        <w:rPr>
          <w:rFonts w:ascii="Times New Roman" w:eastAsia="Times New Roman" w:hAnsi="Times New Roman" w:cs="Times New Roman"/>
          <w:sz w:val="24"/>
          <w:szCs w:val="24"/>
          <w:lang w:val="en-US"/>
        </w:rPr>
        <w:t xml:space="preserve">American Psychological Association [APA] (2010). </w:t>
      </w:r>
      <w:r w:rsidRPr="00162F7A">
        <w:rPr>
          <w:rFonts w:ascii="Times New Roman" w:eastAsia="Times New Roman" w:hAnsi="Times New Roman" w:cs="Times New Roman"/>
          <w:i/>
          <w:sz w:val="24"/>
          <w:szCs w:val="24"/>
          <w:lang w:val="en-US"/>
        </w:rPr>
        <w:t>Publication Manual of the American Psychological Association</w:t>
      </w:r>
      <w:r w:rsidRPr="00162F7A">
        <w:rPr>
          <w:rFonts w:ascii="Times New Roman" w:eastAsia="Times New Roman" w:hAnsi="Times New Roman" w:cs="Times New Roman"/>
          <w:sz w:val="24"/>
          <w:szCs w:val="24"/>
          <w:lang w:val="en-US"/>
        </w:rPr>
        <w:t>, 6th Ed. Washington, DC: American</w:t>
      </w:r>
      <w:r>
        <w:rPr>
          <w:rFonts w:ascii="Times New Roman" w:eastAsia="Times New Roman" w:hAnsi="Times New Roman" w:cs="Times New Roman"/>
          <w:sz w:val="24"/>
          <w:szCs w:val="24"/>
          <w:lang w:val="en-US"/>
        </w:rPr>
        <w:t xml:space="preserve"> </w:t>
      </w:r>
      <w:r w:rsidRPr="00162F7A">
        <w:rPr>
          <w:rFonts w:ascii="Times New Roman" w:eastAsia="Times New Roman" w:hAnsi="Times New Roman" w:cs="Times New Roman"/>
          <w:sz w:val="24"/>
          <w:szCs w:val="24"/>
          <w:lang w:val="en-US"/>
        </w:rPr>
        <w:t>Psychological Association.</w:t>
      </w:r>
    </w:p>
    <w:p w14:paraId="161270E7" w14:textId="40DBA303" w:rsidR="00347CC5" w:rsidRDefault="0046699A" w:rsidP="00162F7A">
      <w:pPr>
        <w:spacing w:line="480" w:lineRule="auto"/>
        <w:ind w:left="720" w:hanging="720"/>
        <w:rPr>
          <w:rFonts w:ascii="Times New Roman" w:eastAsia="Times New Roman" w:hAnsi="Times New Roman" w:cs="Times New Roman"/>
          <w:sz w:val="24"/>
          <w:szCs w:val="24"/>
        </w:rPr>
      </w:pPr>
      <w:r w:rsidRPr="001A25BE">
        <w:rPr>
          <w:rFonts w:ascii="Times New Roman" w:eastAsia="Times New Roman" w:hAnsi="Times New Roman" w:cs="Times New Roman"/>
          <w:sz w:val="24"/>
          <w:szCs w:val="24"/>
          <w:lang w:val="en-US"/>
        </w:rPr>
        <w:t xml:space="preserve">Angst, F., </w:t>
      </w:r>
      <w:proofErr w:type="spellStart"/>
      <w:r w:rsidRPr="001A25BE">
        <w:rPr>
          <w:rFonts w:ascii="Times New Roman" w:eastAsia="Times New Roman" w:hAnsi="Times New Roman" w:cs="Times New Roman"/>
          <w:sz w:val="24"/>
          <w:szCs w:val="24"/>
          <w:lang w:val="en-US"/>
        </w:rPr>
        <w:t>Aeschlimann</w:t>
      </w:r>
      <w:proofErr w:type="spellEnd"/>
      <w:r w:rsidRPr="001A25BE">
        <w:rPr>
          <w:rFonts w:ascii="Times New Roman" w:eastAsia="Times New Roman" w:hAnsi="Times New Roman" w:cs="Times New Roman"/>
          <w:sz w:val="24"/>
          <w:szCs w:val="24"/>
          <w:lang w:val="en-US"/>
        </w:rPr>
        <w:t xml:space="preserve">, A., &amp; Stucki, G. (2001). </w:t>
      </w:r>
      <w:r>
        <w:rPr>
          <w:rFonts w:ascii="Times New Roman" w:eastAsia="Times New Roman" w:hAnsi="Times New Roman" w:cs="Times New Roman"/>
          <w:sz w:val="24"/>
          <w:szCs w:val="24"/>
        </w:rPr>
        <w:t xml:space="preserve">Smallest detectable and minimal clinically important differences of rehabilitation intervention with their implications for required sample sizes using WOMAC and SF-36 quality of life measurement instruments in patients with osteoarthritis of the lower extremities. </w:t>
      </w:r>
      <w:r>
        <w:rPr>
          <w:rFonts w:ascii="Times New Roman" w:eastAsia="Times New Roman" w:hAnsi="Times New Roman" w:cs="Times New Roman"/>
          <w:i/>
          <w:sz w:val="24"/>
          <w:szCs w:val="24"/>
        </w:rPr>
        <w:t>Arthritis &amp; Rheumatism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45</w:t>
      </w:r>
      <w:r>
        <w:rPr>
          <w:rFonts w:ascii="Times New Roman" w:eastAsia="Times New Roman" w:hAnsi="Times New Roman" w:cs="Times New Roman"/>
          <w:sz w:val="24"/>
          <w:szCs w:val="24"/>
        </w:rPr>
        <w:t>(4), 384–391. https://doi.org/10.1002/1529-0131(200108)45:4&lt;384::AID-ART352&gt;3.0.CO;2-0</w:t>
      </w:r>
    </w:p>
    <w:p w14:paraId="5C82121A" w14:textId="77777777" w:rsidR="00347CC5" w:rsidRDefault="0046699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Button, K. S., </w:t>
      </w:r>
      <w:proofErr w:type="spellStart"/>
      <w:r>
        <w:rPr>
          <w:rFonts w:ascii="Times New Roman" w:eastAsia="Times New Roman" w:hAnsi="Times New Roman" w:cs="Times New Roman"/>
          <w:sz w:val="24"/>
          <w:szCs w:val="24"/>
        </w:rPr>
        <w:t>Kounali</w:t>
      </w:r>
      <w:proofErr w:type="spellEnd"/>
      <w:r>
        <w:rPr>
          <w:rFonts w:ascii="Times New Roman" w:eastAsia="Times New Roman" w:hAnsi="Times New Roman" w:cs="Times New Roman"/>
          <w:sz w:val="24"/>
          <w:szCs w:val="24"/>
        </w:rPr>
        <w:t xml:space="preserve">, D., Thomas, L., Wiles, N. J., Peters, T. J., Welton, N. J., … Lewis, G. (2015). Minimal clinically important difference on the Beck Depression Inventory - II according to the patient’s perspective. </w:t>
      </w:r>
      <w:r>
        <w:rPr>
          <w:rFonts w:ascii="Times New Roman" w:eastAsia="Times New Roman" w:hAnsi="Times New Roman" w:cs="Times New Roman"/>
          <w:i/>
          <w:sz w:val="24"/>
          <w:szCs w:val="24"/>
        </w:rPr>
        <w:t>Psychological Medicine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45</w:t>
      </w:r>
      <w:r>
        <w:rPr>
          <w:rFonts w:ascii="Times New Roman" w:eastAsia="Times New Roman" w:hAnsi="Times New Roman" w:cs="Times New Roman"/>
          <w:sz w:val="24"/>
          <w:szCs w:val="24"/>
        </w:rPr>
        <w:t>(15), 3269–3279. https://doi.org/10.1017/S0033291715001270</w:t>
      </w:r>
    </w:p>
    <w:p w14:paraId="04FD5487" w14:textId="77777777" w:rsidR="00A575F7" w:rsidRDefault="00A575F7">
      <w:pPr>
        <w:spacing w:line="480" w:lineRule="auto"/>
        <w:ind w:left="720" w:hanging="720"/>
        <w:rPr>
          <w:rFonts w:ascii="Times New Roman" w:eastAsia="Times New Roman" w:hAnsi="Times New Roman" w:cs="Times New Roman"/>
          <w:sz w:val="24"/>
          <w:szCs w:val="24"/>
        </w:rPr>
      </w:pPr>
      <w:r w:rsidRPr="00A575F7">
        <w:rPr>
          <w:rFonts w:ascii="Times New Roman" w:eastAsia="Times New Roman" w:hAnsi="Times New Roman" w:cs="Times New Roman"/>
          <w:sz w:val="24"/>
          <w:szCs w:val="24"/>
        </w:rPr>
        <w:t xml:space="preserve">Campbell-Sills, L., Barlow, D. H., Brown, T. A., &amp; Hofmann, S. G. (2006). Acceptability and suppression of negative emotion in anxiety and mood disorders. </w:t>
      </w:r>
      <w:r w:rsidRPr="00A575F7">
        <w:rPr>
          <w:rFonts w:ascii="Times New Roman" w:eastAsia="Times New Roman" w:hAnsi="Times New Roman" w:cs="Times New Roman"/>
          <w:i/>
          <w:iCs/>
          <w:sz w:val="24"/>
          <w:szCs w:val="24"/>
        </w:rPr>
        <w:t>Emotion</w:t>
      </w:r>
      <w:r w:rsidRPr="00A575F7">
        <w:rPr>
          <w:rFonts w:ascii="Times New Roman" w:eastAsia="Times New Roman" w:hAnsi="Times New Roman" w:cs="Times New Roman"/>
          <w:sz w:val="24"/>
          <w:szCs w:val="24"/>
        </w:rPr>
        <w:t xml:space="preserve">, </w:t>
      </w:r>
      <w:r w:rsidRPr="00A575F7">
        <w:rPr>
          <w:rFonts w:ascii="Times New Roman" w:eastAsia="Times New Roman" w:hAnsi="Times New Roman" w:cs="Times New Roman"/>
          <w:i/>
          <w:iCs/>
          <w:sz w:val="24"/>
          <w:szCs w:val="24"/>
        </w:rPr>
        <w:t>6</w:t>
      </w:r>
      <w:r w:rsidRPr="00A575F7">
        <w:rPr>
          <w:rFonts w:ascii="Times New Roman" w:eastAsia="Times New Roman" w:hAnsi="Times New Roman" w:cs="Times New Roman"/>
          <w:sz w:val="24"/>
          <w:szCs w:val="24"/>
        </w:rPr>
        <w:t>(4), 587.</w:t>
      </w:r>
      <w:r>
        <w:rPr>
          <w:rFonts w:ascii="Times New Roman" w:eastAsia="Times New Roman" w:hAnsi="Times New Roman" w:cs="Times New Roman"/>
          <w:sz w:val="24"/>
          <w:szCs w:val="24"/>
        </w:rPr>
        <w:t xml:space="preserve"> </w:t>
      </w:r>
      <w:r w:rsidRPr="00A575F7">
        <w:rPr>
          <w:rFonts w:ascii="Times New Roman" w:eastAsia="Times New Roman" w:hAnsi="Times New Roman" w:cs="Times New Roman"/>
          <w:sz w:val="24"/>
          <w:szCs w:val="24"/>
        </w:rPr>
        <w:t xml:space="preserve">https://doi.org/10.1037/1528-3542.6.4.587 </w:t>
      </w:r>
    </w:p>
    <w:p w14:paraId="05A073CC" w14:textId="77777777" w:rsidR="00347CC5" w:rsidRDefault="0046699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Chatham, C. H., Taylor, K. I., </w:t>
      </w:r>
      <w:proofErr w:type="spellStart"/>
      <w:r>
        <w:rPr>
          <w:rFonts w:ascii="Times New Roman" w:eastAsia="Times New Roman" w:hAnsi="Times New Roman" w:cs="Times New Roman"/>
          <w:sz w:val="24"/>
          <w:szCs w:val="24"/>
        </w:rPr>
        <w:t>Charman</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Liogier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D’ardhuy</w:t>
      </w:r>
      <w:proofErr w:type="spellEnd"/>
      <w:r>
        <w:rPr>
          <w:rFonts w:ascii="Times New Roman" w:eastAsia="Times New Roman" w:hAnsi="Times New Roman" w:cs="Times New Roman"/>
          <w:sz w:val="24"/>
          <w:szCs w:val="24"/>
        </w:rPr>
        <w:t xml:space="preserve">, X., </w:t>
      </w:r>
      <w:proofErr w:type="spellStart"/>
      <w:r>
        <w:rPr>
          <w:rFonts w:ascii="Times New Roman" w:eastAsia="Times New Roman" w:hAnsi="Times New Roman" w:cs="Times New Roman"/>
          <w:sz w:val="24"/>
          <w:szCs w:val="24"/>
        </w:rPr>
        <w:t>Eule</w:t>
      </w:r>
      <w:proofErr w:type="spellEnd"/>
      <w:r>
        <w:rPr>
          <w:rFonts w:ascii="Times New Roman" w:eastAsia="Times New Roman" w:hAnsi="Times New Roman" w:cs="Times New Roman"/>
          <w:sz w:val="24"/>
          <w:szCs w:val="24"/>
        </w:rPr>
        <w:t xml:space="preserve">, E., Fedele, A., … </w:t>
      </w:r>
      <w:proofErr w:type="spellStart"/>
      <w:r>
        <w:rPr>
          <w:rFonts w:ascii="Times New Roman" w:eastAsia="Times New Roman" w:hAnsi="Times New Roman" w:cs="Times New Roman"/>
          <w:sz w:val="24"/>
          <w:szCs w:val="24"/>
        </w:rPr>
        <w:t>Bolognani</w:t>
      </w:r>
      <w:proofErr w:type="spellEnd"/>
      <w:r>
        <w:rPr>
          <w:rFonts w:ascii="Times New Roman" w:eastAsia="Times New Roman" w:hAnsi="Times New Roman" w:cs="Times New Roman"/>
          <w:sz w:val="24"/>
          <w:szCs w:val="24"/>
        </w:rPr>
        <w:t xml:space="preserve">, F. (2018). Adaptive behavior in autism: Minimal clinically important differences on the Vineland-II: Adaptive behavior and autism. </w:t>
      </w:r>
      <w:r>
        <w:rPr>
          <w:rFonts w:ascii="Times New Roman" w:eastAsia="Times New Roman" w:hAnsi="Times New Roman" w:cs="Times New Roman"/>
          <w:i/>
          <w:sz w:val="24"/>
          <w:szCs w:val="24"/>
        </w:rPr>
        <w:t>Autism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w:t>
      </w:r>
      <w:r>
        <w:rPr>
          <w:rFonts w:ascii="Times New Roman" w:eastAsia="Times New Roman" w:hAnsi="Times New Roman" w:cs="Times New Roman"/>
          <w:sz w:val="24"/>
          <w:szCs w:val="24"/>
        </w:rPr>
        <w:t>(2), 270–283. https://doi.org/10.1002/aur.1874</w:t>
      </w:r>
    </w:p>
    <w:p w14:paraId="778707C9" w14:textId="77777777" w:rsidR="00347CC5" w:rsidRDefault="0046699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Cohen, J. (1988). </w:t>
      </w:r>
      <w:r>
        <w:rPr>
          <w:rFonts w:ascii="Times New Roman" w:eastAsia="Times New Roman" w:hAnsi="Times New Roman" w:cs="Times New Roman"/>
          <w:i/>
          <w:sz w:val="24"/>
          <w:szCs w:val="24"/>
        </w:rPr>
        <w:t>Statistical power analysis for the behavioral sciences</w:t>
      </w:r>
      <w:r>
        <w:rPr>
          <w:rFonts w:ascii="Times New Roman" w:eastAsia="Times New Roman" w:hAnsi="Times New Roman" w:cs="Times New Roman"/>
          <w:sz w:val="24"/>
          <w:szCs w:val="24"/>
        </w:rPr>
        <w:t xml:space="preserve"> (2nd ed). Hillsdale, N.J: L. Erlbaum Associates.</w:t>
      </w:r>
    </w:p>
    <w:p w14:paraId="1242B072" w14:textId="77777777" w:rsidR="00A575F7" w:rsidRPr="00CD5656" w:rsidRDefault="00A575F7" w:rsidP="00A575F7">
      <w:pPr>
        <w:spacing w:line="480" w:lineRule="auto"/>
        <w:ind w:left="720" w:hanging="720"/>
        <w:rPr>
          <w:rFonts w:ascii="Times New Roman" w:eastAsia="Times New Roman" w:hAnsi="Times New Roman" w:cs="Times New Roman"/>
          <w:sz w:val="24"/>
          <w:szCs w:val="24"/>
          <w:lang w:val="en-US"/>
        </w:rPr>
      </w:pPr>
      <w:r w:rsidRPr="00A575F7">
        <w:rPr>
          <w:rFonts w:ascii="Times New Roman" w:eastAsia="Times New Roman" w:hAnsi="Times New Roman" w:cs="Times New Roman"/>
          <w:sz w:val="24"/>
          <w:szCs w:val="24"/>
        </w:rPr>
        <w:lastRenderedPageBreak/>
        <w:t xml:space="preserve">Coutinho, E., &amp; </w:t>
      </w:r>
      <w:proofErr w:type="spellStart"/>
      <w:r w:rsidRPr="00A575F7">
        <w:rPr>
          <w:rFonts w:ascii="Times New Roman" w:eastAsia="Times New Roman" w:hAnsi="Times New Roman" w:cs="Times New Roman"/>
          <w:sz w:val="24"/>
          <w:szCs w:val="24"/>
        </w:rPr>
        <w:t>Cangelosi</w:t>
      </w:r>
      <w:proofErr w:type="spellEnd"/>
      <w:r w:rsidRPr="00A575F7">
        <w:rPr>
          <w:rFonts w:ascii="Times New Roman" w:eastAsia="Times New Roman" w:hAnsi="Times New Roman" w:cs="Times New Roman"/>
          <w:sz w:val="24"/>
          <w:szCs w:val="24"/>
        </w:rPr>
        <w:t xml:space="preserve">, A. (2011). Musical emotions: </w:t>
      </w:r>
      <w:r>
        <w:rPr>
          <w:rFonts w:ascii="Times New Roman" w:eastAsia="Times New Roman" w:hAnsi="Times New Roman" w:cs="Times New Roman"/>
          <w:sz w:val="24"/>
          <w:szCs w:val="24"/>
        </w:rPr>
        <w:t>P</w:t>
      </w:r>
      <w:r w:rsidRPr="00A575F7">
        <w:rPr>
          <w:rFonts w:ascii="Times New Roman" w:eastAsia="Times New Roman" w:hAnsi="Times New Roman" w:cs="Times New Roman"/>
          <w:sz w:val="24"/>
          <w:szCs w:val="24"/>
        </w:rPr>
        <w:t xml:space="preserve">redicting second-by-second subjective feelings of emotion from low-level psychoacoustic features and physiological measurements. </w:t>
      </w:r>
      <w:r w:rsidRPr="00A575F7">
        <w:rPr>
          <w:rFonts w:ascii="Times New Roman" w:eastAsia="Times New Roman" w:hAnsi="Times New Roman" w:cs="Times New Roman"/>
          <w:i/>
          <w:iCs/>
          <w:sz w:val="24"/>
          <w:szCs w:val="24"/>
        </w:rPr>
        <w:t>Emotion</w:t>
      </w:r>
      <w:r w:rsidRPr="00A575F7">
        <w:rPr>
          <w:rFonts w:ascii="Times New Roman" w:eastAsia="Times New Roman" w:hAnsi="Times New Roman" w:cs="Times New Roman"/>
          <w:sz w:val="24"/>
          <w:szCs w:val="24"/>
        </w:rPr>
        <w:t xml:space="preserve">, </w:t>
      </w:r>
      <w:r w:rsidRPr="00A575F7">
        <w:rPr>
          <w:rFonts w:ascii="Times New Roman" w:eastAsia="Times New Roman" w:hAnsi="Times New Roman" w:cs="Times New Roman"/>
          <w:i/>
          <w:iCs/>
          <w:sz w:val="24"/>
          <w:szCs w:val="24"/>
        </w:rPr>
        <w:t>11</w:t>
      </w:r>
      <w:r w:rsidRPr="00A575F7">
        <w:rPr>
          <w:rFonts w:ascii="Times New Roman" w:eastAsia="Times New Roman" w:hAnsi="Times New Roman" w:cs="Times New Roman"/>
          <w:sz w:val="24"/>
          <w:szCs w:val="24"/>
        </w:rPr>
        <w:t>(4), 921.</w:t>
      </w:r>
      <w:r>
        <w:rPr>
          <w:rFonts w:ascii="Times New Roman" w:eastAsia="Times New Roman" w:hAnsi="Times New Roman" w:cs="Times New Roman"/>
          <w:sz w:val="24"/>
          <w:szCs w:val="24"/>
        </w:rPr>
        <w:t xml:space="preserve"> </w:t>
      </w:r>
      <w:r w:rsidRPr="00A575F7">
        <w:rPr>
          <w:rFonts w:ascii="Times New Roman" w:eastAsia="Times New Roman" w:hAnsi="Times New Roman" w:cs="Times New Roman"/>
          <w:sz w:val="24"/>
          <w:szCs w:val="24"/>
        </w:rPr>
        <w:t>https://doi.org/10.1037/a0024700</w:t>
      </w:r>
    </w:p>
    <w:p w14:paraId="2377B3CC" w14:textId="77777777" w:rsidR="00F6231E" w:rsidRPr="00F6231E" w:rsidRDefault="00F6231E">
      <w:pPr>
        <w:spacing w:line="480" w:lineRule="auto"/>
        <w:ind w:left="720" w:hanging="720"/>
        <w:rPr>
          <w:rFonts w:ascii="Times New Roman" w:eastAsia="Times New Roman" w:hAnsi="Times New Roman" w:cs="Times New Roman"/>
          <w:sz w:val="24"/>
          <w:szCs w:val="24"/>
          <w:lang w:val="en-US"/>
        </w:rPr>
      </w:pPr>
      <w:r w:rsidRPr="00F6231E">
        <w:rPr>
          <w:rFonts w:ascii="Times New Roman" w:eastAsia="Times New Roman" w:hAnsi="Times New Roman" w:cs="Times New Roman"/>
          <w:sz w:val="24"/>
          <w:szCs w:val="24"/>
          <w:lang w:val="en-US"/>
        </w:rPr>
        <w:t>Funder, D. C., &amp; Ozer, D. J. (in press). Evaluating e</w:t>
      </w:r>
      <w:r>
        <w:rPr>
          <w:rFonts w:ascii="Times New Roman" w:eastAsia="Times New Roman" w:hAnsi="Times New Roman" w:cs="Times New Roman"/>
          <w:sz w:val="24"/>
          <w:szCs w:val="24"/>
          <w:lang w:val="en-US"/>
        </w:rPr>
        <w:t xml:space="preserve">ffect size in psychological research: Sense and nonsense. </w:t>
      </w:r>
      <w:r w:rsidRPr="00F6231E">
        <w:rPr>
          <w:rFonts w:ascii="Times New Roman" w:eastAsia="Times New Roman" w:hAnsi="Times New Roman" w:cs="Times New Roman"/>
          <w:i/>
          <w:sz w:val="24"/>
          <w:szCs w:val="24"/>
          <w:lang w:val="en-US"/>
        </w:rPr>
        <w:t>Advances in Methods and Practices in Psychological Scienc</w:t>
      </w:r>
      <w:r>
        <w:rPr>
          <w:rFonts w:ascii="Times New Roman" w:eastAsia="Times New Roman" w:hAnsi="Times New Roman" w:cs="Times New Roman"/>
          <w:i/>
          <w:sz w:val="24"/>
          <w:szCs w:val="24"/>
          <w:lang w:val="en-US"/>
        </w:rPr>
        <w:t>e</w:t>
      </w:r>
      <w:r w:rsidRPr="00F6231E">
        <w:rPr>
          <w:rFonts w:ascii="Times New Roman" w:eastAsia="Times New Roman" w:hAnsi="Times New Roman" w:cs="Times New Roman"/>
          <w:i/>
          <w:sz w:val="24"/>
          <w:szCs w:val="24"/>
          <w:lang w:val="en-US"/>
        </w:rPr>
        <w:t>.</w:t>
      </w:r>
    </w:p>
    <w:p w14:paraId="42395D4B" w14:textId="77777777" w:rsidR="00CD5656" w:rsidRDefault="00CD5656">
      <w:pPr>
        <w:spacing w:line="480" w:lineRule="auto"/>
        <w:ind w:left="720" w:hanging="720"/>
        <w:rPr>
          <w:rFonts w:ascii="Times New Roman" w:eastAsia="Times New Roman" w:hAnsi="Times New Roman" w:cs="Times New Roman"/>
          <w:sz w:val="24"/>
          <w:szCs w:val="24"/>
        </w:rPr>
      </w:pPr>
      <w:r w:rsidRPr="00CD5656">
        <w:rPr>
          <w:rFonts w:ascii="Times New Roman" w:eastAsia="Times New Roman" w:hAnsi="Times New Roman" w:cs="Times New Roman"/>
          <w:sz w:val="24"/>
          <w:szCs w:val="24"/>
        </w:rPr>
        <w:t xml:space="preserve">Gross, J. J. (1999). Emotion regulation: Past, present, future. </w:t>
      </w:r>
      <w:r w:rsidRPr="00CD5656">
        <w:rPr>
          <w:rFonts w:ascii="Times New Roman" w:eastAsia="Times New Roman" w:hAnsi="Times New Roman" w:cs="Times New Roman"/>
          <w:i/>
          <w:iCs/>
          <w:sz w:val="24"/>
          <w:szCs w:val="24"/>
        </w:rPr>
        <w:t xml:space="preserve">Cognition &amp; </w:t>
      </w:r>
      <w:r>
        <w:rPr>
          <w:rFonts w:ascii="Times New Roman" w:eastAsia="Times New Roman" w:hAnsi="Times New Roman" w:cs="Times New Roman"/>
          <w:i/>
          <w:iCs/>
          <w:sz w:val="24"/>
          <w:szCs w:val="24"/>
        </w:rPr>
        <w:t>E</w:t>
      </w:r>
      <w:r w:rsidRPr="00CD5656">
        <w:rPr>
          <w:rFonts w:ascii="Times New Roman" w:eastAsia="Times New Roman" w:hAnsi="Times New Roman" w:cs="Times New Roman"/>
          <w:i/>
          <w:iCs/>
          <w:sz w:val="24"/>
          <w:szCs w:val="24"/>
        </w:rPr>
        <w:t>motion</w:t>
      </w:r>
      <w:r w:rsidRPr="00CD5656">
        <w:rPr>
          <w:rFonts w:ascii="Times New Roman" w:eastAsia="Times New Roman" w:hAnsi="Times New Roman" w:cs="Times New Roman"/>
          <w:sz w:val="24"/>
          <w:szCs w:val="24"/>
        </w:rPr>
        <w:t xml:space="preserve">, </w:t>
      </w:r>
      <w:r w:rsidRPr="00CD5656">
        <w:rPr>
          <w:rFonts w:ascii="Times New Roman" w:eastAsia="Times New Roman" w:hAnsi="Times New Roman" w:cs="Times New Roman"/>
          <w:i/>
          <w:iCs/>
          <w:sz w:val="24"/>
          <w:szCs w:val="24"/>
        </w:rPr>
        <w:t>13</w:t>
      </w:r>
      <w:r w:rsidRPr="00CD5656">
        <w:rPr>
          <w:rFonts w:ascii="Times New Roman" w:eastAsia="Times New Roman" w:hAnsi="Times New Roman" w:cs="Times New Roman"/>
          <w:sz w:val="24"/>
          <w:szCs w:val="24"/>
        </w:rPr>
        <w:t>(5), 551-573.</w:t>
      </w:r>
      <w:r>
        <w:rPr>
          <w:rFonts w:ascii="Times New Roman" w:eastAsia="Times New Roman" w:hAnsi="Times New Roman" w:cs="Times New Roman"/>
          <w:sz w:val="24"/>
          <w:szCs w:val="24"/>
        </w:rPr>
        <w:t xml:space="preserve"> </w:t>
      </w:r>
      <w:r w:rsidRPr="00CD5656">
        <w:rPr>
          <w:rFonts w:ascii="Times New Roman" w:eastAsia="Times New Roman" w:hAnsi="Times New Roman" w:cs="Times New Roman"/>
          <w:sz w:val="24"/>
          <w:szCs w:val="24"/>
        </w:rPr>
        <w:t xml:space="preserve">https://doi.org/10.1080/026999399379186 </w:t>
      </w:r>
    </w:p>
    <w:p w14:paraId="2DBCEB53" w14:textId="77777777" w:rsidR="00347CC5" w:rsidRDefault="0046699A">
      <w:pPr>
        <w:spacing w:line="480" w:lineRule="auto"/>
        <w:ind w:left="720" w:hanging="720"/>
        <w:rPr>
          <w:rFonts w:ascii="Times New Roman" w:eastAsia="Times New Roman" w:hAnsi="Times New Roman" w:cs="Times New Roman"/>
          <w:sz w:val="24"/>
          <w:szCs w:val="24"/>
        </w:rPr>
      </w:pPr>
      <w:r w:rsidRPr="00CD5656">
        <w:rPr>
          <w:rFonts w:ascii="Times New Roman" w:eastAsia="Times New Roman" w:hAnsi="Times New Roman" w:cs="Times New Roman"/>
          <w:sz w:val="24"/>
          <w:szCs w:val="24"/>
          <w:lang w:val="da-DK"/>
        </w:rPr>
        <w:t xml:space="preserve">Hays, R. D., Farivar, S. S., &amp; Liu, H. (2005). </w:t>
      </w:r>
      <w:r>
        <w:rPr>
          <w:rFonts w:ascii="Times New Roman" w:eastAsia="Times New Roman" w:hAnsi="Times New Roman" w:cs="Times New Roman"/>
          <w:sz w:val="24"/>
          <w:szCs w:val="24"/>
        </w:rPr>
        <w:t xml:space="preserve">Approaches and Recommendations for Estimating Minimally Important Differences for Health-Related Quality of Life Measures. </w:t>
      </w:r>
      <w:r>
        <w:rPr>
          <w:rFonts w:ascii="Times New Roman" w:eastAsia="Times New Roman" w:hAnsi="Times New Roman" w:cs="Times New Roman"/>
          <w:i/>
          <w:sz w:val="24"/>
          <w:szCs w:val="24"/>
        </w:rPr>
        <w:t>COPD: Journal of Chronic Obstructive Pulmonary Disease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w:t>
      </w:r>
      <w:r>
        <w:rPr>
          <w:rFonts w:ascii="Times New Roman" w:eastAsia="Times New Roman" w:hAnsi="Times New Roman" w:cs="Times New Roman"/>
          <w:sz w:val="24"/>
          <w:szCs w:val="24"/>
        </w:rPr>
        <w:t>(1), 63–67. https://doi.org/10.1081/COPD-200050663</w:t>
      </w:r>
    </w:p>
    <w:p w14:paraId="380019E2" w14:textId="4FECA9B7" w:rsidR="00537BEB" w:rsidRDefault="00537BEB" w:rsidP="00537BEB">
      <w:pPr>
        <w:spacing w:line="480" w:lineRule="auto"/>
        <w:ind w:left="720" w:hanging="720"/>
        <w:rPr>
          <w:rFonts w:ascii="Times New Roman" w:eastAsia="Times New Roman" w:hAnsi="Times New Roman" w:cs="Times New Roman"/>
          <w:sz w:val="24"/>
          <w:szCs w:val="24"/>
        </w:rPr>
      </w:pPr>
      <w:r w:rsidRPr="00537BEB">
        <w:rPr>
          <w:rFonts w:ascii="Times New Roman" w:eastAsia="Times New Roman" w:hAnsi="Times New Roman" w:cs="Times New Roman"/>
          <w:sz w:val="24"/>
          <w:szCs w:val="24"/>
          <w:lang w:val="en-US"/>
        </w:rPr>
        <w:t>Kelley</w:t>
      </w:r>
      <w:r>
        <w:rPr>
          <w:rFonts w:ascii="Times New Roman" w:eastAsia="Times New Roman" w:hAnsi="Times New Roman" w:cs="Times New Roman"/>
          <w:sz w:val="24"/>
          <w:szCs w:val="24"/>
          <w:lang w:val="en-US"/>
        </w:rPr>
        <w:t>, K.</w:t>
      </w:r>
      <w:r w:rsidRPr="00537BEB">
        <w:rPr>
          <w:rFonts w:ascii="Times New Roman" w:eastAsia="Times New Roman" w:hAnsi="Times New Roman" w:cs="Times New Roman"/>
          <w:sz w:val="24"/>
          <w:szCs w:val="24"/>
          <w:lang w:val="en-US"/>
        </w:rPr>
        <w:t xml:space="preserve"> (2019). MBESS: The MBESS R Package. R package version 4.5.1.  https://CRAN.R-project.org/package=MBESS</w:t>
      </w:r>
      <w:r w:rsidRPr="00537BEB">
        <w:rPr>
          <w:rFonts w:ascii="Times New Roman" w:eastAsia="Times New Roman" w:hAnsi="Times New Roman" w:cs="Times New Roman"/>
          <w:sz w:val="24"/>
          <w:szCs w:val="24"/>
        </w:rPr>
        <w:t xml:space="preserve"> </w:t>
      </w:r>
    </w:p>
    <w:p w14:paraId="439CAA44" w14:textId="7F77F507" w:rsidR="00347CC5" w:rsidRDefault="0046699A" w:rsidP="00537BE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King, M. T. (2011). A point of minimal important difference (MID): a critique of terminology and methods. </w:t>
      </w:r>
      <w:r>
        <w:rPr>
          <w:rFonts w:ascii="Times New Roman" w:eastAsia="Times New Roman" w:hAnsi="Times New Roman" w:cs="Times New Roman"/>
          <w:i/>
          <w:sz w:val="24"/>
          <w:szCs w:val="24"/>
        </w:rPr>
        <w:t>Expert Review of Pharmacoeconomics &amp; Outcomes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w:t>
      </w:r>
      <w:r>
        <w:rPr>
          <w:rFonts w:ascii="Times New Roman" w:eastAsia="Times New Roman" w:hAnsi="Times New Roman" w:cs="Times New Roman"/>
          <w:sz w:val="24"/>
          <w:szCs w:val="24"/>
        </w:rPr>
        <w:t>(2), 171–184. https://doi.org/10.1586/erp.11.9</w:t>
      </w:r>
    </w:p>
    <w:p w14:paraId="6C3CC7BF" w14:textId="77777777" w:rsidR="00CD5656" w:rsidRDefault="00CD5656">
      <w:pPr>
        <w:spacing w:line="480" w:lineRule="auto"/>
        <w:ind w:left="720" w:hanging="720"/>
        <w:rPr>
          <w:rFonts w:ascii="Times New Roman" w:eastAsia="Times New Roman" w:hAnsi="Times New Roman" w:cs="Times New Roman"/>
          <w:color w:val="333333"/>
          <w:sz w:val="24"/>
          <w:szCs w:val="24"/>
        </w:rPr>
      </w:pPr>
      <w:proofErr w:type="spellStart"/>
      <w:r w:rsidRPr="00CD5656">
        <w:rPr>
          <w:rFonts w:ascii="Times New Roman" w:eastAsia="Times New Roman" w:hAnsi="Times New Roman" w:cs="Times New Roman"/>
          <w:color w:val="333333"/>
          <w:sz w:val="24"/>
          <w:szCs w:val="24"/>
        </w:rPr>
        <w:t>Kuppens</w:t>
      </w:r>
      <w:proofErr w:type="spellEnd"/>
      <w:r w:rsidRPr="00CD5656">
        <w:rPr>
          <w:rFonts w:ascii="Times New Roman" w:eastAsia="Times New Roman" w:hAnsi="Times New Roman" w:cs="Times New Roman"/>
          <w:color w:val="333333"/>
          <w:sz w:val="24"/>
          <w:szCs w:val="24"/>
        </w:rPr>
        <w:t xml:space="preserve">, P. (2019). Improving theory, measurement, and reality to advance the future of emotion research. </w:t>
      </w:r>
      <w:r w:rsidRPr="00CD5656">
        <w:rPr>
          <w:rFonts w:ascii="Times New Roman" w:eastAsia="Times New Roman" w:hAnsi="Times New Roman" w:cs="Times New Roman"/>
          <w:i/>
          <w:iCs/>
          <w:color w:val="333333"/>
          <w:sz w:val="24"/>
          <w:szCs w:val="24"/>
        </w:rPr>
        <w:t>Cognition and Emotion</w:t>
      </w:r>
      <w:r w:rsidRPr="00CD5656">
        <w:rPr>
          <w:rFonts w:ascii="Times New Roman" w:eastAsia="Times New Roman" w:hAnsi="Times New Roman" w:cs="Times New Roman"/>
          <w:color w:val="333333"/>
          <w:sz w:val="24"/>
          <w:szCs w:val="24"/>
        </w:rPr>
        <w:t xml:space="preserve">, </w:t>
      </w:r>
      <w:r w:rsidRPr="00CD5656">
        <w:rPr>
          <w:rFonts w:ascii="Times New Roman" w:eastAsia="Times New Roman" w:hAnsi="Times New Roman" w:cs="Times New Roman"/>
          <w:i/>
          <w:iCs/>
          <w:color w:val="333333"/>
          <w:sz w:val="24"/>
          <w:szCs w:val="24"/>
        </w:rPr>
        <w:t>33</w:t>
      </w:r>
      <w:r w:rsidRPr="00CD5656">
        <w:rPr>
          <w:rFonts w:ascii="Times New Roman" w:eastAsia="Times New Roman" w:hAnsi="Times New Roman" w:cs="Times New Roman"/>
          <w:color w:val="333333"/>
          <w:sz w:val="24"/>
          <w:szCs w:val="24"/>
        </w:rPr>
        <w:t>(1), 20-23.</w:t>
      </w:r>
      <w:r>
        <w:rPr>
          <w:rFonts w:ascii="Times New Roman" w:eastAsia="Times New Roman" w:hAnsi="Times New Roman" w:cs="Times New Roman"/>
          <w:color w:val="333333"/>
          <w:sz w:val="24"/>
          <w:szCs w:val="24"/>
        </w:rPr>
        <w:t xml:space="preserve"> </w:t>
      </w:r>
      <w:r w:rsidRPr="00CD5656">
        <w:rPr>
          <w:rFonts w:ascii="Times New Roman" w:eastAsia="Times New Roman" w:hAnsi="Times New Roman" w:cs="Times New Roman"/>
          <w:color w:val="333333"/>
          <w:sz w:val="24"/>
          <w:szCs w:val="24"/>
        </w:rPr>
        <w:t>https://doi.org/10.1080/02699931.2018.1536037</w:t>
      </w:r>
    </w:p>
    <w:p w14:paraId="72C7CA71" w14:textId="77777777" w:rsidR="00347CC5" w:rsidRDefault="0046699A">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color w:val="333333"/>
          <w:sz w:val="24"/>
          <w:szCs w:val="24"/>
        </w:rPr>
        <w:t>Kvam</w:t>
      </w:r>
      <w:proofErr w:type="spellEnd"/>
      <w:r>
        <w:rPr>
          <w:rFonts w:ascii="Times New Roman" w:eastAsia="Times New Roman" w:hAnsi="Times New Roman" w:cs="Times New Roman"/>
          <w:color w:val="333333"/>
          <w:sz w:val="24"/>
          <w:szCs w:val="24"/>
        </w:rPr>
        <w:t xml:space="preserve">, A. K., </w:t>
      </w:r>
      <w:proofErr w:type="spellStart"/>
      <w:r>
        <w:rPr>
          <w:rFonts w:ascii="Times New Roman" w:eastAsia="Times New Roman" w:hAnsi="Times New Roman" w:cs="Times New Roman"/>
          <w:color w:val="333333"/>
          <w:sz w:val="24"/>
          <w:szCs w:val="24"/>
        </w:rPr>
        <w:t>Fayers</w:t>
      </w:r>
      <w:proofErr w:type="spellEnd"/>
      <w:r>
        <w:rPr>
          <w:rFonts w:ascii="Times New Roman" w:eastAsia="Times New Roman" w:hAnsi="Times New Roman" w:cs="Times New Roman"/>
          <w:color w:val="333333"/>
          <w:sz w:val="24"/>
          <w:szCs w:val="24"/>
        </w:rPr>
        <w:t xml:space="preserve">, P., &amp; </w:t>
      </w:r>
      <w:proofErr w:type="spellStart"/>
      <w:r>
        <w:rPr>
          <w:rFonts w:ascii="Times New Roman" w:eastAsia="Times New Roman" w:hAnsi="Times New Roman" w:cs="Times New Roman"/>
          <w:color w:val="333333"/>
          <w:sz w:val="24"/>
          <w:szCs w:val="24"/>
        </w:rPr>
        <w:t>Wisloff</w:t>
      </w:r>
      <w:proofErr w:type="spellEnd"/>
      <w:r>
        <w:rPr>
          <w:rFonts w:ascii="Times New Roman" w:eastAsia="Times New Roman" w:hAnsi="Times New Roman" w:cs="Times New Roman"/>
          <w:color w:val="333333"/>
          <w:sz w:val="24"/>
          <w:szCs w:val="24"/>
        </w:rPr>
        <w:t>, F. (2010). What changes in health-related quality of life matt</w:t>
      </w:r>
      <w:r>
        <w:rPr>
          <w:rFonts w:ascii="Times New Roman" w:eastAsia="Times New Roman" w:hAnsi="Times New Roman" w:cs="Times New Roman"/>
          <w:sz w:val="24"/>
          <w:szCs w:val="24"/>
        </w:rPr>
        <w:t xml:space="preserve">er to multiple myeloma patients? A prospective study. </w:t>
      </w:r>
      <w:r>
        <w:rPr>
          <w:rFonts w:ascii="Times New Roman" w:eastAsia="Times New Roman" w:hAnsi="Times New Roman" w:cs="Times New Roman"/>
          <w:i/>
          <w:sz w:val="24"/>
          <w:szCs w:val="24"/>
        </w:rPr>
        <w:t xml:space="preserve">European Journal of </w:t>
      </w:r>
      <w:proofErr w:type="spellStart"/>
      <w:r>
        <w:rPr>
          <w:rFonts w:ascii="Times New Roman" w:eastAsia="Times New Roman" w:hAnsi="Times New Roman" w:cs="Times New Roman"/>
          <w:i/>
          <w:sz w:val="24"/>
          <w:szCs w:val="24"/>
        </w:rPr>
        <w:t>Haematology</w:t>
      </w:r>
      <w:proofErr w:type="spellEnd"/>
      <w:r>
        <w:rPr>
          <w:rFonts w:ascii="Times New Roman" w:eastAsia="Times New Roman" w:hAnsi="Times New Roman" w:cs="Times New Roman"/>
          <w:i/>
          <w:sz w:val="24"/>
          <w:szCs w:val="24"/>
        </w:rPr>
        <w:t>, 84</w:t>
      </w:r>
      <w:r>
        <w:rPr>
          <w:rFonts w:ascii="Times New Roman" w:eastAsia="Times New Roman" w:hAnsi="Times New Roman" w:cs="Times New Roman"/>
          <w:sz w:val="24"/>
          <w:szCs w:val="24"/>
        </w:rPr>
        <w:t>(4), 345–353.</w:t>
      </w:r>
      <w:hyperlink r:id="rId18">
        <w:r>
          <w:rPr>
            <w:rFonts w:ascii="Times New Roman" w:eastAsia="Times New Roman" w:hAnsi="Times New Roman" w:cs="Times New Roman"/>
            <w:sz w:val="24"/>
            <w:szCs w:val="24"/>
          </w:rPr>
          <w:t xml:space="preserve"> </w:t>
        </w:r>
      </w:hyperlink>
      <w:r>
        <w:rPr>
          <w:rFonts w:ascii="Times New Roman" w:eastAsia="Times New Roman" w:hAnsi="Times New Roman" w:cs="Times New Roman"/>
          <w:sz w:val="24"/>
          <w:szCs w:val="24"/>
        </w:rPr>
        <w:t>https://doi.org/10.1111/j.1600-0609.2009.01404.x</w:t>
      </w:r>
    </w:p>
    <w:p w14:paraId="75AE4C28" w14:textId="77777777" w:rsidR="00347CC5" w:rsidRDefault="0046699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Lakens, D. (2014). Performing high‐powered studies efficiently with sequential analyses. </w:t>
      </w:r>
      <w:r>
        <w:rPr>
          <w:rFonts w:ascii="Times New Roman" w:eastAsia="Times New Roman" w:hAnsi="Times New Roman" w:cs="Times New Roman"/>
          <w:i/>
          <w:sz w:val="24"/>
          <w:szCs w:val="24"/>
        </w:rPr>
        <w:t>European Journal of Social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44</w:t>
      </w:r>
      <w:r>
        <w:rPr>
          <w:rFonts w:ascii="Times New Roman" w:eastAsia="Times New Roman" w:hAnsi="Times New Roman" w:cs="Times New Roman"/>
          <w:sz w:val="24"/>
          <w:szCs w:val="24"/>
        </w:rPr>
        <w:t>(7), 701–710.</w:t>
      </w:r>
    </w:p>
    <w:p w14:paraId="2E670F2E" w14:textId="77777777" w:rsidR="003A25AC" w:rsidRDefault="003A25AC">
      <w:pPr>
        <w:spacing w:line="480" w:lineRule="auto"/>
        <w:ind w:left="720" w:hanging="720"/>
        <w:rPr>
          <w:rFonts w:ascii="Times New Roman" w:eastAsia="Times New Roman" w:hAnsi="Times New Roman" w:cs="Times New Roman"/>
          <w:sz w:val="24"/>
          <w:szCs w:val="24"/>
        </w:rPr>
      </w:pPr>
      <w:r w:rsidRPr="003A25AC">
        <w:rPr>
          <w:rFonts w:ascii="Times New Roman" w:eastAsia="Times New Roman" w:hAnsi="Times New Roman" w:cs="Times New Roman"/>
          <w:sz w:val="24"/>
          <w:szCs w:val="24"/>
        </w:rPr>
        <w:t xml:space="preserve">Lakens, D. (2019, April 9). The practical alternative to the p-value is the correctly used p-value. https://doi.org/10.31234/osf.io/shm8v </w:t>
      </w:r>
    </w:p>
    <w:p w14:paraId="3AAC8528" w14:textId="1242F96A" w:rsidR="00CD5656" w:rsidRDefault="00CD5656">
      <w:pPr>
        <w:spacing w:line="480" w:lineRule="auto"/>
        <w:ind w:left="720" w:hanging="720"/>
        <w:rPr>
          <w:rFonts w:ascii="Times New Roman" w:eastAsia="Times New Roman" w:hAnsi="Times New Roman" w:cs="Times New Roman"/>
          <w:sz w:val="24"/>
          <w:szCs w:val="24"/>
        </w:rPr>
      </w:pPr>
      <w:r w:rsidRPr="00CD5656">
        <w:rPr>
          <w:rFonts w:ascii="Times New Roman" w:eastAsia="Times New Roman" w:hAnsi="Times New Roman" w:cs="Times New Roman"/>
          <w:sz w:val="24"/>
          <w:szCs w:val="24"/>
        </w:rPr>
        <w:t xml:space="preserve">LeDoux, J. E. (2014). Coming to terms with fear. </w:t>
      </w:r>
      <w:r w:rsidRPr="00CD5656">
        <w:rPr>
          <w:rFonts w:ascii="Times New Roman" w:eastAsia="Times New Roman" w:hAnsi="Times New Roman" w:cs="Times New Roman"/>
          <w:i/>
          <w:iCs/>
          <w:sz w:val="24"/>
          <w:szCs w:val="24"/>
        </w:rPr>
        <w:t>Proceedings of the National Academy of Sciences</w:t>
      </w:r>
      <w:r w:rsidRPr="00CD5656">
        <w:rPr>
          <w:rFonts w:ascii="Times New Roman" w:eastAsia="Times New Roman" w:hAnsi="Times New Roman" w:cs="Times New Roman"/>
          <w:sz w:val="24"/>
          <w:szCs w:val="24"/>
        </w:rPr>
        <w:t xml:space="preserve">, </w:t>
      </w:r>
      <w:r w:rsidRPr="00CD5656">
        <w:rPr>
          <w:rFonts w:ascii="Times New Roman" w:eastAsia="Times New Roman" w:hAnsi="Times New Roman" w:cs="Times New Roman"/>
          <w:i/>
          <w:iCs/>
          <w:sz w:val="24"/>
          <w:szCs w:val="24"/>
        </w:rPr>
        <w:t>111</w:t>
      </w:r>
      <w:r w:rsidRPr="00CD5656">
        <w:rPr>
          <w:rFonts w:ascii="Times New Roman" w:eastAsia="Times New Roman" w:hAnsi="Times New Roman" w:cs="Times New Roman"/>
          <w:sz w:val="24"/>
          <w:szCs w:val="24"/>
        </w:rPr>
        <w:t>(8), 2871-2878.</w:t>
      </w:r>
      <w:r>
        <w:rPr>
          <w:rFonts w:ascii="Times New Roman" w:eastAsia="Times New Roman" w:hAnsi="Times New Roman" w:cs="Times New Roman"/>
          <w:sz w:val="24"/>
          <w:szCs w:val="24"/>
        </w:rPr>
        <w:t xml:space="preserve"> </w:t>
      </w:r>
      <w:r w:rsidRPr="00CD5656">
        <w:rPr>
          <w:rFonts w:ascii="Times New Roman" w:eastAsia="Times New Roman" w:hAnsi="Times New Roman" w:cs="Times New Roman"/>
          <w:sz w:val="24"/>
          <w:szCs w:val="24"/>
        </w:rPr>
        <w:t xml:space="preserve">https://doi.org/10.1073/pnas.1400335111 </w:t>
      </w:r>
    </w:p>
    <w:p w14:paraId="077D154B" w14:textId="77777777" w:rsidR="00CD5656" w:rsidRDefault="00CD5656">
      <w:pPr>
        <w:spacing w:line="480" w:lineRule="auto"/>
        <w:ind w:left="720" w:hanging="720"/>
        <w:rPr>
          <w:rFonts w:ascii="Times New Roman" w:eastAsia="Times New Roman" w:hAnsi="Times New Roman" w:cs="Times New Roman"/>
          <w:sz w:val="24"/>
          <w:szCs w:val="24"/>
        </w:rPr>
      </w:pPr>
      <w:r w:rsidRPr="00CD5656">
        <w:rPr>
          <w:rFonts w:ascii="Times New Roman" w:eastAsia="Times New Roman" w:hAnsi="Times New Roman" w:cs="Times New Roman"/>
          <w:sz w:val="24"/>
          <w:szCs w:val="24"/>
        </w:rPr>
        <w:t xml:space="preserve">LeDoux, J. E., &amp; Hofmann, S. G. (2018). The subjective experience of emotion: a fearful view. </w:t>
      </w:r>
      <w:r w:rsidRPr="00CD5656">
        <w:rPr>
          <w:rFonts w:ascii="Times New Roman" w:eastAsia="Times New Roman" w:hAnsi="Times New Roman" w:cs="Times New Roman"/>
          <w:i/>
          <w:iCs/>
          <w:sz w:val="24"/>
          <w:szCs w:val="24"/>
        </w:rPr>
        <w:t>Current Opinion in Behavioral Sciences</w:t>
      </w:r>
      <w:r w:rsidRPr="00CD5656">
        <w:rPr>
          <w:rFonts w:ascii="Times New Roman" w:eastAsia="Times New Roman" w:hAnsi="Times New Roman" w:cs="Times New Roman"/>
          <w:sz w:val="24"/>
          <w:szCs w:val="24"/>
        </w:rPr>
        <w:t xml:space="preserve">, </w:t>
      </w:r>
      <w:r w:rsidRPr="00CD5656">
        <w:rPr>
          <w:rFonts w:ascii="Times New Roman" w:eastAsia="Times New Roman" w:hAnsi="Times New Roman" w:cs="Times New Roman"/>
          <w:i/>
          <w:iCs/>
          <w:sz w:val="24"/>
          <w:szCs w:val="24"/>
        </w:rPr>
        <w:t>19</w:t>
      </w:r>
      <w:r w:rsidRPr="00CD5656">
        <w:rPr>
          <w:rFonts w:ascii="Times New Roman" w:eastAsia="Times New Roman" w:hAnsi="Times New Roman" w:cs="Times New Roman"/>
          <w:sz w:val="24"/>
          <w:szCs w:val="24"/>
        </w:rPr>
        <w:t>, 67-72.</w:t>
      </w:r>
      <w:r>
        <w:rPr>
          <w:rFonts w:ascii="Times New Roman" w:eastAsia="Times New Roman" w:hAnsi="Times New Roman" w:cs="Times New Roman"/>
          <w:sz w:val="24"/>
          <w:szCs w:val="24"/>
        </w:rPr>
        <w:t xml:space="preserve"> </w:t>
      </w:r>
      <w:r w:rsidRPr="00CD5656">
        <w:rPr>
          <w:rFonts w:ascii="Times New Roman" w:eastAsia="Times New Roman" w:hAnsi="Times New Roman" w:cs="Times New Roman"/>
          <w:sz w:val="24"/>
          <w:szCs w:val="24"/>
        </w:rPr>
        <w:t xml:space="preserve">https://doi.org/10.1016/j.cobeha.2017.09.011 </w:t>
      </w:r>
    </w:p>
    <w:p w14:paraId="64A695D7" w14:textId="77777777" w:rsidR="00347CC5" w:rsidRDefault="0046699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Maxwell, S. E., Kelley, K., &amp; Rausch, J. R. (2008). Sample Size Planning for Statistical Power and Accuracy in Parameter Estimation. </w:t>
      </w:r>
      <w:r>
        <w:rPr>
          <w:rFonts w:ascii="Times New Roman" w:eastAsia="Times New Roman" w:hAnsi="Times New Roman" w:cs="Times New Roman"/>
          <w:i/>
          <w:sz w:val="24"/>
          <w:szCs w:val="24"/>
        </w:rPr>
        <w:t>Annual Review of Psychology, 59</w:t>
      </w:r>
      <w:r>
        <w:rPr>
          <w:rFonts w:ascii="Times New Roman" w:eastAsia="Times New Roman" w:hAnsi="Times New Roman" w:cs="Times New Roman"/>
          <w:sz w:val="24"/>
          <w:szCs w:val="24"/>
        </w:rPr>
        <w:t>(1), 537–563.</w:t>
      </w:r>
      <w:hyperlink r:id="rId19">
        <w:r>
          <w:rPr>
            <w:rFonts w:ascii="Times New Roman" w:eastAsia="Times New Roman" w:hAnsi="Times New Roman" w:cs="Times New Roman"/>
            <w:sz w:val="24"/>
            <w:szCs w:val="24"/>
          </w:rPr>
          <w:t xml:space="preserve"> </w:t>
        </w:r>
      </w:hyperlink>
      <w:r>
        <w:rPr>
          <w:rFonts w:ascii="Times New Roman" w:eastAsia="Times New Roman" w:hAnsi="Times New Roman" w:cs="Times New Roman"/>
          <w:sz w:val="24"/>
          <w:szCs w:val="24"/>
        </w:rPr>
        <w:t xml:space="preserve">https://doi.org/10.1146/annurev.psych.59.103006.093735 </w:t>
      </w:r>
    </w:p>
    <w:p w14:paraId="65CF50C4" w14:textId="77777777" w:rsidR="00347CC5" w:rsidRDefault="0046699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Norman, G. R., Sloan, J. A., &amp; </w:t>
      </w:r>
      <w:proofErr w:type="spellStart"/>
      <w:r>
        <w:rPr>
          <w:rFonts w:ascii="Times New Roman" w:eastAsia="Times New Roman" w:hAnsi="Times New Roman" w:cs="Times New Roman"/>
          <w:sz w:val="24"/>
          <w:szCs w:val="24"/>
        </w:rPr>
        <w:t>Wyrwich</w:t>
      </w:r>
      <w:proofErr w:type="spellEnd"/>
      <w:r>
        <w:rPr>
          <w:rFonts w:ascii="Times New Roman" w:eastAsia="Times New Roman" w:hAnsi="Times New Roman" w:cs="Times New Roman"/>
          <w:sz w:val="24"/>
          <w:szCs w:val="24"/>
        </w:rPr>
        <w:t xml:space="preserve">, K. W. (2003). Interpretation of Changes in Health-related Quality of Life: The Remarkable Universality of Half a Standard Deviation. </w:t>
      </w:r>
      <w:r>
        <w:rPr>
          <w:rFonts w:ascii="Times New Roman" w:eastAsia="Times New Roman" w:hAnsi="Times New Roman" w:cs="Times New Roman"/>
          <w:i/>
          <w:sz w:val="24"/>
          <w:szCs w:val="24"/>
        </w:rPr>
        <w:t>Medical Care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41</w:t>
      </w:r>
      <w:r>
        <w:rPr>
          <w:rFonts w:ascii="Times New Roman" w:eastAsia="Times New Roman" w:hAnsi="Times New Roman" w:cs="Times New Roman"/>
          <w:sz w:val="24"/>
          <w:szCs w:val="24"/>
        </w:rPr>
        <w:t>(5), 582–592. https://doi.org/10.1097/01.MLR.0000062554.74615.4C</w:t>
      </w:r>
    </w:p>
    <w:p w14:paraId="5D5A4C1D" w14:textId="77777777" w:rsidR="00347CC5" w:rsidRDefault="0046699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Ozer, D. J. (1993). Classical psychophysics and the assessment of agreement and accuracy in judgments of personality. </w:t>
      </w:r>
      <w:r>
        <w:rPr>
          <w:rFonts w:ascii="Times New Roman" w:eastAsia="Times New Roman" w:hAnsi="Times New Roman" w:cs="Times New Roman"/>
          <w:i/>
          <w:sz w:val="24"/>
          <w:szCs w:val="24"/>
        </w:rPr>
        <w:t>Journal of Personality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61</w:t>
      </w:r>
      <w:r>
        <w:rPr>
          <w:rFonts w:ascii="Times New Roman" w:eastAsia="Times New Roman" w:hAnsi="Times New Roman" w:cs="Times New Roman"/>
          <w:sz w:val="24"/>
          <w:szCs w:val="24"/>
        </w:rPr>
        <w:t xml:space="preserve">(4), 739-767. https://doi.org/10.1111/j.1467-6494.1993.tb00789.x </w:t>
      </w:r>
    </w:p>
    <w:p w14:paraId="6C26D75D" w14:textId="77777777" w:rsidR="00347CC5" w:rsidRDefault="0046699A">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Redelmeier</w:t>
      </w:r>
      <w:proofErr w:type="spellEnd"/>
      <w:r>
        <w:rPr>
          <w:rFonts w:ascii="Times New Roman" w:eastAsia="Times New Roman" w:hAnsi="Times New Roman" w:cs="Times New Roman"/>
          <w:sz w:val="24"/>
          <w:szCs w:val="24"/>
        </w:rPr>
        <w:t xml:space="preserve">, D. A. (1993). Assessing the clinical importance of symptomatic improvements. An illustration in rheumatology. </w:t>
      </w:r>
      <w:r>
        <w:rPr>
          <w:rFonts w:ascii="Times New Roman" w:eastAsia="Times New Roman" w:hAnsi="Times New Roman" w:cs="Times New Roman"/>
          <w:i/>
          <w:sz w:val="24"/>
          <w:szCs w:val="24"/>
        </w:rPr>
        <w:t>Archives of Internal Medicine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153</w:t>
      </w:r>
      <w:r>
        <w:rPr>
          <w:rFonts w:ascii="Times New Roman" w:eastAsia="Times New Roman" w:hAnsi="Times New Roman" w:cs="Times New Roman"/>
          <w:sz w:val="24"/>
          <w:szCs w:val="24"/>
        </w:rPr>
        <w:t>(11), 1337–1342. https://doi.org/10.1001/archinte.153.11.1337</w:t>
      </w:r>
    </w:p>
    <w:p w14:paraId="2920FB08" w14:textId="77777777" w:rsidR="00347CC5" w:rsidRDefault="0046699A">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Redelmeier</w:t>
      </w:r>
      <w:proofErr w:type="spellEnd"/>
      <w:r>
        <w:rPr>
          <w:rFonts w:ascii="Times New Roman" w:eastAsia="Times New Roman" w:hAnsi="Times New Roman" w:cs="Times New Roman"/>
          <w:sz w:val="24"/>
          <w:szCs w:val="24"/>
        </w:rPr>
        <w:t xml:space="preserve">, D A, </w:t>
      </w:r>
      <w:proofErr w:type="spellStart"/>
      <w:r>
        <w:rPr>
          <w:rFonts w:ascii="Times New Roman" w:eastAsia="Times New Roman" w:hAnsi="Times New Roman" w:cs="Times New Roman"/>
          <w:sz w:val="24"/>
          <w:szCs w:val="24"/>
        </w:rPr>
        <w:t>Bayoumi</w:t>
      </w:r>
      <w:proofErr w:type="spellEnd"/>
      <w:r>
        <w:rPr>
          <w:rFonts w:ascii="Times New Roman" w:eastAsia="Times New Roman" w:hAnsi="Times New Roman" w:cs="Times New Roman"/>
          <w:sz w:val="24"/>
          <w:szCs w:val="24"/>
        </w:rPr>
        <w:t xml:space="preserve">, A. M., Goldstein, R. S., &amp; </w:t>
      </w:r>
      <w:proofErr w:type="spellStart"/>
      <w:r>
        <w:rPr>
          <w:rFonts w:ascii="Times New Roman" w:eastAsia="Times New Roman" w:hAnsi="Times New Roman" w:cs="Times New Roman"/>
          <w:sz w:val="24"/>
          <w:szCs w:val="24"/>
        </w:rPr>
        <w:t>Guyatt</w:t>
      </w:r>
      <w:proofErr w:type="spellEnd"/>
      <w:r>
        <w:rPr>
          <w:rFonts w:ascii="Times New Roman" w:eastAsia="Times New Roman" w:hAnsi="Times New Roman" w:cs="Times New Roman"/>
          <w:sz w:val="24"/>
          <w:szCs w:val="24"/>
        </w:rPr>
        <w:t xml:space="preserve">, G. H. (1997). Interpreting small differences in functional status: The Six Minute Walk test in chronic lung disease </w:t>
      </w:r>
      <w:r>
        <w:rPr>
          <w:rFonts w:ascii="Times New Roman" w:eastAsia="Times New Roman" w:hAnsi="Times New Roman" w:cs="Times New Roman"/>
          <w:sz w:val="24"/>
          <w:szCs w:val="24"/>
        </w:rPr>
        <w:lastRenderedPageBreak/>
        <w:t xml:space="preserve">patients. </w:t>
      </w:r>
      <w:r>
        <w:rPr>
          <w:rFonts w:ascii="Times New Roman" w:eastAsia="Times New Roman" w:hAnsi="Times New Roman" w:cs="Times New Roman"/>
          <w:i/>
          <w:sz w:val="24"/>
          <w:szCs w:val="24"/>
        </w:rPr>
        <w:t>American Journal of Respiratory and Critical Care Medicine, 155</w:t>
      </w:r>
      <w:r>
        <w:rPr>
          <w:rFonts w:ascii="Times New Roman" w:eastAsia="Times New Roman" w:hAnsi="Times New Roman" w:cs="Times New Roman"/>
          <w:sz w:val="24"/>
          <w:szCs w:val="24"/>
        </w:rPr>
        <w:t xml:space="preserve">(4), 1278-1282. </w:t>
      </w:r>
      <w:hyperlink r:id="rId20">
        <w:r>
          <w:rPr>
            <w:rFonts w:ascii="Times New Roman" w:eastAsia="Times New Roman" w:hAnsi="Times New Roman" w:cs="Times New Roman"/>
            <w:color w:val="000000"/>
            <w:sz w:val="24"/>
            <w:szCs w:val="24"/>
          </w:rPr>
          <w:t>https://doi.org/10.1164/ajrccm.155.4.9105067</w:t>
        </w:r>
      </w:hyperlink>
      <w:hyperlink r:id="rId21">
        <w:r>
          <w:rPr>
            <w:rFonts w:ascii="Times New Roman" w:eastAsia="Times New Roman" w:hAnsi="Times New Roman" w:cs="Times New Roman"/>
            <w:color w:val="000000"/>
            <w:sz w:val="24"/>
            <w:szCs w:val="24"/>
            <w:u w:val="single"/>
          </w:rPr>
          <w:t xml:space="preserve"> </w:t>
        </w:r>
      </w:hyperlink>
    </w:p>
    <w:p w14:paraId="714B1947" w14:textId="77777777" w:rsidR="00347CC5" w:rsidRDefault="0046699A">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Redelmeier</w:t>
      </w:r>
      <w:proofErr w:type="spellEnd"/>
      <w:r>
        <w:rPr>
          <w:rFonts w:ascii="Times New Roman" w:eastAsia="Times New Roman" w:hAnsi="Times New Roman" w:cs="Times New Roman"/>
          <w:sz w:val="24"/>
          <w:szCs w:val="24"/>
        </w:rPr>
        <w:t xml:space="preserve">, Donald A, &amp; </w:t>
      </w:r>
      <w:proofErr w:type="spellStart"/>
      <w:r>
        <w:rPr>
          <w:rFonts w:ascii="Times New Roman" w:eastAsia="Times New Roman" w:hAnsi="Times New Roman" w:cs="Times New Roman"/>
          <w:sz w:val="24"/>
          <w:szCs w:val="24"/>
        </w:rPr>
        <w:t>Guyatt</w:t>
      </w:r>
      <w:proofErr w:type="spellEnd"/>
      <w:r>
        <w:rPr>
          <w:rFonts w:ascii="Times New Roman" w:eastAsia="Times New Roman" w:hAnsi="Times New Roman" w:cs="Times New Roman"/>
          <w:sz w:val="24"/>
          <w:szCs w:val="24"/>
        </w:rPr>
        <w:t xml:space="preserve">, G. H. (1996). Assessing the Minimal Important Difference in Symptoms: A Comparison of Two Techniques. </w:t>
      </w:r>
      <w:r>
        <w:rPr>
          <w:rFonts w:ascii="Times New Roman" w:eastAsia="Times New Roman" w:hAnsi="Times New Roman" w:cs="Times New Roman"/>
          <w:i/>
          <w:sz w:val="24"/>
          <w:szCs w:val="24"/>
        </w:rPr>
        <w:t>Journal of Clinical Epidemiology, 49</w:t>
      </w:r>
      <w:r>
        <w:rPr>
          <w:rFonts w:ascii="Times New Roman" w:eastAsia="Times New Roman" w:hAnsi="Times New Roman" w:cs="Times New Roman"/>
          <w:sz w:val="24"/>
          <w:szCs w:val="24"/>
        </w:rPr>
        <w:t xml:space="preserve">(11), 1215-1219. https://doi.org/10.1016/s0895-4356(96)00206-5 </w:t>
      </w:r>
    </w:p>
    <w:p w14:paraId="69159B8C" w14:textId="77777777" w:rsidR="00347CC5" w:rsidRDefault="0046699A">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Redelmeier</w:t>
      </w:r>
      <w:proofErr w:type="spellEnd"/>
      <w:r>
        <w:rPr>
          <w:rFonts w:ascii="Times New Roman" w:eastAsia="Times New Roman" w:hAnsi="Times New Roman" w:cs="Times New Roman"/>
          <w:sz w:val="24"/>
          <w:szCs w:val="24"/>
        </w:rPr>
        <w:t xml:space="preserve">, Donald A., </w:t>
      </w:r>
      <w:proofErr w:type="spellStart"/>
      <w:r>
        <w:rPr>
          <w:rFonts w:ascii="Times New Roman" w:eastAsia="Times New Roman" w:hAnsi="Times New Roman" w:cs="Times New Roman"/>
          <w:sz w:val="24"/>
          <w:szCs w:val="24"/>
        </w:rPr>
        <w:t>Guyatt</w:t>
      </w:r>
      <w:proofErr w:type="spellEnd"/>
      <w:r>
        <w:rPr>
          <w:rFonts w:ascii="Times New Roman" w:eastAsia="Times New Roman" w:hAnsi="Times New Roman" w:cs="Times New Roman"/>
          <w:sz w:val="24"/>
          <w:szCs w:val="24"/>
        </w:rPr>
        <w:t xml:space="preserve">, G. H., &amp; Goldstein, R. S. (1996). On the debate over methods for estimating the clinically important difference. </w:t>
      </w:r>
      <w:r>
        <w:rPr>
          <w:rFonts w:ascii="Times New Roman" w:eastAsia="Times New Roman" w:hAnsi="Times New Roman" w:cs="Times New Roman"/>
          <w:i/>
          <w:sz w:val="24"/>
          <w:szCs w:val="24"/>
        </w:rPr>
        <w:t>Journal of Clinical Epidemiology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49</w:t>
      </w:r>
      <w:r>
        <w:rPr>
          <w:rFonts w:ascii="Times New Roman" w:eastAsia="Times New Roman" w:hAnsi="Times New Roman" w:cs="Times New Roman"/>
          <w:sz w:val="24"/>
          <w:szCs w:val="24"/>
        </w:rPr>
        <w:t>(11), 1223–1224. https://doi.org/10.1016/S0895-4356(96)00208-9</w:t>
      </w:r>
    </w:p>
    <w:p w14:paraId="7CFD3348" w14:textId="77777777" w:rsidR="00CD5656" w:rsidRDefault="00CD5656">
      <w:pPr>
        <w:spacing w:line="480" w:lineRule="auto"/>
        <w:ind w:left="720" w:hanging="720"/>
        <w:rPr>
          <w:rFonts w:ascii="Times New Roman" w:eastAsia="Times New Roman" w:hAnsi="Times New Roman" w:cs="Times New Roman"/>
          <w:sz w:val="24"/>
          <w:szCs w:val="24"/>
        </w:rPr>
      </w:pPr>
      <w:proofErr w:type="spellStart"/>
      <w:r w:rsidRPr="00CD5656">
        <w:rPr>
          <w:rFonts w:ascii="Times New Roman" w:eastAsia="Times New Roman" w:hAnsi="Times New Roman" w:cs="Times New Roman"/>
          <w:sz w:val="24"/>
          <w:szCs w:val="24"/>
        </w:rPr>
        <w:t>Reisenzein</w:t>
      </w:r>
      <w:proofErr w:type="spellEnd"/>
      <w:r w:rsidRPr="00CD5656">
        <w:rPr>
          <w:rFonts w:ascii="Times New Roman" w:eastAsia="Times New Roman" w:hAnsi="Times New Roman" w:cs="Times New Roman"/>
          <w:sz w:val="24"/>
          <w:szCs w:val="24"/>
        </w:rPr>
        <w:t xml:space="preserve">, R. (2009). Emotional experience in the computational belief–desire theory of emotion. </w:t>
      </w:r>
      <w:r w:rsidRPr="00CD5656">
        <w:rPr>
          <w:rFonts w:ascii="Times New Roman" w:eastAsia="Times New Roman" w:hAnsi="Times New Roman" w:cs="Times New Roman"/>
          <w:i/>
          <w:iCs/>
          <w:sz w:val="24"/>
          <w:szCs w:val="24"/>
        </w:rPr>
        <w:t>Emotion Review</w:t>
      </w:r>
      <w:r w:rsidRPr="00CD5656">
        <w:rPr>
          <w:rFonts w:ascii="Times New Roman" w:eastAsia="Times New Roman" w:hAnsi="Times New Roman" w:cs="Times New Roman"/>
          <w:sz w:val="24"/>
          <w:szCs w:val="24"/>
        </w:rPr>
        <w:t xml:space="preserve">, </w:t>
      </w:r>
      <w:r w:rsidRPr="00CD5656">
        <w:rPr>
          <w:rFonts w:ascii="Times New Roman" w:eastAsia="Times New Roman" w:hAnsi="Times New Roman" w:cs="Times New Roman"/>
          <w:i/>
          <w:iCs/>
          <w:sz w:val="24"/>
          <w:szCs w:val="24"/>
        </w:rPr>
        <w:t>1</w:t>
      </w:r>
      <w:r w:rsidRPr="00CD5656">
        <w:rPr>
          <w:rFonts w:ascii="Times New Roman" w:eastAsia="Times New Roman" w:hAnsi="Times New Roman" w:cs="Times New Roman"/>
          <w:sz w:val="24"/>
          <w:szCs w:val="24"/>
        </w:rPr>
        <w:t>(3), 214-222.</w:t>
      </w:r>
      <w:r>
        <w:rPr>
          <w:rFonts w:ascii="Times New Roman" w:eastAsia="Times New Roman" w:hAnsi="Times New Roman" w:cs="Times New Roman"/>
          <w:sz w:val="24"/>
          <w:szCs w:val="24"/>
        </w:rPr>
        <w:t xml:space="preserve"> </w:t>
      </w:r>
      <w:r w:rsidRPr="00CD5656">
        <w:rPr>
          <w:rFonts w:ascii="Times New Roman" w:eastAsia="Times New Roman" w:hAnsi="Times New Roman" w:cs="Times New Roman"/>
          <w:sz w:val="24"/>
          <w:szCs w:val="24"/>
        </w:rPr>
        <w:t xml:space="preserve">https://doi.org/10.1177/1754073909103589 </w:t>
      </w:r>
    </w:p>
    <w:p w14:paraId="038DF411" w14:textId="62ED2B7B" w:rsidR="000832E5" w:rsidRDefault="000832E5">
      <w:pPr>
        <w:spacing w:line="480" w:lineRule="auto"/>
        <w:ind w:left="720" w:hanging="720"/>
        <w:rPr>
          <w:ins w:id="392" w:author="Lakens, D." w:date="2020-05-06T10:47:00Z"/>
          <w:rFonts w:ascii="Times New Roman" w:eastAsia="Times New Roman" w:hAnsi="Times New Roman" w:cs="Times New Roman"/>
          <w:sz w:val="24"/>
          <w:szCs w:val="24"/>
        </w:rPr>
      </w:pPr>
      <w:proofErr w:type="spellStart"/>
      <w:ins w:id="393" w:author="Lakens, D." w:date="2020-05-06T10:47:00Z">
        <w:r w:rsidRPr="000832E5">
          <w:rPr>
            <w:rFonts w:ascii="Times New Roman" w:eastAsia="Times New Roman" w:hAnsi="Times New Roman" w:cs="Times New Roman"/>
            <w:sz w:val="24"/>
            <w:szCs w:val="24"/>
          </w:rPr>
          <w:t>Shrout</w:t>
        </w:r>
        <w:proofErr w:type="spellEnd"/>
        <w:r w:rsidRPr="000832E5">
          <w:rPr>
            <w:rFonts w:ascii="Times New Roman" w:eastAsia="Times New Roman" w:hAnsi="Times New Roman" w:cs="Times New Roman"/>
            <w:sz w:val="24"/>
            <w:szCs w:val="24"/>
          </w:rPr>
          <w:t xml:space="preserve">, P. E., Stadler, G., Lane, S. P., McClure, M. J., Jackson, G. L., </w:t>
        </w:r>
        <w:proofErr w:type="spellStart"/>
        <w:r w:rsidRPr="000832E5">
          <w:rPr>
            <w:rFonts w:ascii="Times New Roman" w:eastAsia="Times New Roman" w:hAnsi="Times New Roman" w:cs="Times New Roman"/>
            <w:sz w:val="24"/>
            <w:szCs w:val="24"/>
          </w:rPr>
          <w:t>Clavél</w:t>
        </w:r>
        <w:proofErr w:type="spellEnd"/>
        <w:r w:rsidRPr="000832E5">
          <w:rPr>
            <w:rFonts w:ascii="Times New Roman" w:eastAsia="Times New Roman" w:hAnsi="Times New Roman" w:cs="Times New Roman"/>
            <w:sz w:val="24"/>
            <w:szCs w:val="24"/>
          </w:rPr>
          <w:t xml:space="preserve">, F. D., Iida, M., Gleason, M. E. J., Xu, J. H., &amp; Bolger, N. (2018). Initial elevation bias in subjective reports. </w:t>
        </w:r>
        <w:r w:rsidRPr="000832E5">
          <w:rPr>
            <w:rFonts w:ascii="Times New Roman" w:eastAsia="Times New Roman" w:hAnsi="Times New Roman" w:cs="Times New Roman"/>
            <w:i/>
            <w:iCs/>
            <w:sz w:val="24"/>
            <w:szCs w:val="24"/>
            <w:rPrChange w:id="394" w:author="Lakens, D." w:date="2020-05-06T10:48:00Z">
              <w:rPr>
                <w:rFonts w:ascii="Times New Roman" w:eastAsia="Times New Roman" w:hAnsi="Times New Roman" w:cs="Times New Roman"/>
                <w:sz w:val="24"/>
                <w:szCs w:val="24"/>
              </w:rPr>
            </w:rPrChange>
          </w:rPr>
          <w:t>Proceedings of the National Academy of Sciences</w:t>
        </w:r>
        <w:r w:rsidRPr="000832E5">
          <w:rPr>
            <w:rFonts w:ascii="Times New Roman" w:eastAsia="Times New Roman" w:hAnsi="Times New Roman" w:cs="Times New Roman"/>
            <w:sz w:val="24"/>
            <w:szCs w:val="24"/>
          </w:rPr>
          <w:t xml:space="preserve">, </w:t>
        </w:r>
        <w:r w:rsidRPr="000832E5">
          <w:rPr>
            <w:rFonts w:ascii="Times New Roman" w:eastAsia="Times New Roman" w:hAnsi="Times New Roman" w:cs="Times New Roman"/>
            <w:i/>
            <w:iCs/>
            <w:sz w:val="24"/>
            <w:szCs w:val="24"/>
            <w:rPrChange w:id="395" w:author="Lakens, D." w:date="2020-05-06T10:48:00Z">
              <w:rPr>
                <w:rFonts w:ascii="Times New Roman" w:eastAsia="Times New Roman" w:hAnsi="Times New Roman" w:cs="Times New Roman"/>
                <w:sz w:val="24"/>
                <w:szCs w:val="24"/>
              </w:rPr>
            </w:rPrChange>
          </w:rPr>
          <w:t>115</w:t>
        </w:r>
        <w:r w:rsidRPr="000832E5">
          <w:rPr>
            <w:rFonts w:ascii="Times New Roman" w:eastAsia="Times New Roman" w:hAnsi="Times New Roman" w:cs="Times New Roman"/>
            <w:sz w:val="24"/>
            <w:szCs w:val="24"/>
          </w:rPr>
          <w:t xml:space="preserve">(1), E15–E23.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w:instrText>
        </w:r>
        <w:r w:rsidRPr="000832E5">
          <w:rPr>
            <w:rFonts w:ascii="Times New Roman" w:eastAsia="Times New Roman" w:hAnsi="Times New Roman" w:cs="Times New Roman"/>
            <w:sz w:val="24"/>
            <w:szCs w:val="24"/>
          </w:rPr>
          <w:instrText>https://doi.org/10.1073/pnas.1712277115</w:instrText>
        </w:r>
        <w:r>
          <w:rPr>
            <w:rFonts w:ascii="Times New Roman" w:eastAsia="Times New Roman" w:hAnsi="Times New Roman" w:cs="Times New Roman"/>
            <w:sz w:val="24"/>
            <w:szCs w:val="24"/>
          </w:rPr>
          <w:instrText xml:space="preserve">" </w:instrText>
        </w:r>
        <w:r>
          <w:rPr>
            <w:rFonts w:ascii="Times New Roman" w:eastAsia="Times New Roman" w:hAnsi="Times New Roman" w:cs="Times New Roman"/>
            <w:sz w:val="24"/>
            <w:szCs w:val="24"/>
          </w:rPr>
          <w:fldChar w:fldCharType="separate"/>
        </w:r>
        <w:r w:rsidRPr="001C774D">
          <w:rPr>
            <w:rStyle w:val="Hyperlink"/>
            <w:rFonts w:ascii="Times New Roman" w:eastAsia="Times New Roman" w:hAnsi="Times New Roman" w:cs="Times New Roman"/>
            <w:sz w:val="24"/>
            <w:szCs w:val="24"/>
          </w:rPr>
          <w:t>https://doi.org/10.1073/pnas.1712277115</w:t>
        </w:r>
        <w:r>
          <w:rPr>
            <w:rFonts w:ascii="Times New Roman" w:eastAsia="Times New Roman" w:hAnsi="Times New Roman" w:cs="Times New Roman"/>
            <w:sz w:val="24"/>
            <w:szCs w:val="24"/>
          </w:rPr>
          <w:fldChar w:fldCharType="end"/>
        </w:r>
      </w:ins>
    </w:p>
    <w:p w14:paraId="18A540CD" w14:textId="6244C6DD" w:rsidR="00CD5656" w:rsidRPr="00952465" w:rsidRDefault="00CD5656">
      <w:pPr>
        <w:spacing w:line="480" w:lineRule="auto"/>
        <w:ind w:left="720" w:hanging="720"/>
        <w:rPr>
          <w:rFonts w:ascii="Times New Roman" w:eastAsia="Times New Roman" w:hAnsi="Times New Roman" w:cs="Times New Roman"/>
          <w:sz w:val="24"/>
          <w:szCs w:val="24"/>
          <w:lang w:val="nl-NL"/>
        </w:rPr>
      </w:pPr>
      <w:r w:rsidRPr="00CD5656">
        <w:rPr>
          <w:rFonts w:ascii="Times New Roman" w:eastAsia="Times New Roman" w:hAnsi="Times New Roman" w:cs="Times New Roman"/>
          <w:sz w:val="24"/>
          <w:szCs w:val="24"/>
        </w:rPr>
        <w:t xml:space="preserve">Troy, A. S., Shallcross, A. J., Brunner, A., Friedman, R., &amp; Jones, M. C. (2018). Cognitive reappraisal and acceptance: Effects on emotion, physiology, and perceived cognitive costs. </w:t>
      </w:r>
      <w:r w:rsidRPr="00952465">
        <w:rPr>
          <w:rFonts w:ascii="Times New Roman" w:eastAsia="Times New Roman" w:hAnsi="Times New Roman" w:cs="Times New Roman"/>
          <w:i/>
          <w:iCs/>
          <w:sz w:val="24"/>
          <w:szCs w:val="24"/>
          <w:lang w:val="nl-NL"/>
        </w:rPr>
        <w:t>Emotion</w:t>
      </w:r>
      <w:r w:rsidRPr="00952465">
        <w:rPr>
          <w:rFonts w:ascii="Times New Roman" w:eastAsia="Times New Roman" w:hAnsi="Times New Roman" w:cs="Times New Roman"/>
          <w:sz w:val="24"/>
          <w:szCs w:val="24"/>
          <w:lang w:val="nl-NL"/>
        </w:rPr>
        <w:t xml:space="preserve">, </w:t>
      </w:r>
      <w:r w:rsidRPr="00952465">
        <w:rPr>
          <w:rFonts w:ascii="Times New Roman" w:eastAsia="Times New Roman" w:hAnsi="Times New Roman" w:cs="Times New Roman"/>
          <w:i/>
          <w:iCs/>
          <w:sz w:val="24"/>
          <w:szCs w:val="24"/>
          <w:lang w:val="nl-NL"/>
        </w:rPr>
        <w:t>18</w:t>
      </w:r>
      <w:r w:rsidRPr="00952465">
        <w:rPr>
          <w:rFonts w:ascii="Times New Roman" w:eastAsia="Times New Roman" w:hAnsi="Times New Roman" w:cs="Times New Roman"/>
          <w:sz w:val="24"/>
          <w:szCs w:val="24"/>
          <w:lang w:val="nl-NL"/>
        </w:rPr>
        <w:t xml:space="preserve">(1), 58. https://doi.org/10.1037/emo0000371 </w:t>
      </w:r>
    </w:p>
    <w:p w14:paraId="16B3C4D4" w14:textId="77777777" w:rsidR="00347CC5" w:rsidRDefault="0046699A">
      <w:pPr>
        <w:spacing w:line="480" w:lineRule="auto"/>
        <w:ind w:left="720" w:hanging="720"/>
        <w:rPr>
          <w:rFonts w:ascii="Times New Roman" w:eastAsia="Times New Roman" w:hAnsi="Times New Roman" w:cs="Times New Roman"/>
          <w:sz w:val="24"/>
          <w:szCs w:val="24"/>
        </w:rPr>
      </w:pPr>
      <w:r w:rsidRPr="00952465">
        <w:rPr>
          <w:rFonts w:ascii="Times New Roman" w:eastAsia="Times New Roman" w:hAnsi="Times New Roman" w:cs="Times New Roman"/>
          <w:sz w:val="24"/>
          <w:szCs w:val="24"/>
          <w:lang w:val="nl-NL"/>
        </w:rPr>
        <w:t xml:space="preserve">von Leupoldt, A., Taube, K., Schubert-Heukeshoven, S., Magnussen, H., &amp; Dahme, B. (2007). </w:t>
      </w:r>
      <w:r>
        <w:rPr>
          <w:rFonts w:ascii="Times New Roman" w:eastAsia="Times New Roman" w:hAnsi="Times New Roman" w:cs="Times New Roman"/>
          <w:sz w:val="24"/>
          <w:szCs w:val="24"/>
        </w:rPr>
        <w:t xml:space="preserve">Distractive auditory stimuli reduce the unpleasantness of dyspnea during exercise in patients with COPD. </w:t>
      </w:r>
      <w:r>
        <w:rPr>
          <w:rFonts w:ascii="Times New Roman" w:eastAsia="Times New Roman" w:hAnsi="Times New Roman" w:cs="Times New Roman"/>
          <w:i/>
          <w:sz w:val="24"/>
          <w:szCs w:val="24"/>
        </w:rPr>
        <w:t>Chest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132</w:t>
      </w:r>
      <w:r>
        <w:rPr>
          <w:rFonts w:ascii="Times New Roman" w:eastAsia="Times New Roman" w:hAnsi="Times New Roman" w:cs="Times New Roman"/>
          <w:sz w:val="24"/>
          <w:szCs w:val="24"/>
        </w:rPr>
        <w:t>(5), 1506–1512. https://doi.org/10.1378/chest.07-1245</w:t>
      </w:r>
    </w:p>
    <w:p w14:paraId="0992B004" w14:textId="77777777" w:rsidR="00347CC5" w:rsidRDefault="0046699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Walters, S. J., &amp; Brazier, J. E. (2003). What is the relationship between the minimally important difference and health state utility values? The case of the SF-6D. </w:t>
      </w:r>
      <w:r>
        <w:rPr>
          <w:rFonts w:ascii="Times New Roman" w:eastAsia="Times New Roman" w:hAnsi="Times New Roman" w:cs="Times New Roman"/>
          <w:i/>
          <w:sz w:val="24"/>
          <w:szCs w:val="24"/>
        </w:rPr>
        <w:t>Health and Quality of Life Outcomes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w:t>
      </w:r>
      <w:r>
        <w:rPr>
          <w:rFonts w:ascii="Times New Roman" w:eastAsia="Times New Roman" w:hAnsi="Times New Roman" w:cs="Times New Roman"/>
          <w:sz w:val="24"/>
          <w:szCs w:val="24"/>
        </w:rPr>
        <w:t xml:space="preserve">(1), 4. https://doi.org/10.1186/1477-7525-1-4 </w:t>
      </w:r>
    </w:p>
    <w:p w14:paraId="5B77495E" w14:textId="77777777" w:rsidR="00347CC5" w:rsidRDefault="0046699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Watson, D., Anna, L., &amp; </w:t>
      </w:r>
      <w:proofErr w:type="spellStart"/>
      <w:r>
        <w:rPr>
          <w:rFonts w:ascii="Times New Roman" w:eastAsia="Times New Roman" w:hAnsi="Times New Roman" w:cs="Times New Roman"/>
          <w:sz w:val="24"/>
          <w:szCs w:val="24"/>
        </w:rPr>
        <w:t>Tellegen</w:t>
      </w:r>
      <w:proofErr w:type="spellEnd"/>
      <w:r>
        <w:rPr>
          <w:rFonts w:ascii="Times New Roman" w:eastAsia="Times New Roman" w:hAnsi="Times New Roman" w:cs="Times New Roman"/>
          <w:sz w:val="24"/>
          <w:szCs w:val="24"/>
        </w:rPr>
        <w:t xml:space="preserve">, A. (1988). Development and Validation of Brief Measures of Positive and Negative Affect: The PANAS Scales. </w:t>
      </w:r>
      <w:r>
        <w:rPr>
          <w:rFonts w:ascii="Times New Roman" w:eastAsia="Times New Roman" w:hAnsi="Times New Roman" w:cs="Times New Roman"/>
          <w:i/>
          <w:sz w:val="24"/>
          <w:szCs w:val="24"/>
        </w:rPr>
        <w:t>Journal of Personality and Social Psychology, 54</w:t>
      </w:r>
      <w:r>
        <w:rPr>
          <w:rFonts w:ascii="Times New Roman" w:eastAsia="Times New Roman" w:hAnsi="Times New Roman" w:cs="Times New Roman"/>
          <w:sz w:val="24"/>
          <w:szCs w:val="24"/>
        </w:rPr>
        <w:t xml:space="preserve">(6). https://doi.org/10.1037/0022-3514.54.6.1063 </w:t>
      </w:r>
    </w:p>
    <w:p w14:paraId="0A4672AB" w14:textId="77777777" w:rsidR="00347CC5" w:rsidRDefault="0046699A">
      <w:pPr>
        <w:spacing w:line="480" w:lineRule="auto"/>
        <w:ind w:left="720" w:hanging="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 Zou, G. Y. (2007). Toward using confidence intervals to compare correlations. </w:t>
      </w:r>
      <w:r>
        <w:rPr>
          <w:rFonts w:ascii="Times New Roman" w:eastAsia="Times New Roman" w:hAnsi="Times New Roman" w:cs="Times New Roman"/>
          <w:i/>
          <w:sz w:val="24"/>
          <w:szCs w:val="24"/>
        </w:rPr>
        <w:t>Psychological Methods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w:t>
      </w:r>
      <w:r>
        <w:rPr>
          <w:rFonts w:ascii="Times New Roman" w:eastAsia="Times New Roman" w:hAnsi="Times New Roman" w:cs="Times New Roman"/>
          <w:sz w:val="24"/>
          <w:szCs w:val="24"/>
        </w:rPr>
        <w:t>(4), 399–413.</w:t>
      </w:r>
      <w:hyperlink r:id="rId22">
        <w:r>
          <w:rPr>
            <w:rFonts w:ascii="Times New Roman" w:eastAsia="Times New Roman" w:hAnsi="Times New Roman" w:cs="Times New Roman"/>
            <w:sz w:val="24"/>
            <w:szCs w:val="24"/>
          </w:rPr>
          <w:t xml:space="preserve"> </w:t>
        </w:r>
      </w:hyperlink>
      <w:r>
        <w:rPr>
          <w:rFonts w:ascii="Times New Roman" w:eastAsia="Times New Roman" w:hAnsi="Times New Roman" w:cs="Times New Roman"/>
          <w:sz w:val="24"/>
          <w:szCs w:val="24"/>
        </w:rPr>
        <w:t>https://doi.org/10/fmb3nm</w:t>
      </w:r>
    </w:p>
    <w:bookmarkEnd w:id="0"/>
    <w:p w14:paraId="4BA9C397" w14:textId="77777777" w:rsidR="00347CC5" w:rsidRDefault="00347CC5">
      <w:pPr>
        <w:spacing w:line="480" w:lineRule="auto"/>
        <w:rPr>
          <w:rFonts w:ascii="Times New Roman" w:eastAsia="Times New Roman" w:hAnsi="Times New Roman" w:cs="Times New Roman"/>
          <w:sz w:val="24"/>
          <w:szCs w:val="24"/>
        </w:rPr>
      </w:pPr>
    </w:p>
    <w:sectPr w:rsidR="00347CC5">
      <w:headerReference w:type="default" r:id="rId23"/>
      <w:headerReference w:type="first" r:id="rId24"/>
      <w:pgSz w:w="12240" w:h="15840"/>
      <w:pgMar w:top="1440" w:right="1440" w:bottom="1440" w:left="1440" w:header="624" w:footer="720" w:gutter="0"/>
      <w:pgNumType w:start="0"/>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Lakens, D." w:date="2020-05-05T09:03:00Z" w:initials="LD">
    <w:p w14:paraId="0FAB1C18" w14:textId="251E9C28" w:rsidR="00315D15" w:rsidRDefault="00315D15">
      <w:pPr>
        <w:pStyle w:val="CommentText"/>
      </w:pPr>
      <w:r>
        <w:rPr>
          <w:rStyle w:val="CommentReference"/>
        </w:rPr>
        <w:annotationRef/>
      </w:r>
      <w:r>
        <w:t>88 out of 190 were men. So 46%. Mean age is 19.2, SD = 2.1</w:t>
      </w:r>
    </w:p>
    <w:p w14:paraId="22597636" w14:textId="77777777" w:rsidR="00315D15" w:rsidRDefault="00315D15">
      <w:pPr>
        <w:pStyle w:val="CommentText"/>
      </w:pPr>
    </w:p>
    <w:p w14:paraId="0F43E892" w14:textId="5D4DE084" w:rsidR="00315D15" w:rsidRDefault="00315D15">
      <w:pPr>
        <w:pStyle w:val="CommentText"/>
      </w:pPr>
    </w:p>
  </w:comment>
  <w:comment w:id="78" w:author="Lakens, D." w:date="2020-05-06T21:53:00Z" w:initials="LD">
    <w:p w14:paraId="528BCEBF" w14:textId="701AC373" w:rsidR="00315D15" w:rsidRDefault="00315D15">
      <w:pPr>
        <w:pStyle w:val="CommentText"/>
      </w:pPr>
      <w:r>
        <w:rPr>
          <w:rStyle w:val="CommentReference"/>
        </w:rPr>
        <w:annotationRef/>
      </w:r>
      <w:r>
        <w:t xml:space="preserve">I think this is better – we don’t need to group anything, or perform a test – you can just directly see from the non-overlapping CI that we are fine – right? </w:t>
      </w:r>
    </w:p>
  </w:comment>
  <w:comment w:id="95" w:author="Lakens, D." w:date="2020-05-06T13:56:00Z" w:initials="LD">
    <w:p w14:paraId="226E910E" w14:textId="11B1649E" w:rsidR="00315D15" w:rsidRDefault="00315D15">
      <w:pPr>
        <w:pStyle w:val="CommentText"/>
      </w:pPr>
      <w:r>
        <w:rPr>
          <w:rStyle w:val="CommentReference"/>
        </w:rPr>
        <w:annotationRef/>
      </w:r>
      <w:r>
        <w:t xml:space="preserve">I disagree with their recommendation – It does not work in general, I think, but especially not given our general shift effect. I think it is useful to test and report differences. But more as a manipulation check – this should be the case with a sufficient sample. </w:t>
      </w:r>
    </w:p>
  </w:comment>
  <w:comment w:id="98" w:author="Lakens, D." w:date="2020-05-05T11:29:00Z" w:initials="LD">
    <w:p w14:paraId="56E8E2FA" w14:textId="73EC2B23" w:rsidR="00315D15" w:rsidRDefault="00315D15">
      <w:pPr>
        <w:pStyle w:val="CommentText"/>
      </w:pPr>
      <w:r>
        <w:rPr>
          <w:rStyle w:val="CommentReference"/>
        </w:rPr>
        <w:annotationRef/>
      </w:r>
      <w:r>
        <w:t xml:space="preserve">The many changes in </w:t>
      </w:r>
      <w:proofErr w:type="spellStart"/>
      <w:r>
        <w:t>dz</w:t>
      </w:r>
      <w:proofErr w:type="spellEnd"/>
      <w:r>
        <w:t xml:space="preserve"> are because of the error in the earlier function, dividing by sqrt(df) instead of sqrt(N). The others are rounding errors, I am guessing just manual typos? </w:t>
      </w:r>
    </w:p>
  </w:comment>
  <w:comment w:id="114" w:author="Lakens, D." w:date="2020-05-07T09:29:00Z" w:initials="LD">
    <w:p w14:paraId="3C94AC74" w14:textId="4F174E05" w:rsidR="00A2441D" w:rsidRDefault="00A2441D">
      <w:pPr>
        <w:pStyle w:val="CommentText"/>
      </w:pPr>
      <w:r>
        <w:rPr>
          <w:rStyle w:val="CommentReference"/>
        </w:rPr>
        <w:annotationRef/>
      </w:r>
      <w:r>
        <w:t xml:space="preserve">So, if you agree with the new result section, this pooled estimate is not the main thing we recommend. So, I would say, lets </w:t>
      </w:r>
      <w:r w:rsidR="005E389C">
        <w:t xml:space="preserve">either drop this row all together, or if nothing else, not make it bold </w:t>
      </w:r>
    </w:p>
  </w:comment>
  <w:comment w:id="174" w:author="Lakens, D." w:date="2020-05-07T08:44:00Z" w:initials="LD">
    <w:p w14:paraId="13EF5B58" w14:textId="4E33906B" w:rsidR="00315D15" w:rsidRDefault="00315D15">
      <w:pPr>
        <w:pStyle w:val="CommentText"/>
      </w:pPr>
      <w:r>
        <w:rPr>
          <w:rStyle w:val="CommentReference"/>
        </w:rPr>
        <w:annotationRef/>
      </w:r>
      <w:r>
        <w:t>Should this have a negative sign? It is a change in the opposite direction, so, yes?</w:t>
      </w:r>
    </w:p>
  </w:comment>
  <w:comment w:id="188" w:author="Farid Anwari" w:date="2020-05-04T16:17:00Z" w:initials="FA">
    <w:p w14:paraId="224D2F9B" w14:textId="661F2099" w:rsidR="00315D15" w:rsidRDefault="00315D15">
      <w:pPr>
        <w:pStyle w:val="CommentText"/>
      </w:pPr>
      <w:r>
        <w:rPr>
          <w:rStyle w:val="CommentReference"/>
        </w:rPr>
        <w:annotationRef/>
      </w:r>
      <w:r>
        <w:t xml:space="preserve">Could you do the calculations for these and put it in the code file also so I can see it? It should take into account the different sample sizes in the groups I think. </w:t>
      </w:r>
    </w:p>
  </w:comment>
  <w:comment w:id="199" w:author="Lakens, D." w:date="2020-05-07T08:43:00Z" w:initials="LD">
    <w:p w14:paraId="42F0361F" w14:textId="5265515E" w:rsidR="00315D15" w:rsidRDefault="00315D15">
      <w:pPr>
        <w:pStyle w:val="CommentText"/>
      </w:pPr>
      <w:r>
        <w:rPr>
          <w:rStyle w:val="CommentReference"/>
        </w:rPr>
        <w:annotationRef/>
      </w:r>
      <w:r>
        <w:t xml:space="preserve">They actually do not combine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So this should be discussed. </w:t>
      </w:r>
    </w:p>
  </w:comment>
  <w:comment w:id="262" w:author="Farid Anwari" w:date="2020-05-04T17:05:00Z" w:initials="FA">
    <w:p w14:paraId="3CB8F3D8" w14:textId="04DFA549" w:rsidR="00315D15" w:rsidRDefault="00315D15">
      <w:pPr>
        <w:pStyle w:val="CommentText"/>
      </w:pPr>
      <w:r>
        <w:rPr>
          <w:rStyle w:val="CommentReference"/>
        </w:rPr>
        <w:annotationRef/>
      </w:r>
      <w:r>
        <w:t xml:space="preserve">Also calculate for this one too please. </w:t>
      </w:r>
    </w:p>
  </w:comment>
  <w:comment w:id="269" w:author="Farid Anwari" w:date="2020-05-04T17:09:00Z" w:initials="FA">
    <w:p w14:paraId="329300A5" w14:textId="59276F04" w:rsidR="00315D15" w:rsidRDefault="00315D15">
      <w:pPr>
        <w:pStyle w:val="CommentText"/>
      </w:pPr>
      <w:r>
        <w:rPr>
          <w:rStyle w:val="CommentReference"/>
        </w:rPr>
        <w:annotationRef/>
      </w:r>
      <w:r>
        <w:t xml:space="preserve">If you agree then I will </w:t>
      </w:r>
      <w:proofErr w:type="spellStart"/>
      <w:r>
        <w:t>udpate</w:t>
      </w:r>
      <w:proofErr w:type="spellEnd"/>
      <w:r>
        <w:t xml:space="preserve"> the discussion section with these estimates.</w:t>
      </w:r>
    </w:p>
  </w:comment>
  <w:comment w:id="271" w:author="Farid Anwari" w:date="2020-05-04T16:20:00Z" w:initials="FA">
    <w:p w14:paraId="434382DF" w14:textId="03A0D1C0" w:rsidR="00315D15" w:rsidRDefault="00315D15">
      <w:pPr>
        <w:pStyle w:val="CommentText"/>
      </w:pPr>
      <w:r>
        <w:rPr>
          <w:rStyle w:val="CommentReference"/>
        </w:rPr>
        <w:annotationRef/>
      </w:r>
      <w:r>
        <w:t xml:space="preserve">I had this in the discussion section but as you suggested have moved it up here. I’m not sure what else to say other than this though. </w:t>
      </w:r>
    </w:p>
  </w:comment>
  <w:comment w:id="296" w:author="Farid Anwari" w:date="2020-05-04T17:12:00Z" w:initials="FA">
    <w:p w14:paraId="72FAE24D" w14:textId="52437D35" w:rsidR="00315D15" w:rsidRDefault="00315D15">
      <w:pPr>
        <w:pStyle w:val="CommentText"/>
      </w:pPr>
      <w:r>
        <w:rPr>
          <w:rStyle w:val="CommentReference"/>
        </w:rPr>
        <w:annotationRef/>
      </w:r>
      <w:r>
        <w:t>Will update after results section completed.</w:t>
      </w:r>
    </w:p>
  </w:comment>
  <w:comment w:id="294" w:author="Lakens, D." w:date="2020-05-07T10:58:00Z" w:initials="LD">
    <w:p w14:paraId="7C7AB3AC" w14:textId="6E77957B" w:rsidR="00091029" w:rsidRDefault="00091029">
      <w:pPr>
        <w:pStyle w:val="CommentText"/>
      </w:pPr>
      <w:r>
        <w:rPr>
          <w:rStyle w:val="CommentReference"/>
        </w:rPr>
        <w:annotationRef/>
      </w:r>
      <w:r>
        <w:t xml:space="preserve">So, I think it might even make more sense to group ‘a little less positive’ and ‘a little more negative’ , and then group ‘a little more positive’ and a little less negative. I would not use the combined scores like this in the discussion. </w:t>
      </w:r>
    </w:p>
  </w:comment>
  <w:comment w:id="295" w:author="Lakens, D." w:date="2020-05-07T10:59:00Z" w:initials="LD">
    <w:p w14:paraId="6134B50C" w14:textId="1E65117B" w:rsidR="00091029" w:rsidRDefault="00091029">
      <w:pPr>
        <w:pStyle w:val="CommentText"/>
      </w:pPr>
      <w:r>
        <w:rPr>
          <w:rStyle w:val="CommentReference"/>
        </w:rPr>
        <w:annotationRef/>
      </w:r>
      <w:r>
        <w:t xml:space="preserve">Would say: We provide estimates for the </w:t>
      </w:r>
      <w:r w:rsidRPr="00091029">
        <w:t>difference that leads participants to subjectively report feeling ‘a little more’ positive (M = 0.26) and ‘a little less’ negative (M = 0.20)</w:t>
      </w:r>
      <w:r>
        <w:t>, as well as</w:t>
      </w:r>
      <w:r w:rsidRPr="00091029">
        <w:t xml:space="preserve"> the difference that lead participants to subjectively report feeling ‘a little less’ positive (M = -0.39) and ‘a little more’ negative (M = -0.36).</w:t>
      </w:r>
    </w:p>
  </w:comment>
  <w:comment w:id="297" w:author="Farid Anwari" w:date="2020-05-04T17:12:00Z" w:initials="FA">
    <w:p w14:paraId="6C017534" w14:textId="6B30E14C" w:rsidR="00315D15" w:rsidRDefault="00315D15">
      <w:pPr>
        <w:pStyle w:val="CommentText"/>
      </w:pPr>
      <w:r>
        <w:rPr>
          <w:rStyle w:val="CommentReference"/>
        </w:rPr>
        <w:annotationRef/>
      </w:r>
      <w:r>
        <w:t>As above.</w:t>
      </w:r>
    </w:p>
  </w:comment>
  <w:comment w:id="329" w:author="Lakens, D." w:date="2020-05-07T13:31:00Z" w:initials="LD">
    <w:p w14:paraId="5A1BDB6B" w14:textId="034ACC33" w:rsidR="008056BD" w:rsidRDefault="008056BD">
      <w:pPr>
        <w:pStyle w:val="CommentText"/>
      </w:pPr>
      <w:r>
        <w:rPr>
          <w:rStyle w:val="CommentReference"/>
        </w:rPr>
        <w:annotationRef/>
      </w:r>
      <w:r>
        <w:t xml:space="preserve">I did not check this yet – and we don’t have a data analysis file. Should we mention 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43E892" w15:done="0"/>
  <w15:commentEx w15:paraId="528BCEBF" w15:done="0"/>
  <w15:commentEx w15:paraId="226E910E" w15:done="0"/>
  <w15:commentEx w15:paraId="56E8E2FA" w15:done="0"/>
  <w15:commentEx w15:paraId="3C94AC74" w15:done="0"/>
  <w15:commentEx w15:paraId="13EF5B58" w15:done="0"/>
  <w15:commentEx w15:paraId="224D2F9B" w15:done="0"/>
  <w15:commentEx w15:paraId="42F0361F" w15:done="0"/>
  <w15:commentEx w15:paraId="3CB8F3D8" w15:done="0"/>
  <w15:commentEx w15:paraId="329300A5" w15:done="0"/>
  <w15:commentEx w15:paraId="434382DF" w15:done="0"/>
  <w15:commentEx w15:paraId="72FAE24D" w15:done="0"/>
  <w15:commentEx w15:paraId="7C7AB3AC" w15:done="0"/>
  <w15:commentEx w15:paraId="6134B50C" w15:paraIdParent="7C7AB3AC" w15:done="0"/>
  <w15:commentEx w15:paraId="6C017534" w15:done="0"/>
  <w15:commentEx w15:paraId="5A1BDB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43E892" w16cid:durableId="225BAA48"/>
  <w16cid:commentId w16cid:paraId="528BCEBF" w16cid:durableId="225DB076"/>
  <w16cid:commentId w16cid:paraId="226E910E" w16cid:durableId="225D408B"/>
  <w16cid:commentId w16cid:paraId="56E8E2FA" w16cid:durableId="225BCCAF"/>
  <w16cid:commentId w16cid:paraId="3C94AC74" w16cid:durableId="225E538E"/>
  <w16cid:commentId w16cid:paraId="13EF5B58" w16cid:durableId="225E48F1"/>
  <w16cid:commentId w16cid:paraId="224D2F9B" w16cid:durableId="225ABE93"/>
  <w16cid:commentId w16cid:paraId="42F0361F" w16cid:durableId="225E48CD"/>
  <w16cid:commentId w16cid:paraId="3CB8F3D8" w16cid:durableId="225AC9DD"/>
  <w16cid:commentId w16cid:paraId="329300A5" w16cid:durableId="225ACADD"/>
  <w16cid:commentId w16cid:paraId="434382DF" w16cid:durableId="225ABF41"/>
  <w16cid:commentId w16cid:paraId="72FAE24D" w16cid:durableId="225ACB83"/>
  <w16cid:commentId w16cid:paraId="7C7AB3AC" w16cid:durableId="225E6842"/>
  <w16cid:commentId w16cid:paraId="6134B50C" w16cid:durableId="225E6889"/>
  <w16cid:commentId w16cid:paraId="6C017534" w16cid:durableId="225ACB9B"/>
  <w16cid:commentId w16cid:paraId="5A1BDB6B" w16cid:durableId="225E8C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4EAC4" w14:textId="77777777" w:rsidR="001B0525" w:rsidRDefault="001B0525">
      <w:pPr>
        <w:spacing w:line="240" w:lineRule="auto"/>
      </w:pPr>
      <w:r>
        <w:separator/>
      </w:r>
    </w:p>
  </w:endnote>
  <w:endnote w:type="continuationSeparator" w:id="0">
    <w:p w14:paraId="44352D52" w14:textId="77777777" w:rsidR="001B0525" w:rsidRDefault="001B05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1C39E" w14:textId="77777777" w:rsidR="001B0525" w:rsidRDefault="001B0525">
      <w:pPr>
        <w:spacing w:line="240" w:lineRule="auto"/>
      </w:pPr>
      <w:r>
        <w:separator/>
      </w:r>
    </w:p>
  </w:footnote>
  <w:footnote w:type="continuationSeparator" w:id="0">
    <w:p w14:paraId="2842906C" w14:textId="77777777" w:rsidR="001B0525" w:rsidRDefault="001B0525">
      <w:pPr>
        <w:spacing w:line="240" w:lineRule="auto"/>
      </w:pPr>
      <w:r>
        <w:continuationSeparator/>
      </w:r>
    </w:p>
  </w:footnote>
  <w:footnote w:id="1">
    <w:p w14:paraId="2B6D61DC" w14:textId="2500C49D" w:rsidR="00315D15" w:rsidRPr="00F53FD7" w:rsidRDefault="00315D15">
      <w:pPr>
        <w:pStyle w:val="FootnoteText"/>
        <w:rPr>
          <w:rFonts w:ascii="Times New Roman" w:hAnsi="Times New Roman" w:cs="Times New Roman"/>
          <w:lang w:val="en-US"/>
        </w:rPr>
      </w:pPr>
      <w:r w:rsidRPr="00F53FD7">
        <w:rPr>
          <w:rStyle w:val="FootnoteReference"/>
          <w:rFonts w:ascii="Times New Roman" w:hAnsi="Times New Roman" w:cs="Times New Roman"/>
        </w:rPr>
        <w:footnoteRef/>
      </w:r>
      <w:r w:rsidRPr="00F53FD7">
        <w:rPr>
          <w:rFonts w:ascii="Times New Roman" w:hAnsi="Times New Roman" w:cs="Times New Roman"/>
        </w:rPr>
        <w:t xml:space="preserve"> </w:t>
      </w:r>
      <w:r>
        <w:rPr>
          <w:rFonts w:ascii="Times New Roman" w:hAnsi="Times New Roman" w:cs="Times New Roman"/>
        </w:rPr>
        <w:t xml:space="preserve">Some participants completed the survey one or two days late.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86F21" w14:textId="77777777" w:rsidR="00315D15" w:rsidRDefault="00315D15">
    <w:pPr>
      <w:pBdr>
        <w:top w:val="nil"/>
        <w:left w:val="nil"/>
        <w:bottom w:val="nil"/>
        <w:right w:val="nil"/>
        <w:between w:val="nil"/>
      </w:pBdr>
      <w:tabs>
        <w:tab w:val="center" w:pos="4680"/>
        <w:tab w:val="right" w:pos="9360"/>
      </w:tabs>
      <w:spacing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B3436" w14:textId="77777777" w:rsidR="00315D15" w:rsidRDefault="00315D15">
    <w:pPr>
      <w:pBdr>
        <w:top w:val="nil"/>
        <w:left w:val="nil"/>
        <w:bottom w:val="nil"/>
        <w:right w:val="nil"/>
        <w:between w:val="nil"/>
      </w:pBdr>
      <w:tabs>
        <w:tab w:val="center" w:pos="4680"/>
        <w:tab w:val="right" w:pos="9360"/>
      </w:tabs>
      <w:spacing w:line="240" w:lineRule="auto"/>
      <w:jc w:val="right"/>
      <w:rPr>
        <w:color w:val="000000"/>
      </w:rPr>
    </w:pPr>
  </w:p>
  <w:p w14:paraId="774EBD2D" w14:textId="77777777" w:rsidR="00315D15" w:rsidRDefault="00315D15">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2152E"/>
    <w:multiLevelType w:val="hybridMultilevel"/>
    <w:tmpl w:val="7E109BE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kens, D.">
    <w15:presenceInfo w15:providerId="AD" w15:userId="S::D.Lakens@tue.nl::a7984707-7fd0-4065-a50c-89cfa0846b95"/>
  </w15:person>
  <w15:person w15:author="Farid Anwari">
    <w15:presenceInfo w15:providerId="Windows Live" w15:userId="79943b725723e9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CC5"/>
    <w:rsid w:val="00003E0E"/>
    <w:rsid w:val="00031473"/>
    <w:rsid w:val="000447B8"/>
    <w:rsid w:val="00044FAB"/>
    <w:rsid w:val="00045A83"/>
    <w:rsid w:val="00050670"/>
    <w:rsid w:val="0005214C"/>
    <w:rsid w:val="00053D1E"/>
    <w:rsid w:val="00056BBD"/>
    <w:rsid w:val="0005772B"/>
    <w:rsid w:val="00057DE0"/>
    <w:rsid w:val="00074519"/>
    <w:rsid w:val="00076AA6"/>
    <w:rsid w:val="00081B03"/>
    <w:rsid w:val="000832E5"/>
    <w:rsid w:val="000875CF"/>
    <w:rsid w:val="000909CC"/>
    <w:rsid w:val="00091029"/>
    <w:rsid w:val="000935F8"/>
    <w:rsid w:val="000A1159"/>
    <w:rsid w:val="000A5A1C"/>
    <w:rsid w:val="000B65A4"/>
    <w:rsid w:val="000C2506"/>
    <w:rsid w:val="000C3325"/>
    <w:rsid w:val="000C54FC"/>
    <w:rsid w:val="000D2B0D"/>
    <w:rsid w:val="000D690B"/>
    <w:rsid w:val="000D6E12"/>
    <w:rsid w:val="000E181A"/>
    <w:rsid w:val="000E2DA6"/>
    <w:rsid w:val="000F1CD3"/>
    <w:rsid w:val="000F275E"/>
    <w:rsid w:val="000F3980"/>
    <w:rsid w:val="000F57A4"/>
    <w:rsid w:val="00101526"/>
    <w:rsid w:val="001052F6"/>
    <w:rsid w:val="00105F29"/>
    <w:rsid w:val="00112BB5"/>
    <w:rsid w:val="0011743F"/>
    <w:rsid w:val="00120D66"/>
    <w:rsid w:val="00121D06"/>
    <w:rsid w:val="001237E7"/>
    <w:rsid w:val="0012431E"/>
    <w:rsid w:val="0012471D"/>
    <w:rsid w:val="0012491C"/>
    <w:rsid w:val="00125A09"/>
    <w:rsid w:val="0013013B"/>
    <w:rsid w:val="00134A07"/>
    <w:rsid w:val="001353DF"/>
    <w:rsid w:val="00135D5A"/>
    <w:rsid w:val="001362BD"/>
    <w:rsid w:val="001369E5"/>
    <w:rsid w:val="0013725C"/>
    <w:rsid w:val="00137D14"/>
    <w:rsid w:val="00143836"/>
    <w:rsid w:val="00145C91"/>
    <w:rsid w:val="00146801"/>
    <w:rsid w:val="00150C00"/>
    <w:rsid w:val="00151263"/>
    <w:rsid w:val="001521A1"/>
    <w:rsid w:val="00153639"/>
    <w:rsid w:val="00153BE5"/>
    <w:rsid w:val="00154874"/>
    <w:rsid w:val="00157D18"/>
    <w:rsid w:val="00161788"/>
    <w:rsid w:val="00162F7A"/>
    <w:rsid w:val="001671A6"/>
    <w:rsid w:val="001708B3"/>
    <w:rsid w:val="001711A3"/>
    <w:rsid w:val="001745F8"/>
    <w:rsid w:val="0017648F"/>
    <w:rsid w:val="00177587"/>
    <w:rsid w:val="00180F46"/>
    <w:rsid w:val="00180FA7"/>
    <w:rsid w:val="0018143F"/>
    <w:rsid w:val="001815F4"/>
    <w:rsid w:val="00186E6D"/>
    <w:rsid w:val="00192FC2"/>
    <w:rsid w:val="0019487B"/>
    <w:rsid w:val="001966B6"/>
    <w:rsid w:val="00196940"/>
    <w:rsid w:val="00197144"/>
    <w:rsid w:val="00197704"/>
    <w:rsid w:val="001A25BE"/>
    <w:rsid w:val="001A755F"/>
    <w:rsid w:val="001B0525"/>
    <w:rsid w:val="001B18E5"/>
    <w:rsid w:val="001B3F7E"/>
    <w:rsid w:val="001C04D7"/>
    <w:rsid w:val="001C5110"/>
    <w:rsid w:val="001D449D"/>
    <w:rsid w:val="001D49D8"/>
    <w:rsid w:val="001D5FAE"/>
    <w:rsid w:val="001D7053"/>
    <w:rsid w:val="001E3CB5"/>
    <w:rsid w:val="001E6D1F"/>
    <w:rsid w:val="001F132D"/>
    <w:rsid w:val="001F404C"/>
    <w:rsid w:val="001F7F2C"/>
    <w:rsid w:val="002014F4"/>
    <w:rsid w:val="00201B63"/>
    <w:rsid w:val="00202631"/>
    <w:rsid w:val="00207125"/>
    <w:rsid w:val="00210320"/>
    <w:rsid w:val="002138AC"/>
    <w:rsid w:val="00215A2D"/>
    <w:rsid w:val="00221137"/>
    <w:rsid w:val="00224241"/>
    <w:rsid w:val="00235C01"/>
    <w:rsid w:val="00240AA9"/>
    <w:rsid w:val="00247E4E"/>
    <w:rsid w:val="00252F3F"/>
    <w:rsid w:val="00253A68"/>
    <w:rsid w:val="002557C7"/>
    <w:rsid w:val="00256F7F"/>
    <w:rsid w:val="0026558E"/>
    <w:rsid w:val="0026699B"/>
    <w:rsid w:val="00282E74"/>
    <w:rsid w:val="00283DFD"/>
    <w:rsid w:val="002849D6"/>
    <w:rsid w:val="002861B0"/>
    <w:rsid w:val="00290029"/>
    <w:rsid w:val="0029023F"/>
    <w:rsid w:val="00292832"/>
    <w:rsid w:val="002942F5"/>
    <w:rsid w:val="002A08F3"/>
    <w:rsid w:val="002A0A95"/>
    <w:rsid w:val="002A24B5"/>
    <w:rsid w:val="002A3832"/>
    <w:rsid w:val="002A6D1E"/>
    <w:rsid w:val="002A6D21"/>
    <w:rsid w:val="002A6F19"/>
    <w:rsid w:val="002B387C"/>
    <w:rsid w:val="002C442A"/>
    <w:rsid w:val="002C5164"/>
    <w:rsid w:val="002C5A8B"/>
    <w:rsid w:val="002C5DE2"/>
    <w:rsid w:val="002C6636"/>
    <w:rsid w:val="002D154F"/>
    <w:rsid w:val="002D2ED2"/>
    <w:rsid w:val="002D36CF"/>
    <w:rsid w:val="002D61FF"/>
    <w:rsid w:val="002D6D06"/>
    <w:rsid w:val="002E3D66"/>
    <w:rsid w:val="002E44A4"/>
    <w:rsid w:val="002E751B"/>
    <w:rsid w:val="002F0547"/>
    <w:rsid w:val="002F1405"/>
    <w:rsid w:val="002F542D"/>
    <w:rsid w:val="002F66DE"/>
    <w:rsid w:val="00303376"/>
    <w:rsid w:val="00304AAD"/>
    <w:rsid w:val="00305262"/>
    <w:rsid w:val="0030532B"/>
    <w:rsid w:val="0031056A"/>
    <w:rsid w:val="003124B6"/>
    <w:rsid w:val="003144C8"/>
    <w:rsid w:val="00315D15"/>
    <w:rsid w:val="003269A2"/>
    <w:rsid w:val="0032719E"/>
    <w:rsid w:val="003321C9"/>
    <w:rsid w:val="003336E1"/>
    <w:rsid w:val="00335552"/>
    <w:rsid w:val="0033721F"/>
    <w:rsid w:val="00343B05"/>
    <w:rsid w:val="003474DE"/>
    <w:rsid w:val="00347CC5"/>
    <w:rsid w:val="003520BB"/>
    <w:rsid w:val="003536B0"/>
    <w:rsid w:val="0035594D"/>
    <w:rsid w:val="00356E88"/>
    <w:rsid w:val="003657E8"/>
    <w:rsid w:val="00372B5C"/>
    <w:rsid w:val="003809D0"/>
    <w:rsid w:val="00380BBB"/>
    <w:rsid w:val="003913F6"/>
    <w:rsid w:val="00391E31"/>
    <w:rsid w:val="00392252"/>
    <w:rsid w:val="003953A9"/>
    <w:rsid w:val="00395CA7"/>
    <w:rsid w:val="00396258"/>
    <w:rsid w:val="003A1D14"/>
    <w:rsid w:val="003A1DCC"/>
    <w:rsid w:val="003A25AC"/>
    <w:rsid w:val="003A27A5"/>
    <w:rsid w:val="003A2C13"/>
    <w:rsid w:val="003A3081"/>
    <w:rsid w:val="003B49B6"/>
    <w:rsid w:val="003B7557"/>
    <w:rsid w:val="003C0B07"/>
    <w:rsid w:val="003C539A"/>
    <w:rsid w:val="003C65C3"/>
    <w:rsid w:val="003D045A"/>
    <w:rsid w:val="003D21C2"/>
    <w:rsid w:val="003D2595"/>
    <w:rsid w:val="003D7A8D"/>
    <w:rsid w:val="003E3612"/>
    <w:rsid w:val="003F0430"/>
    <w:rsid w:val="003F0FDB"/>
    <w:rsid w:val="003F39C6"/>
    <w:rsid w:val="003F72FE"/>
    <w:rsid w:val="003F7853"/>
    <w:rsid w:val="00400073"/>
    <w:rsid w:val="00400FF9"/>
    <w:rsid w:val="00404503"/>
    <w:rsid w:val="00405DEB"/>
    <w:rsid w:val="00406B11"/>
    <w:rsid w:val="0041611D"/>
    <w:rsid w:val="004209DE"/>
    <w:rsid w:val="004225E0"/>
    <w:rsid w:val="00425B1D"/>
    <w:rsid w:val="00426B6D"/>
    <w:rsid w:val="004307E2"/>
    <w:rsid w:val="00432C0F"/>
    <w:rsid w:val="004460E8"/>
    <w:rsid w:val="00451122"/>
    <w:rsid w:val="00462E14"/>
    <w:rsid w:val="004657C0"/>
    <w:rsid w:val="00465E27"/>
    <w:rsid w:val="0046699A"/>
    <w:rsid w:val="00477DCC"/>
    <w:rsid w:val="00485F2A"/>
    <w:rsid w:val="004864D5"/>
    <w:rsid w:val="00490A11"/>
    <w:rsid w:val="00491421"/>
    <w:rsid w:val="00493FFF"/>
    <w:rsid w:val="004A79A1"/>
    <w:rsid w:val="004B0394"/>
    <w:rsid w:val="004B1F12"/>
    <w:rsid w:val="004B4EE7"/>
    <w:rsid w:val="004C380B"/>
    <w:rsid w:val="004C6BCD"/>
    <w:rsid w:val="004E009D"/>
    <w:rsid w:val="004E18AC"/>
    <w:rsid w:val="004F5CBB"/>
    <w:rsid w:val="00501AA5"/>
    <w:rsid w:val="005022FF"/>
    <w:rsid w:val="0050237F"/>
    <w:rsid w:val="0050281F"/>
    <w:rsid w:val="005105CC"/>
    <w:rsid w:val="005111E9"/>
    <w:rsid w:val="00512DB7"/>
    <w:rsid w:val="00515BA0"/>
    <w:rsid w:val="00516034"/>
    <w:rsid w:val="00516B89"/>
    <w:rsid w:val="00517FB1"/>
    <w:rsid w:val="005214E3"/>
    <w:rsid w:val="00523F47"/>
    <w:rsid w:val="00525F0F"/>
    <w:rsid w:val="00526054"/>
    <w:rsid w:val="00531EB4"/>
    <w:rsid w:val="00532F87"/>
    <w:rsid w:val="00535389"/>
    <w:rsid w:val="00537BEB"/>
    <w:rsid w:val="00537FB6"/>
    <w:rsid w:val="0054387F"/>
    <w:rsid w:val="005476E0"/>
    <w:rsid w:val="00551B15"/>
    <w:rsid w:val="0056029F"/>
    <w:rsid w:val="005678CE"/>
    <w:rsid w:val="00573A79"/>
    <w:rsid w:val="00574FEC"/>
    <w:rsid w:val="00575B81"/>
    <w:rsid w:val="00577035"/>
    <w:rsid w:val="00580140"/>
    <w:rsid w:val="0058176B"/>
    <w:rsid w:val="005830B8"/>
    <w:rsid w:val="005844AC"/>
    <w:rsid w:val="005928E4"/>
    <w:rsid w:val="005A0824"/>
    <w:rsid w:val="005A1346"/>
    <w:rsid w:val="005B64AB"/>
    <w:rsid w:val="005C1DE4"/>
    <w:rsid w:val="005C4379"/>
    <w:rsid w:val="005C6BC2"/>
    <w:rsid w:val="005D10B3"/>
    <w:rsid w:val="005D24B4"/>
    <w:rsid w:val="005E3103"/>
    <w:rsid w:val="005E389C"/>
    <w:rsid w:val="005F5D19"/>
    <w:rsid w:val="00604861"/>
    <w:rsid w:val="00610753"/>
    <w:rsid w:val="00620AF5"/>
    <w:rsid w:val="00620FC8"/>
    <w:rsid w:val="00621925"/>
    <w:rsid w:val="00622331"/>
    <w:rsid w:val="006223DA"/>
    <w:rsid w:val="00624B7B"/>
    <w:rsid w:val="00625042"/>
    <w:rsid w:val="006311FA"/>
    <w:rsid w:val="00632997"/>
    <w:rsid w:val="00633B51"/>
    <w:rsid w:val="00647287"/>
    <w:rsid w:val="00652340"/>
    <w:rsid w:val="00652B5C"/>
    <w:rsid w:val="00653F79"/>
    <w:rsid w:val="00654A6C"/>
    <w:rsid w:val="006561D8"/>
    <w:rsid w:val="0065720F"/>
    <w:rsid w:val="00657236"/>
    <w:rsid w:val="00663E0C"/>
    <w:rsid w:val="00670277"/>
    <w:rsid w:val="00671162"/>
    <w:rsid w:val="006725F4"/>
    <w:rsid w:val="00676534"/>
    <w:rsid w:val="006816DC"/>
    <w:rsid w:val="00685C28"/>
    <w:rsid w:val="00686535"/>
    <w:rsid w:val="0069162A"/>
    <w:rsid w:val="00691F37"/>
    <w:rsid w:val="006958E9"/>
    <w:rsid w:val="006B4536"/>
    <w:rsid w:val="006B4C7A"/>
    <w:rsid w:val="006C0784"/>
    <w:rsid w:val="006C118E"/>
    <w:rsid w:val="006C1200"/>
    <w:rsid w:val="006C6401"/>
    <w:rsid w:val="006C6F89"/>
    <w:rsid w:val="006D3EED"/>
    <w:rsid w:val="006D47D7"/>
    <w:rsid w:val="006E5FAD"/>
    <w:rsid w:val="006F1221"/>
    <w:rsid w:val="006F2D9E"/>
    <w:rsid w:val="006F65E6"/>
    <w:rsid w:val="00703B87"/>
    <w:rsid w:val="007040A8"/>
    <w:rsid w:val="00704EFB"/>
    <w:rsid w:val="00715EF1"/>
    <w:rsid w:val="00717883"/>
    <w:rsid w:val="0072110B"/>
    <w:rsid w:val="00723BB6"/>
    <w:rsid w:val="007249AA"/>
    <w:rsid w:val="00724C2B"/>
    <w:rsid w:val="007315D7"/>
    <w:rsid w:val="00731736"/>
    <w:rsid w:val="00733515"/>
    <w:rsid w:val="00734C5B"/>
    <w:rsid w:val="00742179"/>
    <w:rsid w:val="00756402"/>
    <w:rsid w:val="00760F0A"/>
    <w:rsid w:val="007614C0"/>
    <w:rsid w:val="007663BD"/>
    <w:rsid w:val="007665E5"/>
    <w:rsid w:val="007905E4"/>
    <w:rsid w:val="0079368D"/>
    <w:rsid w:val="00795BBD"/>
    <w:rsid w:val="007A1B61"/>
    <w:rsid w:val="007A4903"/>
    <w:rsid w:val="007A5860"/>
    <w:rsid w:val="007B2F57"/>
    <w:rsid w:val="007B328E"/>
    <w:rsid w:val="007B59A6"/>
    <w:rsid w:val="007C1B09"/>
    <w:rsid w:val="007C270F"/>
    <w:rsid w:val="007D046A"/>
    <w:rsid w:val="007D76D5"/>
    <w:rsid w:val="007E278B"/>
    <w:rsid w:val="007E2EA1"/>
    <w:rsid w:val="007E3A2E"/>
    <w:rsid w:val="007F0FC6"/>
    <w:rsid w:val="007F54AF"/>
    <w:rsid w:val="007F54F9"/>
    <w:rsid w:val="007F6A08"/>
    <w:rsid w:val="00800C05"/>
    <w:rsid w:val="00800FFA"/>
    <w:rsid w:val="008040C5"/>
    <w:rsid w:val="008056BD"/>
    <w:rsid w:val="00806113"/>
    <w:rsid w:val="008067AD"/>
    <w:rsid w:val="008154E5"/>
    <w:rsid w:val="0081742B"/>
    <w:rsid w:val="00821407"/>
    <w:rsid w:val="008226E8"/>
    <w:rsid w:val="0083449A"/>
    <w:rsid w:val="00841899"/>
    <w:rsid w:val="0084376D"/>
    <w:rsid w:val="00846831"/>
    <w:rsid w:val="00851B28"/>
    <w:rsid w:val="008539BD"/>
    <w:rsid w:val="0086384C"/>
    <w:rsid w:val="00864945"/>
    <w:rsid w:val="008667DC"/>
    <w:rsid w:val="00867AEA"/>
    <w:rsid w:val="00872C86"/>
    <w:rsid w:val="00875A26"/>
    <w:rsid w:val="0087609D"/>
    <w:rsid w:val="00885613"/>
    <w:rsid w:val="0089047E"/>
    <w:rsid w:val="00892D2A"/>
    <w:rsid w:val="008A0345"/>
    <w:rsid w:val="008A2354"/>
    <w:rsid w:val="008A5F18"/>
    <w:rsid w:val="008A711E"/>
    <w:rsid w:val="008B0F18"/>
    <w:rsid w:val="008B1A59"/>
    <w:rsid w:val="008B3D3F"/>
    <w:rsid w:val="008B7E8B"/>
    <w:rsid w:val="008C0928"/>
    <w:rsid w:val="008C5BA8"/>
    <w:rsid w:val="008D1427"/>
    <w:rsid w:val="008D57F6"/>
    <w:rsid w:val="008E1C7B"/>
    <w:rsid w:val="008F0382"/>
    <w:rsid w:val="008F0E0D"/>
    <w:rsid w:val="008F1CA2"/>
    <w:rsid w:val="008F1E7E"/>
    <w:rsid w:val="008F27CF"/>
    <w:rsid w:val="008F65D9"/>
    <w:rsid w:val="00903BF2"/>
    <w:rsid w:val="00903CC2"/>
    <w:rsid w:val="009046CF"/>
    <w:rsid w:val="00907416"/>
    <w:rsid w:val="00910DA0"/>
    <w:rsid w:val="00913E2C"/>
    <w:rsid w:val="00914A72"/>
    <w:rsid w:val="00915678"/>
    <w:rsid w:val="00916F33"/>
    <w:rsid w:val="009204CE"/>
    <w:rsid w:val="0093000B"/>
    <w:rsid w:val="009344B5"/>
    <w:rsid w:val="0093450A"/>
    <w:rsid w:val="009372E9"/>
    <w:rsid w:val="0093741C"/>
    <w:rsid w:val="009407E5"/>
    <w:rsid w:val="00942216"/>
    <w:rsid w:val="00950982"/>
    <w:rsid w:val="00950BBA"/>
    <w:rsid w:val="00952465"/>
    <w:rsid w:val="00953000"/>
    <w:rsid w:val="00956016"/>
    <w:rsid w:val="009632D8"/>
    <w:rsid w:val="00966680"/>
    <w:rsid w:val="00971B54"/>
    <w:rsid w:val="00972A10"/>
    <w:rsid w:val="00973DCD"/>
    <w:rsid w:val="0097573D"/>
    <w:rsid w:val="00980233"/>
    <w:rsid w:val="00981F83"/>
    <w:rsid w:val="009839F3"/>
    <w:rsid w:val="00984B0A"/>
    <w:rsid w:val="009925F9"/>
    <w:rsid w:val="00995AA3"/>
    <w:rsid w:val="009A20B4"/>
    <w:rsid w:val="009A38D7"/>
    <w:rsid w:val="009A64E5"/>
    <w:rsid w:val="009B1ACA"/>
    <w:rsid w:val="009C16BA"/>
    <w:rsid w:val="009C72C3"/>
    <w:rsid w:val="009D1101"/>
    <w:rsid w:val="009D2CDD"/>
    <w:rsid w:val="009D2D3C"/>
    <w:rsid w:val="009E75C6"/>
    <w:rsid w:val="009F228C"/>
    <w:rsid w:val="009F518B"/>
    <w:rsid w:val="009F6054"/>
    <w:rsid w:val="00A0326A"/>
    <w:rsid w:val="00A1188C"/>
    <w:rsid w:val="00A168A0"/>
    <w:rsid w:val="00A205BD"/>
    <w:rsid w:val="00A2441D"/>
    <w:rsid w:val="00A24B6B"/>
    <w:rsid w:val="00A30DCF"/>
    <w:rsid w:val="00A34D6D"/>
    <w:rsid w:val="00A361F2"/>
    <w:rsid w:val="00A4500E"/>
    <w:rsid w:val="00A4759A"/>
    <w:rsid w:val="00A5308C"/>
    <w:rsid w:val="00A575F7"/>
    <w:rsid w:val="00A6368A"/>
    <w:rsid w:val="00A66C49"/>
    <w:rsid w:val="00A74319"/>
    <w:rsid w:val="00A75D7A"/>
    <w:rsid w:val="00A76DFB"/>
    <w:rsid w:val="00A83F9B"/>
    <w:rsid w:val="00A90A88"/>
    <w:rsid w:val="00A95361"/>
    <w:rsid w:val="00A95E5A"/>
    <w:rsid w:val="00AA0B5A"/>
    <w:rsid w:val="00AA14DC"/>
    <w:rsid w:val="00AA41F9"/>
    <w:rsid w:val="00AB068C"/>
    <w:rsid w:val="00AB76C6"/>
    <w:rsid w:val="00AC3F64"/>
    <w:rsid w:val="00AC641D"/>
    <w:rsid w:val="00AD1D65"/>
    <w:rsid w:val="00AD201D"/>
    <w:rsid w:val="00AD3B1D"/>
    <w:rsid w:val="00AD40B3"/>
    <w:rsid w:val="00AD4466"/>
    <w:rsid w:val="00AE0BA2"/>
    <w:rsid w:val="00AE2A04"/>
    <w:rsid w:val="00AE2B3D"/>
    <w:rsid w:val="00AE6186"/>
    <w:rsid w:val="00AF2000"/>
    <w:rsid w:val="00AF37D0"/>
    <w:rsid w:val="00B00F79"/>
    <w:rsid w:val="00B010E4"/>
    <w:rsid w:val="00B01FA3"/>
    <w:rsid w:val="00B026FB"/>
    <w:rsid w:val="00B03E97"/>
    <w:rsid w:val="00B06907"/>
    <w:rsid w:val="00B10261"/>
    <w:rsid w:val="00B12226"/>
    <w:rsid w:val="00B12E08"/>
    <w:rsid w:val="00B14CAB"/>
    <w:rsid w:val="00B1751F"/>
    <w:rsid w:val="00B2142F"/>
    <w:rsid w:val="00B21D9D"/>
    <w:rsid w:val="00B301E2"/>
    <w:rsid w:val="00B31CD7"/>
    <w:rsid w:val="00B36021"/>
    <w:rsid w:val="00B3659D"/>
    <w:rsid w:val="00B368BB"/>
    <w:rsid w:val="00B36ED7"/>
    <w:rsid w:val="00B5077B"/>
    <w:rsid w:val="00B52708"/>
    <w:rsid w:val="00B632BF"/>
    <w:rsid w:val="00B63607"/>
    <w:rsid w:val="00B63832"/>
    <w:rsid w:val="00B63D61"/>
    <w:rsid w:val="00B653CA"/>
    <w:rsid w:val="00B73798"/>
    <w:rsid w:val="00B745C2"/>
    <w:rsid w:val="00B76550"/>
    <w:rsid w:val="00B84593"/>
    <w:rsid w:val="00B92219"/>
    <w:rsid w:val="00B93FEE"/>
    <w:rsid w:val="00B95B5B"/>
    <w:rsid w:val="00BA109A"/>
    <w:rsid w:val="00BA5A7E"/>
    <w:rsid w:val="00BA61E1"/>
    <w:rsid w:val="00BB08F3"/>
    <w:rsid w:val="00BB26C8"/>
    <w:rsid w:val="00BB2CD3"/>
    <w:rsid w:val="00BB448C"/>
    <w:rsid w:val="00BB7755"/>
    <w:rsid w:val="00BB789E"/>
    <w:rsid w:val="00BC4116"/>
    <w:rsid w:val="00BC4EEA"/>
    <w:rsid w:val="00BD3DCC"/>
    <w:rsid w:val="00BD4F4E"/>
    <w:rsid w:val="00BE05B8"/>
    <w:rsid w:val="00BE1EC9"/>
    <w:rsid w:val="00BE2FD5"/>
    <w:rsid w:val="00BE374C"/>
    <w:rsid w:val="00BF1643"/>
    <w:rsid w:val="00BF251D"/>
    <w:rsid w:val="00C01B42"/>
    <w:rsid w:val="00C03B9C"/>
    <w:rsid w:val="00C05107"/>
    <w:rsid w:val="00C06540"/>
    <w:rsid w:val="00C1709C"/>
    <w:rsid w:val="00C2278D"/>
    <w:rsid w:val="00C3030A"/>
    <w:rsid w:val="00C360EF"/>
    <w:rsid w:val="00C3670B"/>
    <w:rsid w:val="00C40A0E"/>
    <w:rsid w:val="00C41B59"/>
    <w:rsid w:val="00C45DBF"/>
    <w:rsid w:val="00C505AD"/>
    <w:rsid w:val="00C5371E"/>
    <w:rsid w:val="00C631D9"/>
    <w:rsid w:val="00C6610D"/>
    <w:rsid w:val="00C67467"/>
    <w:rsid w:val="00C67C81"/>
    <w:rsid w:val="00C7091D"/>
    <w:rsid w:val="00C73007"/>
    <w:rsid w:val="00C76F76"/>
    <w:rsid w:val="00C83F57"/>
    <w:rsid w:val="00C90446"/>
    <w:rsid w:val="00C91AE5"/>
    <w:rsid w:val="00C93781"/>
    <w:rsid w:val="00C94704"/>
    <w:rsid w:val="00C97211"/>
    <w:rsid w:val="00CB047A"/>
    <w:rsid w:val="00CB08A1"/>
    <w:rsid w:val="00CB1679"/>
    <w:rsid w:val="00CB4015"/>
    <w:rsid w:val="00CB70DB"/>
    <w:rsid w:val="00CC70E7"/>
    <w:rsid w:val="00CC7DE0"/>
    <w:rsid w:val="00CD5656"/>
    <w:rsid w:val="00CD5A21"/>
    <w:rsid w:val="00CD5E16"/>
    <w:rsid w:val="00CE2925"/>
    <w:rsid w:val="00CE7D36"/>
    <w:rsid w:val="00CF18C7"/>
    <w:rsid w:val="00CF7D75"/>
    <w:rsid w:val="00D015D8"/>
    <w:rsid w:val="00D05571"/>
    <w:rsid w:val="00D10612"/>
    <w:rsid w:val="00D15538"/>
    <w:rsid w:val="00D237F6"/>
    <w:rsid w:val="00D30E11"/>
    <w:rsid w:val="00D31855"/>
    <w:rsid w:val="00D33A4F"/>
    <w:rsid w:val="00D35C1D"/>
    <w:rsid w:val="00D36E7B"/>
    <w:rsid w:val="00D45688"/>
    <w:rsid w:val="00D50549"/>
    <w:rsid w:val="00D507F4"/>
    <w:rsid w:val="00D537BB"/>
    <w:rsid w:val="00D60391"/>
    <w:rsid w:val="00D609B4"/>
    <w:rsid w:val="00D618FE"/>
    <w:rsid w:val="00D66CE3"/>
    <w:rsid w:val="00D67079"/>
    <w:rsid w:val="00D6718F"/>
    <w:rsid w:val="00D72424"/>
    <w:rsid w:val="00D80124"/>
    <w:rsid w:val="00D83C02"/>
    <w:rsid w:val="00D84DBB"/>
    <w:rsid w:val="00D85546"/>
    <w:rsid w:val="00D873FF"/>
    <w:rsid w:val="00D90B73"/>
    <w:rsid w:val="00D947B8"/>
    <w:rsid w:val="00D95CE6"/>
    <w:rsid w:val="00DA23D1"/>
    <w:rsid w:val="00DA4BB2"/>
    <w:rsid w:val="00DA65E8"/>
    <w:rsid w:val="00DB0F85"/>
    <w:rsid w:val="00DB202C"/>
    <w:rsid w:val="00DB2619"/>
    <w:rsid w:val="00DB5352"/>
    <w:rsid w:val="00DB7F3C"/>
    <w:rsid w:val="00DC10D3"/>
    <w:rsid w:val="00DC11BD"/>
    <w:rsid w:val="00DC15C3"/>
    <w:rsid w:val="00DC3932"/>
    <w:rsid w:val="00DD0B29"/>
    <w:rsid w:val="00DD2167"/>
    <w:rsid w:val="00DD3BAB"/>
    <w:rsid w:val="00DD601D"/>
    <w:rsid w:val="00DE2A1E"/>
    <w:rsid w:val="00DE4F43"/>
    <w:rsid w:val="00DF1A01"/>
    <w:rsid w:val="00DF5E8D"/>
    <w:rsid w:val="00DF6F97"/>
    <w:rsid w:val="00E00369"/>
    <w:rsid w:val="00E004DA"/>
    <w:rsid w:val="00E0625C"/>
    <w:rsid w:val="00E10FE3"/>
    <w:rsid w:val="00E12C27"/>
    <w:rsid w:val="00E12C45"/>
    <w:rsid w:val="00E13C88"/>
    <w:rsid w:val="00E13EAB"/>
    <w:rsid w:val="00E16316"/>
    <w:rsid w:val="00E1725B"/>
    <w:rsid w:val="00E21BE1"/>
    <w:rsid w:val="00E24D1B"/>
    <w:rsid w:val="00E35CAD"/>
    <w:rsid w:val="00E60664"/>
    <w:rsid w:val="00E60F94"/>
    <w:rsid w:val="00E60FB6"/>
    <w:rsid w:val="00E660DC"/>
    <w:rsid w:val="00E665CF"/>
    <w:rsid w:val="00E73CE7"/>
    <w:rsid w:val="00E82377"/>
    <w:rsid w:val="00E847FE"/>
    <w:rsid w:val="00E8561B"/>
    <w:rsid w:val="00E900A8"/>
    <w:rsid w:val="00E90BED"/>
    <w:rsid w:val="00E92355"/>
    <w:rsid w:val="00E948C3"/>
    <w:rsid w:val="00EA1A99"/>
    <w:rsid w:val="00EA1B9C"/>
    <w:rsid w:val="00EA5630"/>
    <w:rsid w:val="00EA7132"/>
    <w:rsid w:val="00EB0871"/>
    <w:rsid w:val="00EB2CC1"/>
    <w:rsid w:val="00EB3325"/>
    <w:rsid w:val="00EB38D9"/>
    <w:rsid w:val="00EB6D46"/>
    <w:rsid w:val="00EC0F9F"/>
    <w:rsid w:val="00EC1736"/>
    <w:rsid w:val="00EC4710"/>
    <w:rsid w:val="00EC4889"/>
    <w:rsid w:val="00EC7651"/>
    <w:rsid w:val="00ED2593"/>
    <w:rsid w:val="00ED2B9F"/>
    <w:rsid w:val="00ED5CF2"/>
    <w:rsid w:val="00ED71EE"/>
    <w:rsid w:val="00ED7E49"/>
    <w:rsid w:val="00EE0185"/>
    <w:rsid w:val="00EE3C49"/>
    <w:rsid w:val="00EF1431"/>
    <w:rsid w:val="00EF42F6"/>
    <w:rsid w:val="00EF49B4"/>
    <w:rsid w:val="00EF5EC3"/>
    <w:rsid w:val="00F00A14"/>
    <w:rsid w:val="00F020D7"/>
    <w:rsid w:val="00F07E02"/>
    <w:rsid w:val="00F1160F"/>
    <w:rsid w:val="00F1328B"/>
    <w:rsid w:val="00F14925"/>
    <w:rsid w:val="00F17EAA"/>
    <w:rsid w:val="00F21812"/>
    <w:rsid w:val="00F24CEB"/>
    <w:rsid w:val="00F3384B"/>
    <w:rsid w:val="00F41B43"/>
    <w:rsid w:val="00F41C4F"/>
    <w:rsid w:val="00F42A64"/>
    <w:rsid w:val="00F53FD7"/>
    <w:rsid w:val="00F57C0A"/>
    <w:rsid w:val="00F60171"/>
    <w:rsid w:val="00F6231E"/>
    <w:rsid w:val="00F627A2"/>
    <w:rsid w:val="00F67568"/>
    <w:rsid w:val="00F702ED"/>
    <w:rsid w:val="00F7219F"/>
    <w:rsid w:val="00F73D05"/>
    <w:rsid w:val="00F73D1F"/>
    <w:rsid w:val="00F746A2"/>
    <w:rsid w:val="00F74CFB"/>
    <w:rsid w:val="00F77063"/>
    <w:rsid w:val="00F80076"/>
    <w:rsid w:val="00F85890"/>
    <w:rsid w:val="00F90709"/>
    <w:rsid w:val="00F93AB3"/>
    <w:rsid w:val="00FA0448"/>
    <w:rsid w:val="00FB3230"/>
    <w:rsid w:val="00FC3FC3"/>
    <w:rsid w:val="00FC51F0"/>
    <w:rsid w:val="00FC6C9A"/>
    <w:rsid w:val="00FC7A56"/>
    <w:rsid w:val="00FC7E74"/>
    <w:rsid w:val="00FD38BF"/>
    <w:rsid w:val="00FD4BB0"/>
    <w:rsid w:val="00FD670F"/>
    <w:rsid w:val="00FE217B"/>
    <w:rsid w:val="00FF0B74"/>
    <w:rsid w:val="00FF1A13"/>
    <w:rsid w:val="00FF6C35"/>
    <w:rsid w:val="00FF6DB9"/>
    <w:rsid w:val="00FF753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EE672"/>
  <w15:docId w15:val="{94FE2A08-580B-4237-A98E-8968299B9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da-DK"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21BE1"/>
  </w:style>
  <w:style w:type="paragraph" w:styleId="Heading1">
    <w:name w:val="heading 1"/>
    <w:basedOn w:val="Normal"/>
    <w:next w:val="Normal"/>
    <w:uiPriority w:val="9"/>
    <w:qFormat/>
    <w:rsid w:val="00E21BE1"/>
    <w:pPr>
      <w:keepNext/>
      <w:keepLines/>
      <w:spacing w:after="240" w:line="240" w:lineRule="auto"/>
      <w:jc w:val="center"/>
      <w:outlineLvl w:val="0"/>
    </w:pPr>
    <w:rPr>
      <w:rFonts w:ascii="Times New Roman" w:hAnsi="Times New Roman"/>
      <w:b/>
      <w:sz w:val="24"/>
      <w:szCs w:val="40"/>
    </w:rPr>
  </w:style>
  <w:style w:type="paragraph" w:styleId="Heading2">
    <w:name w:val="heading 2"/>
    <w:basedOn w:val="Normal"/>
    <w:next w:val="Normal"/>
    <w:uiPriority w:val="9"/>
    <w:semiHidden/>
    <w:unhideWhenUsed/>
    <w:qFormat/>
    <w:rsid w:val="00E21BE1"/>
    <w:pPr>
      <w:keepNext/>
      <w:keepLines/>
      <w:spacing w:after="240" w:line="240" w:lineRule="auto"/>
      <w:outlineLvl w:val="1"/>
    </w:pPr>
    <w:rPr>
      <w:rFonts w:ascii="Times New Roman" w:hAnsi="Times New Roman"/>
      <w:b/>
      <w:sz w:val="24"/>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575F7"/>
    <w:rPr>
      <w:color w:val="0000FF" w:themeColor="hyperlink"/>
      <w:u w:val="single"/>
    </w:rPr>
  </w:style>
  <w:style w:type="character" w:styleId="UnresolvedMention">
    <w:name w:val="Unresolved Mention"/>
    <w:basedOn w:val="DefaultParagraphFont"/>
    <w:uiPriority w:val="99"/>
    <w:semiHidden/>
    <w:unhideWhenUsed/>
    <w:rsid w:val="00A575F7"/>
    <w:rPr>
      <w:color w:val="605E5C"/>
      <w:shd w:val="clear" w:color="auto" w:fill="E1DFDD"/>
    </w:rPr>
  </w:style>
  <w:style w:type="paragraph" w:styleId="BalloonText">
    <w:name w:val="Balloon Text"/>
    <w:basedOn w:val="Normal"/>
    <w:link w:val="BalloonTextChar"/>
    <w:uiPriority w:val="99"/>
    <w:semiHidden/>
    <w:unhideWhenUsed/>
    <w:rsid w:val="008A5F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F18"/>
    <w:rPr>
      <w:rFonts w:ascii="Segoe UI" w:hAnsi="Segoe UI" w:cs="Segoe UI"/>
      <w:sz w:val="18"/>
      <w:szCs w:val="18"/>
    </w:rPr>
  </w:style>
  <w:style w:type="character" w:styleId="CommentReference">
    <w:name w:val="annotation reference"/>
    <w:basedOn w:val="DefaultParagraphFont"/>
    <w:uiPriority w:val="99"/>
    <w:semiHidden/>
    <w:unhideWhenUsed/>
    <w:rsid w:val="002D36CF"/>
    <w:rPr>
      <w:sz w:val="16"/>
      <w:szCs w:val="16"/>
    </w:rPr>
  </w:style>
  <w:style w:type="paragraph" w:styleId="CommentText">
    <w:name w:val="annotation text"/>
    <w:basedOn w:val="Normal"/>
    <w:link w:val="CommentTextChar"/>
    <w:uiPriority w:val="99"/>
    <w:unhideWhenUsed/>
    <w:rsid w:val="002D36CF"/>
    <w:pPr>
      <w:spacing w:line="240" w:lineRule="auto"/>
    </w:pPr>
    <w:rPr>
      <w:sz w:val="20"/>
      <w:szCs w:val="20"/>
    </w:rPr>
  </w:style>
  <w:style w:type="character" w:customStyle="1" w:styleId="CommentTextChar">
    <w:name w:val="Comment Text Char"/>
    <w:basedOn w:val="DefaultParagraphFont"/>
    <w:link w:val="CommentText"/>
    <w:uiPriority w:val="99"/>
    <w:rsid w:val="002D36CF"/>
    <w:rPr>
      <w:sz w:val="20"/>
      <w:szCs w:val="20"/>
    </w:rPr>
  </w:style>
  <w:style w:type="paragraph" w:styleId="CommentSubject">
    <w:name w:val="annotation subject"/>
    <w:basedOn w:val="CommentText"/>
    <w:next w:val="CommentText"/>
    <w:link w:val="CommentSubjectChar"/>
    <w:uiPriority w:val="99"/>
    <w:semiHidden/>
    <w:unhideWhenUsed/>
    <w:rsid w:val="002D36CF"/>
    <w:rPr>
      <w:b/>
      <w:bCs/>
    </w:rPr>
  </w:style>
  <w:style w:type="character" w:customStyle="1" w:styleId="CommentSubjectChar">
    <w:name w:val="Comment Subject Char"/>
    <w:basedOn w:val="CommentTextChar"/>
    <w:link w:val="CommentSubject"/>
    <w:uiPriority w:val="99"/>
    <w:semiHidden/>
    <w:rsid w:val="002D36CF"/>
    <w:rPr>
      <w:b/>
      <w:bCs/>
      <w:sz w:val="20"/>
      <w:szCs w:val="20"/>
    </w:rPr>
  </w:style>
  <w:style w:type="paragraph" w:styleId="FootnoteText">
    <w:name w:val="footnote text"/>
    <w:basedOn w:val="Normal"/>
    <w:link w:val="FootnoteTextChar"/>
    <w:uiPriority w:val="99"/>
    <w:semiHidden/>
    <w:unhideWhenUsed/>
    <w:rsid w:val="00F020D7"/>
    <w:pPr>
      <w:spacing w:line="240" w:lineRule="auto"/>
    </w:pPr>
    <w:rPr>
      <w:sz w:val="20"/>
      <w:szCs w:val="20"/>
    </w:rPr>
  </w:style>
  <w:style w:type="character" w:customStyle="1" w:styleId="FootnoteTextChar">
    <w:name w:val="Footnote Text Char"/>
    <w:basedOn w:val="DefaultParagraphFont"/>
    <w:link w:val="FootnoteText"/>
    <w:uiPriority w:val="99"/>
    <w:semiHidden/>
    <w:rsid w:val="00F020D7"/>
    <w:rPr>
      <w:sz w:val="20"/>
      <w:szCs w:val="20"/>
    </w:rPr>
  </w:style>
  <w:style w:type="character" w:styleId="FootnoteReference">
    <w:name w:val="footnote reference"/>
    <w:basedOn w:val="DefaultParagraphFont"/>
    <w:uiPriority w:val="99"/>
    <w:semiHidden/>
    <w:unhideWhenUsed/>
    <w:rsid w:val="00F020D7"/>
    <w:rPr>
      <w:vertAlign w:val="superscript"/>
    </w:rPr>
  </w:style>
  <w:style w:type="paragraph" w:styleId="ListParagraph">
    <w:name w:val="List Paragraph"/>
    <w:basedOn w:val="Normal"/>
    <w:uiPriority w:val="34"/>
    <w:qFormat/>
    <w:rsid w:val="00EB0871"/>
    <w:pPr>
      <w:ind w:left="720"/>
      <w:contextualSpacing/>
    </w:pPr>
  </w:style>
  <w:style w:type="paragraph" w:styleId="HTMLPreformatted">
    <w:name w:val="HTML Preformatted"/>
    <w:basedOn w:val="Normal"/>
    <w:link w:val="HTMLPreformattedChar"/>
    <w:uiPriority w:val="99"/>
    <w:semiHidden/>
    <w:unhideWhenUsed/>
    <w:rsid w:val="00C40A0E"/>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40A0E"/>
    <w:rPr>
      <w:rFonts w:ascii="Consolas" w:hAnsi="Consolas"/>
      <w:sz w:val="20"/>
      <w:szCs w:val="20"/>
    </w:rPr>
  </w:style>
  <w:style w:type="paragraph" w:styleId="Revision">
    <w:name w:val="Revision"/>
    <w:hidden/>
    <w:uiPriority w:val="99"/>
    <w:semiHidden/>
    <w:rsid w:val="002A24B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12482">
      <w:bodyDiv w:val="1"/>
      <w:marLeft w:val="0"/>
      <w:marRight w:val="0"/>
      <w:marTop w:val="0"/>
      <w:marBottom w:val="0"/>
      <w:divBdr>
        <w:top w:val="none" w:sz="0" w:space="0" w:color="auto"/>
        <w:left w:val="none" w:sz="0" w:space="0" w:color="auto"/>
        <w:bottom w:val="none" w:sz="0" w:space="0" w:color="auto"/>
        <w:right w:val="none" w:sz="0" w:space="0" w:color="auto"/>
      </w:divBdr>
      <w:divsChild>
        <w:div w:id="553928589">
          <w:marLeft w:val="480"/>
          <w:marRight w:val="0"/>
          <w:marTop w:val="0"/>
          <w:marBottom w:val="0"/>
          <w:divBdr>
            <w:top w:val="none" w:sz="0" w:space="0" w:color="auto"/>
            <w:left w:val="none" w:sz="0" w:space="0" w:color="auto"/>
            <w:bottom w:val="none" w:sz="0" w:space="0" w:color="auto"/>
            <w:right w:val="none" w:sz="0" w:space="0" w:color="auto"/>
          </w:divBdr>
          <w:divsChild>
            <w:div w:id="10843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9756">
      <w:bodyDiv w:val="1"/>
      <w:marLeft w:val="0"/>
      <w:marRight w:val="0"/>
      <w:marTop w:val="0"/>
      <w:marBottom w:val="0"/>
      <w:divBdr>
        <w:top w:val="none" w:sz="0" w:space="0" w:color="auto"/>
        <w:left w:val="none" w:sz="0" w:space="0" w:color="auto"/>
        <w:bottom w:val="none" w:sz="0" w:space="0" w:color="auto"/>
        <w:right w:val="none" w:sz="0" w:space="0" w:color="auto"/>
      </w:divBdr>
    </w:div>
    <w:div w:id="1081100320">
      <w:bodyDiv w:val="1"/>
      <w:marLeft w:val="0"/>
      <w:marRight w:val="0"/>
      <w:marTop w:val="0"/>
      <w:marBottom w:val="0"/>
      <w:divBdr>
        <w:top w:val="none" w:sz="0" w:space="0" w:color="auto"/>
        <w:left w:val="none" w:sz="0" w:space="0" w:color="auto"/>
        <w:bottom w:val="none" w:sz="0" w:space="0" w:color="auto"/>
        <w:right w:val="none" w:sz="0" w:space="0" w:color="auto"/>
      </w:divBdr>
      <w:divsChild>
        <w:div w:id="1302343460">
          <w:marLeft w:val="0"/>
          <w:marRight w:val="0"/>
          <w:marTop w:val="0"/>
          <w:marBottom w:val="0"/>
          <w:divBdr>
            <w:top w:val="none" w:sz="0" w:space="0" w:color="auto"/>
            <w:left w:val="none" w:sz="0" w:space="0" w:color="auto"/>
            <w:bottom w:val="none" w:sz="0" w:space="0" w:color="auto"/>
            <w:right w:val="none" w:sz="0" w:space="0" w:color="auto"/>
          </w:divBdr>
          <w:divsChild>
            <w:div w:id="950631802">
              <w:marLeft w:val="0"/>
              <w:marRight w:val="0"/>
              <w:marTop w:val="0"/>
              <w:marBottom w:val="0"/>
              <w:divBdr>
                <w:top w:val="none" w:sz="0" w:space="0" w:color="auto"/>
                <w:left w:val="none" w:sz="0" w:space="0" w:color="auto"/>
                <w:bottom w:val="none" w:sz="0" w:space="0" w:color="auto"/>
                <w:right w:val="none" w:sz="0" w:space="0" w:color="auto"/>
              </w:divBdr>
              <w:divsChild>
                <w:div w:id="531308938">
                  <w:marLeft w:val="0"/>
                  <w:marRight w:val="0"/>
                  <w:marTop w:val="0"/>
                  <w:marBottom w:val="0"/>
                  <w:divBdr>
                    <w:top w:val="none" w:sz="0" w:space="0" w:color="auto"/>
                    <w:left w:val="none" w:sz="0" w:space="0" w:color="auto"/>
                    <w:bottom w:val="none" w:sz="0" w:space="0" w:color="auto"/>
                    <w:right w:val="none" w:sz="0" w:space="0" w:color="auto"/>
                  </w:divBdr>
                  <w:divsChild>
                    <w:div w:id="181942964">
                      <w:marLeft w:val="0"/>
                      <w:marRight w:val="0"/>
                      <w:marTop w:val="0"/>
                      <w:marBottom w:val="0"/>
                      <w:divBdr>
                        <w:top w:val="none" w:sz="0" w:space="0" w:color="auto"/>
                        <w:left w:val="none" w:sz="0" w:space="0" w:color="auto"/>
                        <w:bottom w:val="none" w:sz="0" w:space="0" w:color="auto"/>
                        <w:right w:val="none" w:sz="0" w:space="0" w:color="auto"/>
                      </w:divBdr>
                      <w:divsChild>
                        <w:div w:id="1832521065">
                          <w:marLeft w:val="0"/>
                          <w:marRight w:val="0"/>
                          <w:marTop w:val="0"/>
                          <w:marBottom w:val="0"/>
                          <w:divBdr>
                            <w:top w:val="none" w:sz="0" w:space="0" w:color="auto"/>
                            <w:left w:val="none" w:sz="0" w:space="0" w:color="auto"/>
                            <w:bottom w:val="none" w:sz="0" w:space="0" w:color="auto"/>
                            <w:right w:val="none" w:sz="0" w:space="0" w:color="auto"/>
                          </w:divBdr>
                          <w:divsChild>
                            <w:div w:id="647440493">
                              <w:marLeft w:val="-240"/>
                              <w:marRight w:val="-120"/>
                              <w:marTop w:val="0"/>
                              <w:marBottom w:val="0"/>
                              <w:divBdr>
                                <w:top w:val="none" w:sz="0" w:space="0" w:color="auto"/>
                                <w:left w:val="none" w:sz="0" w:space="0" w:color="auto"/>
                                <w:bottom w:val="none" w:sz="0" w:space="0" w:color="auto"/>
                                <w:right w:val="none" w:sz="0" w:space="0" w:color="auto"/>
                              </w:divBdr>
                              <w:divsChild>
                                <w:div w:id="1359358156">
                                  <w:marLeft w:val="0"/>
                                  <w:marRight w:val="0"/>
                                  <w:marTop w:val="0"/>
                                  <w:marBottom w:val="60"/>
                                  <w:divBdr>
                                    <w:top w:val="none" w:sz="0" w:space="0" w:color="auto"/>
                                    <w:left w:val="none" w:sz="0" w:space="0" w:color="auto"/>
                                    <w:bottom w:val="none" w:sz="0" w:space="0" w:color="auto"/>
                                    <w:right w:val="none" w:sz="0" w:space="0" w:color="auto"/>
                                  </w:divBdr>
                                  <w:divsChild>
                                    <w:div w:id="1026950370">
                                      <w:marLeft w:val="0"/>
                                      <w:marRight w:val="0"/>
                                      <w:marTop w:val="0"/>
                                      <w:marBottom w:val="0"/>
                                      <w:divBdr>
                                        <w:top w:val="none" w:sz="0" w:space="0" w:color="auto"/>
                                        <w:left w:val="none" w:sz="0" w:space="0" w:color="auto"/>
                                        <w:bottom w:val="none" w:sz="0" w:space="0" w:color="auto"/>
                                        <w:right w:val="none" w:sz="0" w:space="0" w:color="auto"/>
                                      </w:divBdr>
                                      <w:divsChild>
                                        <w:div w:id="657995564">
                                          <w:marLeft w:val="0"/>
                                          <w:marRight w:val="0"/>
                                          <w:marTop w:val="0"/>
                                          <w:marBottom w:val="0"/>
                                          <w:divBdr>
                                            <w:top w:val="none" w:sz="0" w:space="0" w:color="auto"/>
                                            <w:left w:val="none" w:sz="0" w:space="0" w:color="auto"/>
                                            <w:bottom w:val="none" w:sz="0" w:space="0" w:color="auto"/>
                                            <w:right w:val="none" w:sz="0" w:space="0" w:color="auto"/>
                                          </w:divBdr>
                                          <w:divsChild>
                                            <w:div w:id="2081828621">
                                              <w:marLeft w:val="0"/>
                                              <w:marRight w:val="0"/>
                                              <w:marTop w:val="0"/>
                                              <w:marBottom w:val="0"/>
                                              <w:divBdr>
                                                <w:top w:val="none" w:sz="0" w:space="0" w:color="auto"/>
                                                <w:left w:val="none" w:sz="0" w:space="0" w:color="auto"/>
                                                <w:bottom w:val="none" w:sz="0" w:space="0" w:color="auto"/>
                                                <w:right w:val="none" w:sz="0" w:space="0" w:color="auto"/>
                                              </w:divBdr>
                                              <w:divsChild>
                                                <w:div w:id="11252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8448612">
          <w:marLeft w:val="0"/>
          <w:marRight w:val="0"/>
          <w:marTop w:val="0"/>
          <w:marBottom w:val="0"/>
          <w:divBdr>
            <w:top w:val="none" w:sz="0" w:space="0" w:color="auto"/>
            <w:left w:val="none" w:sz="0" w:space="0" w:color="auto"/>
            <w:bottom w:val="none" w:sz="0" w:space="0" w:color="auto"/>
            <w:right w:val="none" w:sz="0" w:space="0" w:color="auto"/>
          </w:divBdr>
          <w:divsChild>
            <w:div w:id="898826654">
              <w:marLeft w:val="0"/>
              <w:marRight w:val="0"/>
              <w:marTop w:val="0"/>
              <w:marBottom w:val="0"/>
              <w:divBdr>
                <w:top w:val="none" w:sz="0" w:space="0" w:color="auto"/>
                <w:left w:val="none" w:sz="0" w:space="0" w:color="auto"/>
                <w:bottom w:val="none" w:sz="0" w:space="0" w:color="auto"/>
                <w:right w:val="none" w:sz="0" w:space="0" w:color="auto"/>
              </w:divBdr>
              <w:divsChild>
                <w:div w:id="2512333">
                  <w:marLeft w:val="0"/>
                  <w:marRight w:val="0"/>
                  <w:marTop w:val="0"/>
                  <w:marBottom w:val="0"/>
                  <w:divBdr>
                    <w:top w:val="none" w:sz="0" w:space="0" w:color="auto"/>
                    <w:left w:val="none" w:sz="0" w:space="0" w:color="auto"/>
                    <w:bottom w:val="none" w:sz="0" w:space="0" w:color="auto"/>
                    <w:right w:val="none" w:sz="0" w:space="0" w:color="auto"/>
                  </w:divBdr>
                  <w:divsChild>
                    <w:div w:id="1549683313">
                      <w:marLeft w:val="0"/>
                      <w:marRight w:val="0"/>
                      <w:marTop w:val="0"/>
                      <w:marBottom w:val="0"/>
                      <w:divBdr>
                        <w:top w:val="none" w:sz="0" w:space="0" w:color="auto"/>
                        <w:left w:val="none" w:sz="0" w:space="0" w:color="auto"/>
                        <w:bottom w:val="none" w:sz="0" w:space="0" w:color="auto"/>
                        <w:right w:val="none" w:sz="0" w:space="0" w:color="auto"/>
                      </w:divBdr>
                      <w:divsChild>
                        <w:div w:id="528252185">
                          <w:marLeft w:val="0"/>
                          <w:marRight w:val="0"/>
                          <w:marTop w:val="0"/>
                          <w:marBottom w:val="0"/>
                          <w:divBdr>
                            <w:top w:val="none" w:sz="0" w:space="0" w:color="auto"/>
                            <w:left w:val="none" w:sz="0" w:space="0" w:color="auto"/>
                            <w:bottom w:val="none" w:sz="0" w:space="0" w:color="auto"/>
                            <w:right w:val="none" w:sz="0" w:space="0" w:color="auto"/>
                          </w:divBdr>
                          <w:divsChild>
                            <w:div w:id="1632438443">
                              <w:marLeft w:val="0"/>
                              <w:marRight w:val="120"/>
                              <w:marTop w:val="0"/>
                              <w:marBottom w:val="0"/>
                              <w:divBdr>
                                <w:top w:val="none" w:sz="0" w:space="0" w:color="auto"/>
                                <w:left w:val="none" w:sz="0" w:space="0" w:color="auto"/>
                                <w:bottom w:val="none" w:sz="0" w:space="0" w:color="auto"/>
                                <w:right w:val="none" w:sz="0" w:space="0" w:color="auto"/>
                              </w:divBdr>
                              <w:divsChild>
                                <w:div w:id="536821567">
                                  <w:marLeft w:val="-300"/>
                                  <w:marRight w:val="0"/>
                                  <w:marTop w:val="0"/>
                                  <w:marBottom w:val="0"/>
                                  <w:divBdr>
                                    <w:top w:val="none" w:sz="0" w:space="0" w:color="auto"/>
                                    <w:left w:val="none" w:sz="0" w:space="0" w:color="auto"/>
                                    <w:bottom w:val="none" w:sz="0" w:space="0" w:color="auto"/>
                                    <w:right w:val="none" w:sz="0" w:space="0" w:color="auto"/>
                                  </w:divBdr>
                                </w:div>
                              </w:divsChild>
                            </w:div>
                            <w:div w:id="636835653">
                              <w:marLeft w:val="-240"/>
                              <w:marRight w:val="-120"/>
                              <w:marTop w:val="0"/>
                              <w:marBottom w:val="0"/>
                              <w:divBdr>
                                <w:top w:val="none" w:sz="0" w:space="0" w:color="auto"/>
                                <w:left w:val="none" w:sz="0" w:space="0" w:color="auto"/>
                                <w:bottom w:val="none" w:sz="0" w:space="0" w:color="auto"/>
                                <w:right w:val="none" w:sz="0" w:space="0" w:color="auto"/>
                              </w:divBdr>
                              <w:divsChild>
                                <w:div w:id="2092461131">
                                  <w:marLeft w:val="0"/>
                                  <w:marRight w:val="0"/>
                                  <w:marTop w:val="0"/>
                                  <w:marBottom w:val="60"/>
                                  <w:divBdr>
                                    <w:top w:val="none" w:sz="0" w:space="0" w:color="auto"/>
                                    <w:left w:val="none" w:sz="0" w:space="0" w:color="auto"/>
                                    <w:bottom w:val="none" w:sz="0" w:space="0" w:color="auto"/>
                                    <w:right w:val="none" w:sz="0" w:space="0" w:color="auto"/>
                                  </w:divBdr>
                                  <w:divsChild>
                                    <w:div w:id="153452236">
                                      <w:marLeft w:val="0"/>
                                      <w:marRight w:val="0"/>
                                      <w:marTop w:val="0"/>
                                      <w:marBottom w:val="0"/>
                                      <w:divBdr>
                                        <w:top w:val="none" w:sz="0" w:space="0" w:color="auto"/>
                                        <w:left w:val="none" w:sz="0" w:space="0" w:color="auto"/>
                                        <w:bottom w:val="none" w:sz="0" w:space="0" w:color="auto"/>
                                        <w:right w:val="none" w:sz="0" w:space="0" w:color="auto"/>
                                      </w:divBdr>
                                      <w:divsChild>
                                        <w:div w:id="72440335">
                                          <w:marLeft w:val="0"/>
                                          <w:marRight w:val="0"/>
                                          <w:marTop w:val="0"/>
                                          <w:marBottom w:val="0"/>
                                          <w:divBdr>
                                            <w:top w:val="none" w:sz="0" w:space="0" w:color="auto"/>
                                            <w:left w:val="none" w:sz="0" w:space="0" w:color="auto"/>
                                            <w:bottom w:val="none" w:sz="0" w:space="0" w:color="auto"/>
                                            <w:right w:val="none" w:sz="0" w:space="0" w:color="auto"/>
                                          </w:divBdr>
                                          <w:divsChild>
                                            <w:div w:id="1577401779">
                                              <w:marLeft w:val="0"/>
                                              <w:marRight w:val="0"/>
                                              <w:marTop w:val="0"/>
                                              <w:marBottom w:val="0"/>
                                              <w:divBdr>
                                                <w:top w:val="none" w:sz="0" w:space="0" w:color="auto"/>
                                                <w:left w:val="none" w:sz="0" w:space="0" w:color="auto"/>
                                                <w:bottom w:val="none" w:sz="0" w:space="0" w:color="auto"/>
                                                <w:right w:val="none" w:sz="0" w:space="0" w:color="auto"/>
                                              </w:divBdr>
                                              <w:divsChild>
                                                <w:div w:id="2354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317861">
          <w:marLeft w:val="0"/>
          <w:marRight w:val="0"/>
          <w:marTop w:val="0"/>
          <w:marBottom w:val="0"/>
          <w:divBdr>
            <w:top w:val="none" w:sz="0" w:space="0" w:color="auto"/>
            <w:left w:val="none" w:sz="0" w:space="0" w:color="auto"/>
            <w:bottom w:val="none" w:sz="0" w:space="0" w:color="auto"/>
            <w:right w:val="none" w:sz="0" w:space="0" w:color="auto"/>
          </w:divBdr>
          <w:divsChild>
            <w:div w:id="12078846">
              <w:marLeft w:val="0"/>
              <w:marRight w:val="0"/>
              <w:marTop w:val="0"/>
              <w:marBottom w:val="0"/>
              <w:divBdr>
                <w:top w:val="none" w:sz="0" w:space="0" w:color="auto"/>
                <w:left w:val="none" w:sz="0" w:space="0" w:color="auto"/>
                <w:bottom w:val="none" w:sz="0" w:space="0" w:color="auto"/>
                <w:right w:val="none" w:sz="0" w:space="0" w:color="auto"/>
              </w:divBdr>
              <w:divsChild>
                <w:div w:id="1682465575">
                  <w:marLeft w:val="0"/>
                  <w:marRight w:val="0"/>
                  <w:marTop w:val="0"/>
                  <w:marBottom w:val="0"/>
                  <w:divBdr>
                    <w:top w:val="none" w:sz="0" w:space="0" w:color="auto"/>
                    <w:left w:val="none" w:sz="0" w:space="0" w:color="auto"/>
                    <w:bottom w:val="none" w:sz="0" w:space="0" w:color="auto"/>
                    <w:right w:val="none" w:sz="0" w:space="0" w:color="auto"/>
                  </w:divBdr>
                  <w:divsChild>
                    <w:div w:id="258803822">
                      <w:marLeft w:val="0"/>
                      <w:marRight w:val="0"/>
                      <w:marTop w:val="0"/>
                      <w:marBottom w:val="0"/>
                      <w:divBdr>
                        <w:top w:val="none" w:sz="0" w:space="0" w:color="auto"/>
                        <w:left w:val="none" w:sz="0" w:space="0" w:color="auto"/>
                        <w:bottom w:val="none" w:sz="0" w:space="0" w:color="auto"/>
                        <w:right w:val="none" w:sz="0" w:space="0" w:color="auto"/>
                      </w:divBdr>
                      <w:divsChild>
                        <w:div w:id="1260724567">
                          <w:marLeft w:val="0"/>
                          <w:marRight w:val="0"/>
                          <w:marTop w:val="0"/>
                          <w:marBottom w:val="0"/>
                          <w:divBdr>
                            <w:top w:val="none" w:sz="0" w:space="0" w:color="auto"/>
                            <w:left w:val="none" w:sz="0" w:space="0" w:color="auto"/>
                            <w:bottom w:val="none" w:sz="0" w:space="0" w:color="auto"/>
                            <w:right w:val="none" w:sz="0" w:space="0" w:color="auto"/>
                          </w:divBdr>
                          <w:divsChild>
                            <w:div w:id="356733390">
                              <w:marLeft w:val="0"/>
                              <w:marRight w:val="120"/>
                              <w:marTop w:val="0"/>
                              <w:marBottom w:val="0"/>
                              <w:divBdr>
                                <w:top w:val="none" w:sz="0" w:space="0" w:color="auto"/>
                                <w:left w:val="none" w:sz="0" w:space="0" w:color="auto"/>
                                <w:bottom w:val="none" w:sz="0" w:space="0" w:color="auto"/>
                                <w:right w:val="none" w:sz="0" w:space="0" w:color="auto"/>
                              </w:divBdr>
                              <w:divsChild>
                                <w:div w:id="365520807">
                                  <w:marLeft w:val="-300"/>
                                  <w:marRight w:val="0"/>
                                  <w:marTop w:val="0"/>
                                  <w:marBottom w:val="0"/>
                                  <w:divBdr>
                                    <w:top w:val="none" w:sz="0" w:space="0" w:color="auto"/>
                                    <w:left w:val="none" w:sz="0" w:space="0" w:color="auto"/>
                                    <w:bottom w:val="none" w:sz="0" w:space="0" w:color="auto"/>
                                    <w:right w:val="none" w:sz="0" w:space="0" w:color="auto"/>
                                  </w:divBdr>
                                </w:div>
                              </w:divsChild>
                            </w:div>
                            <w:div w:id="1148861780">
                              <w:marLeft w:val="-240"/>
                              <w:marRight w:val="-120"/>
                              <w:marTop w:val="0"/>
                              <w:marBottom w:val="0"/>
                              <w:divBdr>
                                <w:top w:val="none" w:sz="0" w:space="0" w:color="auto"/>
                                <w:left w:val="none" w:sz="0" w:space="0" w:color="auto"/>
                                <w:bottom w:val="none" w:sz="0" w:space="0" w:color="auto"/>
                                <w:right w:val="none" w:sz="0" w:space="0" w:color="auto"/>
                              </w:divBdr>
                              <w:divsChild>
                                <w:div w:id="840973752">
                                  <w:marLeft w:val="0"/>
                                  <w:marRight w:val="0"/>
                                  <w:marTop w:val="0"/>
                                  <w:marBottom w:val="60"/>
                                  <w:divBdr>
                                    <w:top w:val="none" w:sz="0" w:space="0" w:color="auto"/>
                                    <w:left w:val="none" w:sz="0" w:space="0" w:color="auto"/>
                                    <w:bottom w:val="none" w:sz="0" w:space="0" w:color="auto"/>
                                    <w:right w:val="none" w:sz="0" w:space="0" w:color="auto"/>
                                  </w:divBdr>
                                  <w:divsChild>
                                    <w:div w:id="717977336">
                                      <w:marLeft w:val="0"/>
                                      <w:marRight w:val="0"/>
                                      <w:marTop w:val="0"/>
                                      <w:marBottom w:val="0"/>
                                      <w:divBdr>
                                        <w:top w:val="none" w:sz="0" w:space="0" w:color="auto"/>
                                        <w:left w:val="none" w:sz="0" w:space="0" w:color="auto"/>
                                        <w:bottom w:val="none" w:sz="0" w:space="0" w:color="auto"/>
                                        <w:right w:val="none" w:sz="0" w:space="0" w:color="auto"/>
                                      </w:divBdr>
                                      <w:divsChild>
                                        <w:div w:id="1026519042">
                                          <w:marLeft w:val="0"/>
                                          <w:marRight w:val="0"/>
                                          <w:marTop w:val="0"/>
                                          <w:marBottom w:val="0"/>
                                          <w:divBdr>
                                            <w:top w:val="none" w:sz="0" w:space="0" w:color="auto"/>
                                            <w:left w:val="none" w:sz="0" w:space="0" w:color="auto"/>
                                            <w:bottom w:val="none" w:sz="0" w:space="0" w:color="auto"/>
                                            <w:right w:val="none" w:sz="0" w:space="0" w:color="auto"/>
                                          </w:divBdr>
                                          <w:divsChild>
                                            <w:div w:id="523322227">
                                              <w:marLeft w:val="0"/>
                                              <w:marRight w:val="0"/>
                                              <w:marTop w:val="0"/>
                                              <w:marBottom w:val="0"/>
                                              <w:divBdr>
                                                <w:top w:val="none" w:sz="0" w:space="0" w:color="auto"/>
                                                <w:left w:val="none" w:sz="0" w:space="0" w:color="auto"/>
                                                <w:bottom w:val="none" w:sz="0" w:space="0" w:color="auto"/>
                                                <w:right w:val="none" w:sz="0" w:space="0" w:color="auto"/>
                                              </w:divBdr>
                                              <w:divsChild>
                                                <w:div w:id="20301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4574361">
      <w:bodyDiv w:val="1"/>
      <w:marLeft w:val="0"/>
      <w:marRight w:val="0"/>
      <w:marTop w:val="0"/>
      <w:marBottom w:val="0"/>
      <w:divBdr>
        <w:top w:val="none" w:sz="0" w:space="0" w:color="auto"/>
        <w:left w:val="none" w:sz="0" w:space="0" w:color="auto"/>
        <w:bottom w:val="none" w:sz="0" w:space="0" w:color="auto"/>
        <w:right w:val="none" w:sz="0" w:space="0" w:color="auto"/>
      </w:divBdr>
    </w:div>
    <w:div w:id="1839300429">
      <w:bodyDiv w:val="1"/>
      <w:marLeft w:val="0"/>
      <w:marRight w:val="0"/>
      <w:marTop w:val="0"/>
      <w:marBottom w:val="0"/>
      <w:divBdr>
        <w:top w:val="none" w:sz="0" w:space="0" w:color="auto"/>
        <w:left w:val="none" w:sz="0" w:space="0" w:color="auto"/>
        <w:bottom w:val="none" w:sz="0" w:space="0" w:color="auto"/>
        <w:right w:val="none" w:sz="0" w:space="0" w:color="auto"/>
      </w:divBdr>
      <w:divsChild>
        <w:div w:id="1966547588">
          <w:marLeft w:val="0"/>
          <w:marRight w:val="0"/>
          <w:marTop w:val="0"/>
          <w:marBottom w:val="0"/>
          <w:divBdr>
            <w:top w:val="none" w:sz="0" w:space="0" w:color="auto"/>
            <w:left w:val="none" w:sz="0" w:space="0" w:color="auto"/>
            <w:bottom w:val="none" w:sz="0" w:space="0" w:color="auto"/>
            <w:right w:val="none" w:sz="0" w:space="0" w:color="auto"/>
          </w:divBdr>
          <w:divsChild>
            <w:div w:id="843596774">
              <w:marLeft w:val="0"/>
              <w:marRight w:val="0"/>
              <w:marTop w:val="0"/>
              <w:marBottom w:val="0"/>
              <w:divBdr>
                <w:top w:val="none" w:sz="0" w:space="0" w:color="auto"/>
                <w:left w:val="none" w:sz="0" w:space="0" w:color="auto"/>
                <w:bottom w:val="none" w:sz="0" w:space="0" w:color="auto"/>
                <w:right w:val="none" w:sz="0" w:space="0" w:color="auto"/>
              </w:divBdr>
              <w:divsChild>
                <w:div w:id="1346856778">
                  <w:marLeft w:val="0"/>
                  <w:marRight w:val="0"/>
                  <w:marTop w:val="0"/>
                  <w:marBottom w:val="0"/>
                  <w:divBdr>
                    <w:top w:val="none" w:sz="0" w:space="0" w:color="auto"/>
                    <w:left w:val="none" w:sz="0" w:space="0" w:color="auto"/>
                    <w:bottom w:val="none" w:sz="0" w:space="0" w:color="auto"/>
                    <w:right w:val="none" w:sz="0" w:space="0" w:color="auto"/>
                  </w:divBdr>
                  <w:divsChild>
                    <w:div w:id="463936336">
                      <w:marLeft w:val="0"/>
                      <w:marRight w:val="0"/>
                      <w:marTop w:val="0"/>
                      <w:marBottom w:val="0"/>
                      <w:divBdr>
                        <w:top w:val="none" w:sz="0" w:space="0" w:color="auto"/>
                        <w:left w:val="none" w:sz="0" w:space="0" w:color="auto"/>
                        <w:bottom w:val="none" w:sz="0" w:space="0" w:color="auto"/>
                        <w:right w:val="none" w:sz="0" w:space="0" w:color="auto"/>
                      </w:divBdr>
                      <w:divsChild>
                        <w:div w:id="119616623">
                          <w:marLeft w:val="0"/>
                          <w:marRight w:val="0"/>
                          <w:marTop w:val="0"/>
                          <w:marBottom w:val="0"/>
                          <w:divBdr>
                            <w:top w:val="none" w:sz="0" w:space="0" w:color="auto"/>
                            <w:left w:val="none" w:sz="0" w:space="0" w:color="auto"/>
                            <w:bottom w:val="none" w:sz="0" w:space="0" w:color="auto"/>
                            <w:right w:val="none" w:sz="0" w:space="0" w:color="auto"/>
                          </w:divBdr>
                          <w:divsChild>
                            <w:div w:id="208423101">
                              <w:marLeft w:val="-240"/>
                              <w:marRight w:val="-120"/>
                              <w:marTop w:val="0"/>
                              <w:marBottom w:val="0"/>
                              <w:divBdr>
                                <w:top w:val="none" w:sz="0" w:space="0" w:color="auto"/>
                                <w:left w:val="none" w:sz="0" w:space="0" w:color="auto"/>
                                <w:bottom w:val="none" w:sz="0" w:space="0" w:color="auto"/>
                                <w:right w:val="none" w:sz="0" w:space="0" w:color="auto"/>
                              </w:divBdr>
                              <w:divsChild>
                                <w:div w:id="1005864525">
                                  <w:marLeft w:val="0"/>
                                  <w:marRight w:val="0"/>
                                  <w:marTop w:val="0"/>
                                  <w:marBottom w:val="60"/>
                                  <w:divBdr>
                                    <w:top w:val="none" w:sz="0" w:space="0" w:color="auto"/>
                                    <w:left w:val="none" w:sz="0" w:space="0" w:color="auto"/>
                                    <w:bottom w:val="none" w:sz="0" w:space="0" w:color="auto"/>
                                    <w:right w:val="none" w:sz="0" w:space="0" w:color="auto"/>
                                  </w:divBdr>
                                  <w:divsChild>
                                    <w:div w:id="264382758">
                                      <w:marLeft w:val="0"/>
                                      <w:marRight w:val="0"/>
                                      <w:marTop w:val="0"/>
                                      <w:marBottom w:val="0"/>
                                      <w:divBdr>
                                        <w:top w:val="none" w:sz="0" w:space="0" w:color="auto"/>
                                        <w:left w:val="none" w:sz="0" w:space="0" w:color="auto"/>
                                        <w:bottom w:val="none" w:sz="0" w:space="0" w:color="auto"/>
                                        <w:right w:val="none" w:sz="0" w:space="0" w:color="auto"/>
                                      </w:divBdr>
                                      <w:divsChild>
                                        <w:div w:id="561984376">
                                          <w:marLeft w:val="0"/>
                                          <w:marRight w:val="0"/>
                                          <w:marTop w:val="0"/>
                                          <w:marBottom w:val="0"/>
                                          <w:divBdr>
                                            <w:top w:val="none" w:sz="0" w:space="0" w:color="auto"/>
                                            <w:left w:val="none" w:sz="0" w:space="0" w:color="auto"/>
                                            <w:bottom w:val="none" w:sz="0" w:space="0" w:color="auto"/>
                                            <w:right w:val="none" w:sz="0" w:space="0" w:color="auto"/>
                                          </w:divBdr>
                                          <w:divsChild>
                                            <w:div w:id="249966986">
                                              <w:marLeft w:val="0"/>
                                              <w:marRight w:val="0"/>
                                              <w:marTop w:val="0"/>
                                              <w:marBottom w:val="0"/>
                                              <w:divBdr>
                                                <w:top w:val="none" w:sz="0" w:space="0" w:color="auto"/>
                                                <w:left w:val="none" w:sz="0" w:space="0" w:color="auto"/>
                                                <w:bottom w:val="none" w:sz="0" w:space="0" w:color="auto"/>
                                                <w:right w:val="none" w:sz="0" w:space="0" w:color="auto"/>
                                              </w:divBdr>
                                              <w:divsChild>
                                                <w:div w:id="17206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1967133">
          <w:marLeft w:val="0"/>
          <w:marRight w:val="0"/>
          <w:marTop w:val="0"/>
          <w:marBottom w:val="0"/>
          <w:divBdr>
            <w:top w:val="none" w:sz="0" w:space="0" w:color="auto"/>
            <w:left w:val="none" w:sz="0" w:space="0" w:color="auto"/>
            <w:bottom w:val="none" w:sz="0" w:space="0" w:color="auto"/>
            <w:right w:val="none" w:sz="0" w:space="0" w:color="auto"/>
          </w:divBdr>
          <w:divsChild>
            <w:div w:id="2064984690">
              <w:marLeft w:val="0"/>
              <w:marRight w:val="0"/>
              <w:marTop w:val="0"/>
              <w:marBottom w:val="0"/>
              <w:divBdr>
                <w:top w:val="none" w:sz="0" w:space="0" w:color="auto"/>
                <w:left w:val="none" w:sz="0" w:space="0" w:color="auto"/>
                <w:bottom w:val="none" w:sz="0" w:space="0" w:color="auto"/>
                <w:right w:val="none" w:sz="0" w:space="0" w:color="auto"/>
              </w:divBdr>
              <w:divsChild>
                <w:div w:id="2100757644">
                  <w:marLeft w:val="0"/>
                  <w:marRight w:val="0"/>
                  <w:marTop w:val="0"/>
                  <w:marBottom w:val="0"/>
                  <w:divBdr>
                    <w:top w:val="none" w:sz="0" w:space="0" w:color="auto"/>
                    <w:left w:val="none" w:sz="0" w:space="0" w:color="auto"/>
                    <w:bottom w:val="none" w:sz="0" w:space="0" w:color="auto"/>
                    <w:right w:val="none" w:sz="0" w:space="0" w:color="auto"/>
                  </w:divBdr>
                  <w:divsChild>
                    <w:div w:id="1571187726">
                      <w:marLeft w:val="0"/>
                      <w:marRight w:val="0"/>
                      <w:marTop w:val="0"/>
                      <w:marBottom w:val="0"/>
                      <w:divBdr>
                        <w:top w:val="none" w:sz="0" w:space="0" w:color="auto"/>
                        <w:left w:val="none" w:sz="0" w:space="0" w:color="auto"/>
                        <w:bottom w:val="none" w:sz="0" w:space="0" w:color="auto"/>
                        <w:right w:val="none" w:sz="0" w:space="0" w:color="auto"/>
                      </w:divBdr>
                      <w:divsChild>
                        <w:div w:id="518155541">
                          <w:marLeft w:val="0"/>
                          <w:marRight w:val="0"/>
                          <w:marTop w:val="0"/>
                          <w:marBottom w:val="0"/>
                          <w:divBdr>
                            <w:top w:val="none" w:sz="0" w:space="0" w:color="auto"/>
                            <w:left w:val="none" w:sz="0" w:space="0" w:color="auto"/>
                            <w:bottom w:val="none" w:sz="0" w:space="0" w:color="auto"/>
                            <w:right w:val="none" w:sz="0" w:space="0" w:color="auto"/>
                          </w:divBdr>
                          <w:divsChild>
                            <w:div w:id="4941155">
                              <w:marLeft w:val="0"/>
                              <w:marRight w:val="120"/>
                              <w:marTop w:val="0"/>
                              <w:marBottom w:val="0"/>
                              <w:divBdr>
                                <w:top w:val="none" w:sz="0" w:space="0" w:color="auto"/>
                                <w:left w:val="none" w:sz="0" w:space="0" w:color="auto"/>
                                <w:bottom w:val="none" w:sz="0" w:space="0" w:color="auto"/>
                                <w:right w:val="none" w:sz="0" w:space="0" w:color="auto"/>
                              </w:divBdr>
                              <w:divsChild>
                                <w:div w:id="1067613079">
                                  <w:marLeft w:val="-300"/>
                                  <w:marRight w:val="0"/>
                                  <w:marTop w:val="0"/>
                                  <w:marBottom w:val="0"/>
                                  <w:divBdr>
                                    <w:top w:val="none" w:sz="0" w:space="0" w:color="auto"/>
                                    <w:left w:val="none" w:sz="0" w:space="0" w:color="auto"/>
                                    <w:bottom w:val="none" w:sz="0" w:space="0" w:color="auto"/>
                                    <w:right w:val="none" w:sz="0" w:space="0" w:color="auto"/>
                                  </w:divBdr>
                                </w:div>
                              </w:divsChild>
                            </w:div>
                            <w:div w:id="918639266">
                              <w:marLeft w:val="-240"/>
                              <w:marRight w:val="-120"/>
                              <w:marTop w:val="0"/>
                              <w:marBottom w:val="0"/>
                              <w:divBdr>
                                <w:top w:val="none" w:sz="0" w:space="0" w:color="auto"/>
                                <w:left w:val="none" w:sz="0" w:space="0" w:color="auto"/>
                                <w:bottom w:val="none" w:sz="0" w:space="0" w:color="auto"/>
                                <w:right w:val="none" w:sz="0" w:space="0" w:color="auto"/>
                              </w:divBdr>
                              <w:divsChild>
                                <w:div w:id="1478449643">
                                  <w:marLeft w:val="0"/>
                                  <w:marRight w:val="0"/>
                                  <w:marTop w:val="0"/>
                                  <w:marBottom w:val="60"/>
                                  <w:divBdr>
                                    <w:top w:val="none" w:sz="0" w:space="0" w:color="auto"/>
                                    <w:left w:val="none" w:sz="0" w:space="0" w:color="auto"/>
                                    <w:bottom w:val="none" w:sz="0" w:space="0" w:color="auto"/>
                                    <w:right w:val="none" w:sz="0" w:space="0" w:color="auto"/>
                                  </w:divBdr>
                                  <w:divsChild>
                                    <w:div w:id="690037821">
                                      <w:marLeft w:val="0"/>
                                      <w:marRight w:val="0"/>
                                      <w:marTop w:val="0"/>
                                      <w:marBottom w:val="0"/>
                                      <w:divBdr>
                                        <w:top w:val="none" w:sz="0" w:space="0" w:color="auto"/>
                                        <w:left w:val="none" w:sz="0" w:space="0" w:color="auto"/>
                                        <w:bottom w:val="none" w:sz="0" w:space="0" w:color="auto"/>
                                        <w:right w:val="none" w:sz="0" w:space="0" w:color="auto"/>
                                      </w:divBdr>
                                      <w:divsChild>
                                        <w:div w:id="159001427">
                                          <w:marLeft w:val="0"/>
                                          <w:marRight w:val="0"/>
                                          <w:marTop w:val="0"/>
                                          <w:marBottom w:val="0"/>
                                          <w:divBdr>
                                            <w:top w:val="none" w:sz="0" w:space="0" w:color="auto"/>
                                            <w:left w:val="none" w:sz="0" w:space="0" w:color="auto"/>
                                            <w:bottom w:val="none" w:sz="0" w:space="0" w:color="auto"/>
                                            <w:right w:val="none" w:sz="0" w:space="0" w:color="auto"/>
                                          </w:divBdr>
                                          <w:divsChild>
                                            <w:div w:id="1752123787">
                                              <w:marLeft w:val="0"/>
                                              <w:marRight w:val="0"/>
                                              <w:marTop w:val="0"/>
                                              <w:marBottom w:val="0"/>
                                              <w:divBdr>
                                                <w:top w:val="none" w:sz="0" w:space="0" w:color="auto"/>
                                                <w:left w:val="none" w:sz="0" w:space="0" w:color="auto"/>
                                                <w:bottom w:val="none" w:sz="0" w:space="0" w:color="auto"/>
                                                <w:right w:val="none" w:sz="0" w:space="0" w:color="auto"/>
                                              </w:divBdr>
                                              <w:divsChild>
                                                <w:div w:id="5384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4718081">
          <w:marLeft w:val="0"/>
          <w:marRight w:val="0"/>
          <w:marTop w:val="0"/>
          <w:marBottom w:val="0"/>
          <w:divBdr>
            <w:top w:val="none" w:sz="0" w:space="0" w:color="auto"/>
            <w:left w:val="none" w:sz="0" w:space="0" w:color="auto"/>
            <w:bottom w:val="none" w:sz="0" w:space="0" w:color="auto"/>
            <w:right w:val="none" w:sz="0" w:space="0" w:color="auto"/>
          </w:divBdr>
          <w:divsChild>
            <w:div w:id="1901088381">
              <w:marLeft w:val="0"/>
              <w:marRight w:val="0"/>
              <w:marTop w:val="0"/>
              <w:marBottom w:val="0"/>
              <w:divBdr>
                <w:top w:val="none" w:sz="0" w:space="0" w:color="auto"/>
                <w:left w:val="none" w:sz="0" w:space="0" w:color="auto"/>
                <w:bottom w:val="none" w:sz="0" w:space="0" w:color="auto"/>
                <w:right w:val="none" w:sz="0" w:space="0" w:color="auto"/>
              </w:divBdr>
              <w:divsChild>
                <w:div w:id="1322731127">
                  <w:marLeft w:val="0"/>
                  <w:marRight w:val="0"/>
                  <w:marTop w:val="0"/>
                  <w:marBottom w:val="0"/>
                  <w:divBdr>
                    <w:top w:val="none" w:sz="0" w:space="0" w:color="auto"/>
                    <w:left w:val="none" w:sz="0" w:space="0" w:color="auto"/>
                    <w:bottom w:val="none" w:sz="0" w:space="0" w:color="auto"/>
                    <w:right w:val="none" w:sz="0" w:space="0" w:color="auto"/>
                  </w:divBdr>
                  <w:divsChild>
                    <w:div w:id="1612054967">
                      <w:marLeft w:val="0"/>
                      <w:marRight w:val="0"/>
                      <w:marTop w:val="0"/>
                      <w:marBottom w:val="0"/>
                      <w:divBdr>
                        <w:top w:val="none" w:sz="0" w:space="0" w:color="auto"/>
                        <w:left w:val="none" w:sz="0" w:space="0" w:color="auto"/>
                        <w:bottom w:val="none" w:sz="0" w:space="0" w:color="auto"/>
                        <w:right w:val="none" w:sz="0" w:space="0" w:color="auto"/>
                      </w:divBdr>
                      <w:divsChild>
                        <w:div w:id="375470734">
                          <w:marLeft w:val="0"/>
                          <w:marRight w:val="0"/>
                          <w:marTop w:val="0"/>
                          <w:marBottom w:val="0"/>
                          <w:divBdr>
                            <w:top w:val="none" w:sz="0" w:space="0" w:color="auto"/>
                            <w:left w:val="none" w:sz="0" w:space="0" w:color="auto"/>
                            <w:bottom w:val="none" w:sz="0" w:space="0" w:color="auto"/>
                            <w:right w:val="none" w:sz="0" w:space="0" w:color="auto"/>
                          </w:divBdr>
                          <w:divsChild>
                            <w:div w:id="1243639434">
                              <w:marLeft w:val="0"/>
                              <w:marRight w:val="120"/>
                              <w:marTop w:val="0"/>
                              <w:marBottom w:val="0"/>
                              <w:divBdr>
                                <w:top w:val="none" w:sz="0" w:space="0" w:color="auto"/>
                                <w:left w:val="none" w:sz="0" w:space="0" w:color="auto"/>
                                <w:bottom w:val="none" w:sz="0" w:space="0" w:color="auto"/>
                                <w:right w:val="none" w:sz="0" w:space="0" w:color="auto"/>
                              </w:divBdr>
                              <w:divsChild>
                                <w:div w:id="14624726">
                                  <w:marLeft w:val="-300"/>
                                  <w:marRight w:val="0"/>
                                  <w:marTop w:val="0"/>
                                  <w:marBottom w:val="0"/>
                                  <w:divBdr>
                                    <w:top w:val="none" w:sz="0" w:space="0" w:color="auto"/>
                                    <w:left w:val="none" w:sz="0" w:space="0" w:color="auto"/>
                                    <w:bottom w:val="none" w:sz="0" w:space="0" w:color="auto"/>
                                    <w:right w:val="none" w:sz="0" w:space="0" w:color="auto"/>
                                  </w:divBdr>
                                </w:div>
                              </w:divsChild>
                            </w:div>
                            <w:div w:id="1703432025">
                              <w:marLeft w:val="-240"/>
                              <w:marRight w:val="-120"/>
                              <w:marTop w:val="0"/>
                              <w:marBottom w:val="0"/>
                              <w:divBdr>
                                <w:top w:val="none" w:sz="0" w:space="0" w:color="auto"/>
                                <w:left w:val="none" w:sz="0" w:space="0" w:color="auto"/>
                                <w:bottom w:val="none" w:sz="0" w:space="0" w:color="auto"/>
                                <w:right w:val="none" w:sz="0" w:space="0" w:color="auto"/>
                              </w:divBdr>
                              <w:divsChild>
                                <w:div w:id="440999283">
                                  <w:marLeft w:val="0"/>
                                  <w:marRight w:val="0"/>
                                  <w:marTop w:val="0"/>
                                  <w:marBottom w:val="60"/>
                                  <w:divBdr>
                                    <w:top w:val="none" w:sz="0" w:space="0" w:color="auto"/>
                                    <w:left w:val="none" w:sz="0" w:space="0" w:color="auto"/>
                                    <w:bottom w:val="none" w:sz="0" w:space="0" w:color="auto"/>
                                    <w:right w:val="none" w:sz="0" w:space="0" w:color="auto"/>
                                  </w:divBdr>
                                  <w:divsChild>
                                    <w:div w:id="1949196592">
                                      <w:marLeft w:val="0"/>
                                      <w:marRight w:val="0"/>
                                      <w:marTop w:val="0"/>
                                      <w:marBottom w:val="0"/>
                                      <w:divBdr>
                                        <w:top w:val="none" w:sz="0" w:space="0" w:color="auto"/>
                                        <w:left w:val="none" w:sz="0" w:space="0" w:color="auto"/>
                                        <w:bottom w:val="none" w:sz="0" w:space="0" w:color="auto"/>
                                        <w:right w:val="none" w:sz="0" w:space="0" w:color="auto"/>
                                      </w:divBdr>
                                      <w:divsChild>
                                        <w:div w:id="615409721">
                                          <w:marLeft w:val="0"/>
                                          <w:marRight w:val="0"/>
                                          <w:marTop w:val="0"/>
                                          <w:marBottom w:val="0"/>
                                          <w:divBdr>
                                            <w:top w:val="none" w:sz="0" w:space="0" w:color="auto"/>
                                            <w:left w:val="none" w:sz="0" w:space="0" w:color="auto"/>
                                            <w:bottom w:val="none" w:sz="0" w:space="0" w:color="auto"/>
                                            <w:right w:val="none" w:sz="0" w:space="0" w:color="auto"/>
                                          </w:divBdr>
                                          <w:divsChild>
                                            <w:div w:id="1058435488">
                                              <w:marLeft w:val="0"/>
                                              <w:marRight w:val="0"/>
                                              <w:marTop w:val="0"/>
                                              <w:marBottom w:val="0"/>
                                              <w:divBdr>
                                                <w:top w:val="none" w:sz="0" w:space="0" w:color="auto"/>
                                                <w:left w:val="none" w:sz="0" w:space="0" w:color="auto"/>
                                                <w:bottom w:val="none" w:sz="0" w:space="0" w:color="auto"/>
                                                <w:right w:val="none" w:sz="0" w:space="0" w:color="auto"/>
                                              </w:divBdr>
                                              <w:divsChild>
                                                <w:div w:id="126422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jpeg"/><Relationship Id="rId18" Type="http://schemas.openxmlformats.org/officeDocument/2006/relationships/hyperlink" Target="https://doi.org/10.1111/j.1600-0609.2009.01404.x"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doi.org/10.1164/ajrccm.155.4.9105067" TargetMode="External"/><Relationship Id="rId7" Type="http://schemas.openxmlformats.org/officeDocument/2006/relationships/endnotes" Target="endnotes.xml"/><Relationship Id="rId12" Type="http://schemas.openxmlformats.org/officeDocument/2006/relationships/hyperlink" Target="https://prolific.co/" TargetMode="External"/><Relationship Id="rId17" Type="http://schemas.openxmlformats.org/officeDocument/2006/relationships/hyperlink" Target="https://psyarxiv.com/syp5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sf.io/89pcf/" TargetMode="External"/><Relationship Id="rId20" Type="http://schemas.openxmlformats.org/officeDocument/2006/relationships/hyperlink" Target="https://doi.org/10.1164/ajrccm.155.4.910506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a5pze"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osf.io/b3z65/" TargetMode="External"/><Relationship Id="rId23" Type="http://schemas.openxmlformats.org/officeDocument/2006/relationships/header" Target="header1.xml"/><Relationship Id="rId10" Type="http://schemas.microsoft.com/office/2016/09/relationships/commentsIds" Target="commentsIds.xml"/><Relationship Id="rId19" Type="http://schemas.openxmlformats.org/officeDocument/2006/relationships/hyperlink" Target="https://doi.org/10.1146/annurev.psych.59.103006.093735"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eg"/><Relationship Id="rId22" Type="http://schemas.openxmlformats.org/officeDocument/2006/relationships/hyperlink" Target="https://doi.org/10/fmb3n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887B6-8D17-44A7-ADD9-2A4C25574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2908</TotalTime>
  <Pages>28</Pages>
  <Words>7577</Words>
  <Characters>43192</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Farid Anvari</dc:creator>
  <cp:lastModifiedBy>Lakens, D.</cp:lastModifiedBy>
  <cp:revision>20</cp:revision>
  <dcterms:created xsi:type="dcterms:W3CDTF">2020-05-04T13:16:00Z</dcterms:created>
  <dcterms:modified xsi:type="dcterms:W3CDTF">2020-05-07T19:51:00Z</dcterms:modified>
</cp:coreProperties>
</file>